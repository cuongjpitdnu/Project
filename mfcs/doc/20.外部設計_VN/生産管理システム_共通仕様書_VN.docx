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F5142" w14:textId="77777777" w:rsidR="00B94B15" w:rsidRPr="005246A1" w:rsidRDefault="00B94B15">
      <w:pPr>
        <w:autoSpaceDE w:val="0"/>
        <w:autoSpaceDN w:val="0"/>
        <w:jc w:val="center"/>
        <w:textAlignment w:val="bottom"/>
        <w:rPr>
          <w:rFonts w:ascii="Times New Roman" w:eastAsia="Meiryo UI" w:hAnsi="Times New Roman"/>
          <w:sz w:val="28"/>
          <w:szCs w:val="28"/>
        </w:rPr>
      </w:pPr>
    </w:p>
    <w:p w14:paraId="659D17A2" w14:textId="77777777" w:rsidR="00B94B15" w:rsidRPr="005246A1" w:rsidRDefault="00B94B15">
      <w:pPr>
        <w:autoSpaceDE w:val="0"/>
        <w:autoSpaceDN w:val="0"/>
        <w:jc w:val="center"/>
        <w:textAlignment w:val="bottom"/>
        <w:rPr>
          <w:rFonts w:ascii="Times New Roman" w:eastAsia="Meiryo UI" w:hAnsi="Times New Roman"/>
          <w:sz w:val="28"/>
          <w:szCs w:val="28"/>
        </w:rPr>
      </w:pPr>
    </w:p>
    <w:p w14:paraId="56A09235" w14:textId="77777777" w:rsidR="00B94B15" w:rsidRPr="005246A1" w:rsidRDefault="00B94B15">
      <w:pPr>
        <w:pBdr>
          <w:bottom w:val="single" w:sz="6" w:space="1" w:color="auto"/>
        </w:pBdr>
        <w:autoSpaceDE w:val="0"/>
        <w:autoSpaceDN w:val="0"/>
        <w:spacing w:line="240" w:lineRule="atLeast"/>
        <w:ind w:left="1418" w:right="1418"/>
        <w:jc w:val="center"/>
        <w:textAlignment w:val="bottom"/>
        <w:rPr>
          <w:rFonts w:ascii="Times New Roman" w:eastAsia="Meiryo UI" w:hAnsi="Times New Roman"/>
          <w:b/>
          <w:sz w:val="28"/>
          <w:szCs w:val="28"/>
        </w:rPr>
      </w:pPr>
    </w:p>
    <w:p w14:paraId="6915D012" w14:textId="77777777" w:rsidR="00B94B15" w:rsidRPr="005246A1" w:rsidRDefault="00B94B15">
      <w:pPr>
        <w:pBdr>
          <w:bottom w:val="single" w:sz="6" w:space="1" w:color="auto"/>
        </w:pBdr>
        <w:autoSpaceDE w:val="0"/>
        <w:autoSpaceDN w:val="0"/>
        <w:spacing w:line="240" w:lineRule="atLeast"/>
        <w:ind w:left="1418" w:right="1418"/>
        <w:jc w:val="center"/>
        <w:textAlignment w:val="bottom"/>
        <w:rPr>
          <w:rFonts w:ascii="Times New Roman" w:eastAsia="Meiryo UI" w:hAnsi="Times New Roman"/>
          <w:b/>
          <w:sz w:val="28"/>
          <w:szCs w:val="28"/>
        </w:rPr>
      </w:pPr>
    </w:p>
    <w:p w14:paraId="04DC340F" w14:textId="77777777" w:rsidR="00F42DDB" w:rsidRPr="005246A1" w:rsidRDefault="00F42DDB">
      <w:pPr>
        <w:pBdr>
          <w:bottom w:val="single" w:sz="6" w:space="1" w:color="auto"/>
        </w:pBdr>
        <w:autoSpaceDE w:val="0"/>
        <w:autoSpaceDN w:val="0"/>
        <w:spacing w:line="240" w:lineRule="atLeast"/>
        <w:ind w:left="1418" w:right="1418"/>
        <w:jc w:val="center"/>
        <w:textAlignment w:val="bottom"/>
        <w:rPr>
          <w:rFonts w:ascii="Times New Roman" w:eastAsia="Meiryo UI" w:hAnsi="Times New Roman"/>
          <w:b/>
          <w:sz w:val="28"/>
          <w:szCs w:val="28"/>
        </w:rPr>
      </w:pPr>
    </w:p>
    <w:p w14:paraId="0EC5DE0C" w14:textId="77777777" w:rsidR="003E27A4" w:rsidRPr="005246A1" w:rsidRDefault="003E27A4">
      <w:pPr>
        <w:autoSpaceDE w:val="0"/>
        <w:autoSpaceDN w:val="0"/>
        <w:spacing w:line="240" w:lineRule="atLeast"/>
        <w:jc w:val="center"/>
        <w:textAlignment w:val="bottom"/>
        <w:rPr>
          <w:rFonts w:ascii="Times New Roman" w:eastAsia="Meiryo UI" w:hAnsi="Times New Roman"/>
          <w:b/>
          <w:sz w:val="36"/>
          <w:szCs w:val="36"/>
        </w:rPr>
      </w:pPr>
    </w:p>
    <w:p w14:paraId="57E4277B" w14:textId="61B3381E" w:rsidR="0003692E" w:rsidRPr="005246A1" w:rsidRDefault="00B5250F">
      <w:pPr>
        <w:autoSpaceDE w:val="0"/>
        <w:autoSpaceDN w:val="0"/>
        <w:spacing w:line="240" w:lineRule="atLeast"/>
        <w:jc w:val="center"/>
        <w:textAlignment w:val="bottom"/>
        <w:rPr>
          <w:rFonts w:ascii="Times New Roman" w:eastAsia="Meiryo UI" w:hAnsi="Times New Roman"/>
          <w:b/>
          <w:sz w:val="44"/>
          <w:szCs w:val="44"/>
        </w:rPr>
      </w:pPr>
      <w:r w:rsidRPr="005246A1">
        <w:rPr>
          <w:rFonts w:ascii="Times New Roman" w:eastAsia="Meiryo UI" w:hAnsi="Times New Roman"/>
          <w:b/>
          <w:sz w:val="44"/>
          <w:szCs w:val="44"/>
        </w:rPr>
        <w:t>hệ thống quản lý sản xuất</w:t>
      </w:r>
    </w:p>
    <w:p w14:paraId="66CB9191" w14:textId="77777777" w:rsidR="00B94B15" w:rsidRPr="005246A1" w:rsidRDefault="00B94B15">
      <w:pPr>
        <w:autoSpaceDE w:val="0"/>
        <w:autoSpaceDN w:val="0"/>
        <w:spacing w:line="240" w:lineRule="atLeast"/>
        <w:jc w:val="center"/>
        <w:textAlignment w:val="bottom"/>
        <w:rPr>
          <w:rFonts w:ascii="Times New Roman" w:eastAsia="Meiryo UI" w:hAnsi="Times New Roman"/>
          <w:b/>
          <w:sz w:val="36"/>
          <w:szCs w:val="36"/>
        </w:rPr>
      </w:pPr>
    </w:p>
    <w:p w14:paraId="2A9C597E" w14:textId="208F951E" w:rsidR="00B94B15" w:rsidRPr="005246A1" w:rsidRDefault="00B5250F">
      <w:pPr>
        <w:pBdr>
          <w:bottom w:val="single" w:sz="6" w:space="1" w:color="auto"/>
        </w:pBdr>
        <w:autoSpaceDE w:val="0"/>
        <w:autoSpaceDN w:val="0"/>
        <w:spacing w:line="240" w:lineRule="atLeast"/>
        <w:ind w:left="1418" w:right="1418"/>
        <w:jc w:val="center"/>
        <w:textAlignment w:val="bottom"/>
        <w:rPr>
          <w:rFonts w:ascii="Times New Roman" w:eastAsia="Meiryo UI" w:hAnsi="Times New Roman"/>
          <w:b/>
          <w:sz w:val="28"/>
          <w:szCs w:val="28"/>
        </w:rPr>
      </w:pPr>
      <w:r w:rsidRPr="005246A1">
        <w:rPr>
          <w:rFonts w:ascii="Times New Roman" w:eastAsia="Meiryo UI" w:hAnsi="Times New Roman"/>
          <w:b/>
          <w:sz w:val="28"/>
          <w:szCs w:val="28"/>
        </w:rPr>
        <w:t>Tài liệu common</w:t>
      </w:r>
    </w:p>
    <w:p w14:paraId="4B220D3E" w14:textId="77777777" w:rsidR="00F42DDB" w:rsidRPr="005246A1" w:rsidRDefault="00F42DDB">
      <w:pPr>
        <w:pBdr>
          <w:bottom w:val="single" w:sz="6" w:space="1" w:color="auto"/>
        </w:pBdr>
        <w:autoSpaceDE w:val="0"/>
        <w:autoSpaceDN w:val="0"/>
        <w:spacing w:line="240" w:lineRule="atLeast"/>
        <w:ind w:left="1418" w:right="1418"/>
        <w:jc w:val="center"/>
        <w:textAlignment w:val="bottom"/>
        <w:rPr>
          <w:rFonts w:ascii="Times New Roman" w:eastAsia="Meiryo UI" w:hAnsi="Times New Roman"/>
          <w:b/>
          <w:sz w:val="36"/>
          <w:szCs w:val="36"/>
        </w:rPr>
      </w:pPr>
    </w:p>
    <w:p w14:paraId="7462CE86" w14:textId="77777777" w:rsidR="00B94B15" w:rsidRPr="005246A1" w:rsidRDefault="00B94B15">
      <w:pPr>
        <w:autoSpaceDE w:val="0"/>
        <w:autoSpaceDN w:val="0"/>
        <w:spacing w:line="240" w:lineRule="auto"/>
        <w:jc w:val="center"/>
        <w:textAlignment w:val="bottom"/>
        <w:rPr>
          <w:rFonts w:ascii="Times New Roman" w:eastAsia="Meiryo UI" w:hAnsi="Times New Roman"/>
          <w:sz w:val="28"/>
          <w:szCs w:val="28"/>
        </w:rPr>
      </w:pPr>
    </w:p>
    <w:p w14:paraId="0D99E411" w14:textId="77777777" w:rsidR="00B94B15" w:rsidRPr="005246A1" w:rsidRDefault="00B94B15">
      <w:pPr>
        <w:autoSpaceDE w:val="0"/>
        <w:autoSpaceDN w:val="0"/>
        <w:spacing w:line="240" w:lineRule="auto"/>
        <w:jc w:val="center"/>
        <w:textAlignment w:val="bottom"/>
        <w:rPr>
          <w:rFonts w:ascii="Times New Roman" w:eastAsia="Meiryo UI" w:hAnsi="Times New Roman"/>
          <w:sz w:val="28"/>
          <w:szCs w:val="28"/>
        </w:rPr>
      </w:pPr>
    </w:p>
    <w:p w14:paraId="63CF1D8A" w14:textId="77777777" w:rsidR="00B94B15" w:rsidRPr="005246A1" w:rsidRDefault="00B94B15">
      <w:pPr>
        <w:autoSpaceDE w:val="0"/>
        <w:autoSpaceDN w:val="0"/>
        <w:spacing w:line="240" w:lineRule="auto"/>
        <w:jc w:val="center"/>
        <w:textAlignment w:val="bottom"/>
        <w:rPr>
          <w:rFonts w:ascii="Times New Roman" w:eastAsia="Meiryo UI" w:hAnsi="Times New Roman"/>
          <w:sz w:val="28"/>
          <w:szCs w:val="28"/>
        </w:rPr>
      </w:pPr>
    </w:p>
    <w:p w14:paraId="1BAD2E45" w14:textId="77777777" w:rsidR="00B94B15" w:rsidRPr="005246A1" w:rsidRDefault="00B94B15">
      <w:pPr>
        <w:autoSpaceDE w:val="0"/>
        <w:autoSpaceDN w:val="0"/>
        <w:spacing w:line="240" w:lineRule="auto"/>
        <w:jc w:val="center"/>
        <w:textAlignment w:val="bottom"/>
        <w:rPr>
          <w:rFonts w:ascii="Times New Roman" w:eastAsia="Meiryo UI" w:hAnsi="Times New Roman"/>
          <w:b/>
          <w:sz w:val="28"/>
          <w:szCs w:val="28"/>
        </w:rPr>
      </w:pPr>
    </w:p>
    <w:p w14:paraId="5DD4DF90" w14:textId="77777777" w:rsidR="00B94B15" w:rsidRPr="005246A1" w:rsidRDefault="00B94B15">
      <w:pPr>
        <w:autoSpaceDE w:val="0"/>
        <w:autoSpaceDN w:val="0"/>
        <w:spacing w:line="240" w:lineRule="auto"/>
        <w:jc w:val="center"/>
        <w:textAlignment w:val="bottom"/>
        <w:rPr>
          <w:rFonts w:ascii="Times New Roman" w:eastAsia="Meiryo UI" w:hAnsi="Times New Roman"/>
          <w:b/>
          <w:bCs/>
          <w:sz w:val="28"/>
          <w:szCs w:val="28"/>
        </w:rPr>
      </w:pPr>
    </w:p>
    <w:p w14:paraId="4A9170A0" w14:textId="77777777" w:rsidR="00B94B15" w:rsidRPr="005246A1" w:rsidRDefault="00B94B15">
      <w:pPr>
        <w:autoSpaceDE w:val="0"/>
        <w:autoSpaceDN w:val="0"/>
        <w:spacing w:line="240" w:lineRule="auto"/>
        <w:jc w:val="center"/>
        <w:textAlignment w:val="bottom"/>
        <w:rPr>
          <w:rFonts w:ascii="Times New Roman" w:eastAsia="Meiryo UI" w:hAnsi="Times New Roman"/>
          <w:b/>
          <w:bCs/>
          <w:sz w:val="28"/>
          <w:szCs w:val="28"/>
        </w:rPr>
      </w:pPr>
    </w:p>
    <w:p w14:paraId="489A97BF" w14:textId="77777777" w:rsidR="00B94B15" w:rsidRPr="005246A1" w:rsidRDefault="00B94B15">
      <w:pPr>
        <w:autoSpaceDE w:val="0"/>
        <w:autoSpaceDN w:val="0"/>
        <w:spacing w:line="240" w:lineRule="auto"/>
        <w:jc w:val="center"/>
        <w:textAlignment w:val="bottom"/>
        <w:rPr>
          <w:rFonts w:ascii="Times New Roman" w:eastAsia="Meiryo UI" w:hAnsi="Times New Roman"/>
          <w:sz w:val="28"/>
          <w:szCs w:val="28"/>
        </w:rPr>
      </w:pPr>
    </w:p>
    <w:p w14:paraId="6DBC4A42" w14:textId="77777777" w:rsidR="00B94B15" w:rsidRPr="005246A1" w:rsidRDefault="00B94B15">
      <w:pPr>
        <w:autoSpaceDE w:val="0"/>
        <w:autoSpaceDN w:val="0"/>
        <w:spacing w:line="240" w:lineRule="auto"/>
        <w:jc w:val="center"/>
        <w:textAlignment w:val="bottom"/>
        <w:rPr>
          <w:rFonts w:ascii="Times New Roman" w:eastAsia="Meiryo UI" w:hAnsi="Times New Roman"/>
          <w:sz w:val="28"/>
          <w:szCs w:val="28"/>
        </w:rPr>
      </w:pPr>
    </w:p>
    <w:p w14:paraId="6B79B7F1" w14:textId="77777777" w:rsidR="00B94B15" w:rsidRPr="005246A1" w:rsidRDefault="00B94B15">
      <w:pPr>
        <w:autoSpaceDE w:val="0"/>
        <w:autoSpaceDN w:val="0"/>
        <w:spacing w:line="240" w:lineRule="auto"/>
        <w:jc w:val="center"/>
        <w:textAlignment w:val="bottom"/>
        <w:rPr>
          <w:rFonts w:ascii="Times New Roman" w:eastAsia="Meiryo UI" w:hAnsi="Times New Roman"/>
          <w:sz w:val="28"/>
          <w:szCs w:val="28"/>
        </w:rPr>
      </w:pPr>
    </w:p>
    <w:p w14:paraId="37927D08" w14:textId="77777777" w:rsidR="00B94B15" w:rsidRPr="005246A1" w:rsidRDefault="00B94B15">
      <w:pPr>
        <w:autoSpaceDE w:val="0"/>
        <w:autoSpaceDN w:val="0"/>
        <w:spacing w:line="240" w:lineRule="auto"/>
        <w:jc w:val="center"/>
        <w:textAlignment w:val="bottom"/>
        <w:rPr>
          <w:rFonts w:ascii="Times New Roman" w:eastAsia="Meiryo UI" w:hAnsi="Times New Roman"/>
          <w:sz w:val="28"/>
          <w:szCs w:val="28"/>
        </w:rPr>
      </w:pPr>
    </w:p>
    <w:p w14:paraId="09D365B7" w14:textId="77777777" w:rsidR="00B94B15" w:rsidRPr="005246A1" w:rsidRDefault="00B94B15">
      <w:pPr>
        <w:autoSpaceDE w:val="0"/>
        <w:autoSpaceDN w:val="0"/>
        <w:spacing w:line="240" w:lineRule="auto"/>
        <w:jc w:val="center"/>
        <w:textAlignment w:val="bottom"/>
        <w:rPr>
          <w:rFonts w:ascii="Times New Roman" w:eastAsia="Meiryo UI" w:hAnsi="Times New Roman"/>
          <w:sz w:val="28"/>
          <w:szCs w:val="28"/>
        </w:rPr>
      </w:pPr>
    </w:p>
    <w:p w14:paraId="0DF1CDBD" w14:textId="77777777" w:rsidR="00B94B15" w:rsidRPr="005246A1" w:rsidRDefault="00B94B15">
      <w:pPr>
        <w:autoSpaceDE w:val="0"/>
        <w:autoSpaceDN w:val="0"/>
        <w:spacing w:line="240" w:lineRule="auto"/>
        <w:jc w:val="center"/>
        <w:textAlignment w:val="bottom"/>
        <w:rPr>
          <w:rFonts w:ascii="Times New Roman" w:eastAsia="Meiryo UI" w:hAnsi="Times New Roman"/>
          <w:sz w:val="28"/>
          <w:szCs w:val="28"/>
        </w:rPr>
      </w:pPr>
    </w:p>
    <w:p w14:paraId="106E7E3D" w14:textId="77777777" w:rsidR="00B94B15" w:rsidRPr="005246A1" w:rsidRDefault="00B94B15">
      <w:pPr>
        <w:autoSpaceDE w:val="0"/>
        <w:autoSpaceDN w:val="0"/>
        <w:spacing w:line="240" w:lineRule="auto"/>
        <w:jc w:val="center"/>
        <w:textAlignment w:val="bottom"/>
        <w:rPr>
          <w:rFonts w:ascii="Times New Roman" w:eastAsia="Meiryo UI" w:hAnsi="Times New Roman"/>
          <w:sz w:val="28"/>
          <w:szCs w:val="28"/>
        </w:rPr>
      </w:pPr>
    </w:p>
    <w:p w14:paraId="79EDB4EF" w14:textId="12C58C30" w:rsidR="00B94B15" w:rsidRPr="005246A1" w:rsidRDefault="0003692E" w:rsidP="00424045">
      <w:pPr>
        <w:autoSpaceDE w:val="0"/>
        <w:autoSpaceDN w:val="0"/>
        <w:spacing w:line="240" w:lineRule="auto"/>
        <w:jc w:val="center"/>
        <w:textAlignment w:val="bottom"/>
        <w:outlineLvl w:val="0"/>
        <w:rPr>
          <w:rFonts w:ascii="Times New Roman" w:eastAsia="Meiryo UI" w:hAnsi="Times New Roman"/>
          <w:b/>
          <w:sz w:val="28"/>
        </w:rPr>
      </w:pPr>
      <w:bookmarkStart w:id="0" w:name="_Toc529355488"/>
      <w:bookmarkStart w:id="1" w:name="_Toc529368373"/>
      <w:bookmarkStart w:id="2" w:name="_Toc6388584"/>
      <w:bookmarkStart w:id="3" w:name="_Toc6394283"/>
      <w:bookmarkStart w:id="4" w:name="_Toc15283155"/>
      <w:bookmarkStart w:id="5" w:name="_Toc29458114"/>
      <w:bookmarkStart w:id="6" w:name="_Toc43210243"/>
      <w:r w:rsidRPr="005246A1">
        <w:rPr>
          <w:rFonts w:ascii="Times New Roman" w:eastAsia="Meiryo UI" w:hAnsi="Times New Roman"/>
          <w:b/>
          <w:sz w:val="28"/>
        </w:rPr>
        <w:t>20</w:t>
      </w:r>
      <w:r w:rsidR="006434F2" w:rsidRPr="005246A1">
        <w:rPr>
          <w:rFonts w:ascii="Times New Roman" w:eastAsia="Meiryo UI" w:hAnsi="Times New Roman"/>
          <w:b/>
          <w:sz w:val="28"/>
        </w:rPr>
        <w:t>20</w:t>
      </w:r>
      <w:r w:rsidRPr="005246A1">
        <w:rPr>
          <w:rFonts w:ascii="Times New Roman" w:eastAsia="Meiryo UI" w:hAnsi="Times New Roman"/>
          <w:b/>
          <w:sz w:val="28"/>
        </w:rPr>
        <w:t xml:space="preserve">年　</w:t>
      </w:r>
      <w:r w:rsidR="00F176E1" w:rsidRPr="005246A1">
        <w:rPr>
          <w:rFonts w:ascii="Times New Roman" w:eastAsia="Meiryo UI" w:hAnsi="Times New Roman"/>
          <w:b/>
          <w:sz w:val="28"/>
        </w:rPr>
        <w:t>７</w:t>
      </w:r>
      <w:r w:rsidRPr="005246A1">
        <w:rPr>
          <w:rFonts w:ascii="Times New Roman" w:eastAsia="Meiryo UI" w:hAnsi="Times New Roman"/>
          <w:b/>
          <w:sz w:val="28"/>
        </w:rPr>
        <w:t>月</w:t>
      </w:r>
      <w:r w:rsidRPr="005246A1">
        <w:rPr>
          <w:rFonts w:ascii="Times New Roman" w:eastAsia="Meiryo UI" w:hAnsi="Times New Roman"/>
          <w:b/>
          <w:sz w:val="28"/>
        </w:rPr>
        <w:t xml:space="preserve"> (</w:t>
      </w:r>
      <w:r w:rsidRPr="005246A1">
        <w:rPr>
          <w:rFonts w:ascii="Times New Roman" w:eastAsia="Meiryo UI" w:hAnsi="Times New Roman"/>
          <w:b/>
          <w:sz w:val="28"/>
        </w:rPr>
        <w:t>初版発行</w:t>
      </w:r>
      <w:r w:rsidRPr="005246A1">
        <w:rPr>
          <w:rFonts w:ascii="Times New Roman" w:eastAsia="Meiryo UI" w:hAnsi="Times New Roman"/>
          <w:b/>
          <w:sz w:val="28"/>
        </w:rPr>
        <w:t>)</w:t>
      </w:r>
      <w:bookmarkEnd w:id="0"/>
      <w:bookmarkEnd w:id="1"/>
      <w:bookmarkEnd w:id="2"/>
      <w:bookmarkEnd w:id="3"/>
      <w:bookmarkEnd w:id="4"/>
      <w:bookmarkEnd w:id="5"/>
      <w:bookmarkEnd w:id="6"/>
      <w:r w:rsidR="00B94B15" w:rsidRPr="005246A1">
        <w:rPr>
          <w:rFonts w:ascii="Times New Roman" w:eastAsia="Meiryo UI" w:hAnsi="Times New Roman"/>
          <w:b/>
          <w:sz w:val="28"/>
        </w:rPr>
        <w:t xml:space="preserve"> </w:t>
      </w:r>
    </w:p>
    <w:p w14:paraId="2F433FAB" w14:textId="77777777" w:rsidR="00B94B15" w:rsidRPr="005246A1" w:rsidRDefault="00B94B15" w:rsidP="00424045">
      <w:pPr>
        <w:autoSpaceDE w:val="0"/>
        <w:autoSpaceDN w:val="0"/>
        <w:spacing w:line="240" w:lineRule="auto"/>
        <w:jc w:val="center"/>
        <w:textAlignment w:val="bottom"/>
        <w:outlineLvl w:val="0"/>
        <w:rPr>
          <w:rFonts w:ascii="Times New Roman" w:eastAsia="Meiryo UI" w:hAnsi="Times New Roman"/>
          <w:b/>
          <w:sz w:val="28"/>
          <w:szCs w:val="28"/>
        </w:rPr>
      </w:pPr>
    </w:p>
    <w:p w14:paraId="41EE4CED" w14:textId="77777777" w:rsidR="00B94B15" w:rsidRPr="005246A1" w:rsidRDefault="00B94B15">
      <w:pPr>
        <w:autoSpaceDE w:val="0"/>
        <w:autoSpaceDN w:val="0"/>
        <w:spacing w:line="240" w:lineRule="auto"/>
        <w:jc w:val="center"/>
        <w:textAlignment w:val="bottom"/>
        <w:rPr>
          <w:rFonts w:ascii="Times New Roman" w:eastAsia="Meiryo UI" w:hAnsi="Times New Roman"/>
          <w:b/>
          <w:sz w:val="28"/>
          <w:szCs w:val="28"/>
        </w:rPr>
      </w:pPr>
    </w:p>
    <w:p w14:paraId="6E09F6B6" w14:textId="77777777" w:rsidR="00B94B15" w:rsidRPr="005246A1" w:rsidRDefault="00B94B15">
      <w:pPr>
        <w:autoSpaceDE w:val="0"/>
        <w:autoSpaceDN w:val="0"/>
        <w:spacing w:line="240" w:lineRule="auto"/>
        <w:jc w:val="center"/>
        <w:textAlignment w:val="bottom"/>
        <w:rPr>
          <w:rFonts w:ascii="Times New Roman" w:eastAsia="Meiryo UI" w:hAnsi="Times New Roman"/>
          <w:b/>
          <w:sz w:val="28"/>
          <w:szCs w:val="28"/>
        </w:rPr>
      </w:pPr>
    </w:p>
    <w:p w14:paraId="0F4AA36C" w14:textId="77777777" w:rsidR="00B94B15" w:rsidRPr="005246A1" w:rsidRDefault="00B94B15">
      <w:pPr>
        <w:autoSpaceDE w:val="0"/>
        <w:autoSpaceDN w:val="0"/>
        <w:spacing w:line="240" w:lineRule="auto"/>
        <w:jc w:val="center"/>
        <w:textAlignment w:val="bottom"/>
        <w:rPr>
          <w:rFonts w:ascii="Times New Roman" w:eastAsia="Meiryo UI" w:hAnsi="Times New Roman"/>
          <w:b/>
          <w:sz w:val="28"/>
          <w:szCs w:val="28"/>
        </w:rPr>
      </w:pPr>
    </w:p>
    <w:p w14:paraId="3D6C3117" w14:textId="77777777" w:rsidR="00B94B15" w:rsidRPr="005246A1" w:rsidRDefault="00B94B15">
      <w:pPr>
        <w:pStyle w:val="TOC1"/>
        <w:jc w:val="center"/>
        <w:rPr>
          <w:rFonts w:ascii="Times New Roman" w:eastAsia="Meiryo UI" w:hAnsi="Times New Roman"/>
          <w:sz w:val="28"/>
          <w:szCs w:val="28"/>
        </w:rPr>
      </w:pPr>
    </w:p>
    <w:p w14:paraId="7AA40470" w14:textId="77777777" w:rsidR="00B94B15" w:rsidRPr="005246A1" w:rsidRDefault="00B94B15">
      <w:pPr>
        <w:pStyle w:val="a2"/>
        <w:rPr>
          <w:rFonts w:ascii="Times New Roman" w:eastAsia="Meiryo UI" w:hAnsi="Times New Roman"/>
        </w:rPr>
      </w:pPr>
      <w:r w:rsidRPr="005246A1">
        <w:rPr>
          <w:rFonts w:ascii="Times New Roman" w:eastAsia="Meiryo UI" w:hAnsi="Times New Roman"/>
        </w:rPr>
        <w:lastRenderedPageBreak/>
        <w:t>はじめに</w:t>
      </w:r>
    </w:p>
    <w:p w14:paraId="014B28AA" w14:textId="7930AFD6" w:rsidR="00B94B15" w:rsidRPr="005246A1" w:rsidRDefault="00B94B15">
      <w:pPr>
        <w:pStyle w:val="a"/>
        <w:rPr>
          <w:rFonts w:ascii="Times New Roman" w:eastAsia="Meiryo UI" w:hAnsi="Times New Roman"/>
        </w:rPr>
      </w:pPr>
      <w:r w:rsidRPr="005246A1">
        <w:rPr>
          <w:rFonts w:ascii="Times New Roman" w:eastAsia="Meiryo UI" w:hAnsi="Times New Roman"/>
        </w:rPr>
        <w:t>本仕様書は、</w:t>
      </w:r>
      <w:r w:rsidR="00462D5E" w:rsidRPr="005246A1">
        <w:rPr>
          <w:rFonts w:ascii="Times New Roman" w:eastAsia="Meiryo UI" w:hAnsi="Times New Roman"/>
        </w:rPr>
        <w:t>ケービーソフトウェア（株）のパッケージソフトである</w:t>
      </w:r>
      <w:r w:rsidRPr="005246A1">
        <w:rPr>
          <w:rFonts w:ascii="Times New Roman" w:eastAsia="Meiryo UI" w:hAnsi="Times New Roman"/>
        </w:rPr>
        <w:t xml:space="preserve"> </w:t>
      </w:r>
      <w:r w:rsidR="00B4399E" w:rsidRPr="005246A1">
        <w:rPr>
          <w:rFonts w:ascii="Times New Roman" w:eastAsia="Meiryo UI" w:hAnsi="Times New Roman"/>
        </w:rPr>
        <w:t>『</w:t>
      </w:r>
      <w:r w:rsidR="00462D5E" w:rsidRPr="005246A1">
        <w:rPr>
          <w:rFonts w:ascii="Times New Roman" w:eastAsia="Meiryo UI" w:hAnsi="Times New Roman"/>
        </w:rPr>
        <w:t>生産管理</w:t>
      </w:r>
      <w:r w:rsidR="00AA770C" w:rsidRPr="005246A1">
        <w:rPr>
          <w:rFonts w:ascii="Times New Roman" w:eastAsia="Meiryo UI" w:hAnsi="Times New Roman"/>
        </w:rPr>
        <w:t>システム</w:t>
      </w:r>
      <w:r w:rsidRPr="005246A1">
        <w:rPr>
          <w:rFonts w:ascii="Times New Roman" w:eastAsia="Meiryo UI" w:hAnsi="Times New Roman"/>
        </w:rPr>
        <w:t>』の</w:t>
      </w:r>
      <w:r w:rsidR="00D404D6" w:rsidRPr="005246A1">
        <w:rPr>
          <w:rFonts w:ascii="Times New Roman" w:eastAsia="Meiryo UI" w:hAnsi="Times New Roman"/>
        </w:rPr>
        <w:t>共通の</w:t>
      </w:r>
      <w:r w:rsidRPr="005246A1">
        <w:rPr>
          <w:rFonts w:ascii="Times New Roman" w:eastAsia="Meiryo UI" w:hAnsi="Times New Roman"/>
        </w:rPr>
        <w:t>仕様について纏めたものである。</w:t>
      </w:r>
    </w:p>
    <w:p w14:paraId="3B63AB7E" w14:textId="77777777" w:rsidR="006640F9" w:rsidRPr="005246A1" w:rsidRDefault="006640F9">
      <w:pPr>
        <w:pStyle w:val="a"/>
        <w:rPr>
          <w:rFonts w:ascii="Times New Roman" w:eastAsia="Meiryo UI" w:hAnsi="Times New Roman"/>
        </w:rPr>
      </w:pPr>
    </w:p>
    <w:p w14:paraId="79B6E147" w14:textId="77777777" w:rsidR="006640F9" w:rsidRPr="005246A1" w:rsidRDefault="006640F9">
      <w:pPr>
        <w:pStyle w:val="a"/>
        <w:rPr>
          <w:rFonts w:ascii="Times New Roman" w:eastAsia="Meiryo UI" w:hAnsi="Times New Roman"/>
        </w:rPr>
      </w:pPr>
    </w:p>
    <w:p w14:paraId="77ED6AA8" w14:textId="77777777" w:rsidR="00D404D6" w:rsidRPr="005246A1" w:rsidRDefault="00D404D6">
      <w:pPr>
        <w:pStyle w:val="a"/>
        <w:rPr>
          <w:rFonts w:ascii="Times New Roman" w:eastAsia="Meiryo UI" w:hAnsi="Times New Roman"/>
        </w:rPr>
      </w:pPr>
    </w:p>
    <w:p w14:paraId="6A21B7A0" w14:textId="77777777" w:rsidR="00B94B15" w:rsidRPr="005246A1" w:rsidRDefault="00B94B15">
      <w:pPr>
        <w:pStyle w:val="a"/>
        <w:ind w:firstLine="0"/>
        <w:rPr>
          <w:rFonts w:ascii="Times New Roman" w:eastAsia="Meiryo UI" w:hAnsi="Times New Roman"/>
        </w:rPr>
      </w:pPr>
    </w:p>
    <w:p w14:paraId="2A8E5410" w14:textId="77777777" w:rsidR="00B94B15" w:rsidRPr="005246A1" w:rsidRDefault="00B94B15">
      <w:pPr>
        <w:pStyle w:val="a2"/>
        <w:rPr>
          <w:rFonts w:ascii="Times New Roman" w:eastAsia="Meiryo UI" w:hAnsi="Times New Roman"/>
          <w:b/>
          <w:bCs/>
        </w:rPr>
      </w:pPr>
      <w:r w:rsidRPr="005246A1">
        <w:rPr>
          <w:rFonts w:ascii="Times New Roman" w:eastAsia="Meiryo UI" w:hAnsi="Times New Roman"/>
          <w:b/>
          <w:bCs/>
        </w:rPr>
        <w:lastRenderedPageBreak/>
        <w:t>目　次</w:t>
      </w:r>
    </w:p>
    <w:p w14:paraId="54444046" w14:textId="5C39039F" w:rsidR="007F0D21" w:rsidRPr="005246A1" w:rsidRDefault="009F162D">
      <w:pPr>
        <w:pStyle w:val="TOC1"/>
        <w:tabs>
          <w:tab w:val="right" w:leader="dot" w:pos="9175"/>
        </w:tabs>
        <w:rPr>
          <w:rFonts w:ascii="Times New Roman" w:eastAsia="Meiryo UI" w:hAnsi="Times New Roman"/>
          <w:b w:val="0"/>
          <w:bCs w:val="0"/>
          <w:caps w:val="0"/>
          <w:noProof/>
          <w:spacing w:val="0"/>
          <w:kern w:val="2"/>
          <w:sz w:val="21"/>
          <w:szCs w:val="22"/>
        </w:rPr>
      </w:pPr>
      <w:r w:rsidRPr="005246A1">
        <w:rPr>
          <w:rFonts w:ascii="Times New Roman" w:eastAsia="Meiryo UI" w:hAnsi="Times New Roman"/>
          <w:caps w:val="0"/>
        </w:rPr>
        <w:fldChar w:fldCharType="begin"/>
      </w:r>
      <w:r w:rsidRPr="005246A1">
        <w:rPr>
          <w:rFonts w:ascii="Times New Roman" w:eastAsia="Meiryo UI" w:hAnsi="Times New Roman"/>
          <w:caps w:val="0"/>
        </w:rPr>
        <w:instrText xml:space="preserve"> TOC \o "1-3" \h \z \u </w:instrText>
      </w:r>
      <w:r w:rsidRPr="005246A1">
        <w:rPr>
          <w:rFonts w:ascii="Times New Roman" w:eastAsia="Meiryo UI" w:hAnsi="Times New Roman"/>
          <w:caps w:val="0"/>
        </w:rPr>
        <w:fldChar w:fldCharType="separate"/>
      </w:r>
      <w:hyperlink w:anchor="_Toc43210243" w:history="1">
        <w:r w:rsidR="007F0D21" w:rsidRPr="005246A1">
          <w:rPr>
            <w:rStyle w:val="Hyperlink"/>
            <w:rFonts w:ascii="Times New Roman" w:eastAsia="Meiryo UI" w:hAnsi="Times New Roman"/>
            <w:noProof/>
          </w:rPr>
          <w:t>2020</w:t>
        </w:r>
        <w:r w:rsidR="007F0D21" w:rsidRPr="005246A1">
          <w:rPr>
            <w:rStyle w:val="Hyperlink"/>
            <w:rFonts w:ascii="Times New Roman" w:eastAsia="Meiryo UI" w:hAnsi="Times New Roman"/>
            <w:noProof/>
          </w:rPr>
          <w:t xml:space="preserve">年　</w:t>
        </w:r>
        <w:r w:rsidR="007F0D21" w:rsidRPr="005246A1">
          <w:rPr>
            <w:rStyle w:val="Hyperlink"/>
            <w:rFonts w:ascii="Times New Roman" w:eastAsia="Meiryo UI" w:hAnsi="Times New Roman"/>
            <w:noProof/>
          </w:rPr>
          <w:t>6</w:t>
        </w:r>
        <w:r w:rsidR="007F0D21" w:rsidRPr="005246A1">
          <w:rPr>
            <w:rStyle w:val="Hyperlink"/>
            <w:rFonts w:ascii="Times New Roman" w:eastAsia="Meiryo UI" w:hAnsi="Times New Roman"/>
            <w:noProof/>
          </w:rPr>
          <w:t>月</w:t>
        </w:r>
        <w:r w:rsidR="007F0D21" w:rsidRPr="005246A1">
          <w:rPr>
            <w:rStyle w:val="Hyperlink"/>
            <w:rFonts w:ascii="Times New Roman" w:eastAsia="Meiryo UI" w:hAnsi="Times New Roman"/>
            <w:noProof/>
          </w:rPr>
          <w:t xml:space="preserve"> (</w:t>
        </w:r>
        <w:r w:rsidR="007F0D21" w:rsidRPr="005246A1">
          <w:rPr>
            <w:rStyle w:val="Hyperlink"/>
            <w:rFonts w:ascii="Times New Roman" w:eastAsia="Meiryo UI" w:hAnsi="Times New Roman"/>
            <w:noProof/>
          </w:rPr>
          <w:t>初版発行</w:t>
        </w:r>
        <w:r w:rsidR="007F0D21" w:rsidRPr="005246A1">
          <w:rPr>
            <w:rStyle w:val="Hyperlink"/>
            <w:rFonts w:ascii="Times New Roman" w:eastAsia="Meiryo UI" w:hAnsi="Times New Roman"/>
            <w:noProof/>
          </w:rPr>
          <w:t>)</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_Toc43210243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0</w:t>
        </w:r>
        <w:r w:rsidR="007F0D21" w:rsidRPr="005246A1">
          <w:rPr>
            <w:rFonts w:ascii="Times New Roman" w:eastAsia="Meiryo UI" w:hAnsi="Times New Roman"/>
            <w:noProof/>
            <w:webHidden/>
          </w:rPr>
          <w:fldChar w:fldCharType="end"/>
        </w:r>
      </w:hyperlink>
    </w:p>
    <w:p w14:paraId="596298FE" w14:textId="71456670" w:rsidR="007F0D21" w:rsidRPr="005246A1" w:rsidRDefault="005246A1">
      <w:pPr>
        <w:pStyle w:val="TOC1"/>
        <w:tabs>
          <w:tab w:val="left" w:pos="800"/>
          <w:tab w:val="right" w:leader="dot" w:pos="9175"/>
        </w:tabs>
        <w:rPr>
          <w:rFonts w:ascii="Times New Roman" w:eastAsia="Meiryo UI" w:hAnsi="Times New Roman"/>
          <w:b w:val="0"/>
          <w:bCs w:val="0"/>
          <w:caps w:val="0"/>
          <w:noProof/>
          <w:spacing w:val="0"/>
          <w:kern w:val="2"/>
          <w:sz w:val="21"/>
          <w:szCs w:val="22"/>
        </w:rPr>
      </w:pPr>
      <w:hyperlink w:anchor="_Toc43210244" w:history="1">
        <w:r w:rsidR="007F0D21" w:rsidRPr="005246A1">
          <w:rPr>
            <w:rStyle w:val="Hyperlink"/>
            <w:rFonts w:ascii="Times New Roman" w:eastAsia="Meiryo UI" w:hAnsi="Times New Roman"/>
            <w:noProof/>
          </w:rPr>
          <w:t>第１章</w:t>
        </w:r>
        <w:r w:rsidR="007F0D21" w:rsidRPr="005246A1">
          <w:rPr>
            <w:rFonts w:ascii="Times New Roman" w:eastAsia="Meiryo UI" w:hAnsi="Times New Roman"/>
            <w:b w:val="0"/>
            <w:bCs w:val="0"/>
            <w:caps w:val="0"/>
            <w:noProof/>
            <w:spacing w:val="0"/>
            <w:kern w:val="2"/>
            <w:sz w:val="21"/>
            <w:szCs w:val="22"/>
          </w:rPr>
          <w:tab/>
        </w:r>
        <w:r w:rsidR="007F0D21" w:rsidRPr="005246A1">
          <w:rPr>
            <w:rStyle w:val="Hyperlink"/>
            <w:rFonts w:ascii="Times New Roman" w:eastAsia="Meiryo UI" w:hAnsi="Times New Roman"/>
            <w:noProof/>
          </w:rPr>
          <w:t>サーバ構成</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_Toc43210244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4</w:t>
        </w:r>
        <w:r w:rsidR="007F0D21" w:rsidRPr="005246A1">
          <w:rPr>
            <w:rFonts w:ascii="Times New Roman" w:eastAsia="Meiryo UI" w:hAnsi="Times New Roman"/>
            <w:noProof/>
            <w:webHidden/>
          </w:rPr>
          <w:fldChar w:fldCharType="end"/>
        </w:r>
      </w:hyperlink>
    </w:p>
    <w:p w14:paraId="369420C4" w14:textId="722CFAE8"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45" w:history="1">
        <w:r w:rsidR="007F0D21" w:rsidRPr="005246A1">
          <w:rPr>
            <w:rStyle w:val="Hyperlink"/>
            <w:rFonts w:ascii="Times New Roman" w:eastAsia="Meiryo UI" w:hAnsi="Times New Roman"/>
            <w:noProof/>
          </w:rPr>
          <w:t>第１節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フォルダ構成</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_Toc43210245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4</w:t>
        </w:r>
        <w:r w:rsidR="007F0D21" w:rsidRPr="005246A1">
          <w:rPr>
            <w:rFonts w:ascii="Times New Roman" w:eastAsia="Meiryo UI" w:hAnsi="Times New Roman"/>
            <w:noProof/>
            <w:webHidden/>
          </w:rPr>
          <w:fldChar w:fldCharType="end"/>
        </w:r>
      </w:hyperlink>
    </w:p>
    <w:p w14:paraId="6BB9C688" w14:textId="3CF27B5A"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46" w:history="1">
        <w:r w:rsidR="007F0D21" w:rsidRPr="005246A1">
          <w:rPr>
            <w:rStyle w:val="Hyperlink"/>
            <w:rFonts w:ascii="Times New Roman" w:eastAsia="Meiryo UI" w:hAnsi="Times New Roman"/>
            <w:noProof/>
          </w:rPr>
          <w:t>第２節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フォルダ定義</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_Toc43210246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5</w:t>
        </w:r>
        <w:r w:rsidR="007F0D21" w:rsidRPr="005246A1">
          <w:rPr>
            <w:rFonts w:ascii="Times New Roman" w:eastAsia="Meiryo UI" w:hAnsi="Times New Roman"/>
            <w:noProof/>
            <w:webHidden/>
          </w:rPr>
          <w:fldChar w:fldCharType="end"/>
        </w:r>
      </w:hyperlink>
    </w:p>
    <w:p w14:paraId="51024C9C" w14:textId="5C66CCF8"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47" w:history="1">
        <w:r w:rsidR="007F0D21" w:rsidRPr="005246A1">
          <w:rPr>
            <w:rStyle w:val="Hyperlink"/>
            <w:rFonts w:ascii="Times New Roman" w:eastAsia="Meiryo UI" w:hAnsi="Times New Roman"/>
            <w:noProof/>
          </w:rPr>
          <w:t>第３節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ファイル定義</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_Toc43210247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5</w:t>
        </w:r>
        <w:r w:rsidR="007F0D21" w:rsidRPr="005246A1">
          <w:rPr>
            <w:rFonts w:ascii="Times New Roman" w:eastAsia="Meiryo UI" w:hAnsi="Times New Roman"/>
            <w:noProof/>
            <w:webHidden/>
          </w:rPr>
          <w:fldChar w:fldCharType="end"/>
        </w:r>
      </w:hyperlink>
    </w:p>
    <w:p w14:paraId="6041EA97" w14:textId="24434A7D" w:rsidR="007F0D21" w:rsidRPr="005246A1" w:rsidRDefault="005246A1">
      <w:pPr>
        <w:pStyle w:val="TOC1"/>
        <w:tabs>
          <w:tab w:val="left" w:pos="800"/>
          <w:tab w:val="right" w:leader="dot" w:pos="9175"/>
        </w:tabs>
        <w:rPr>
          <w:rFonts w:ascii="Times New Roman" w:eastAsia="Meiryo UI" w:hAnsi="Times New Roman"/>
          <w:b w:val="0"/>
          <w:bCs w:val="0"/>
          <w:caps w:val="0"/>
          <w:noProof/>
          <w:spacing w:val="0"/>
          <w:kern w:val="2"/>
          <w:sz w:val="21"/>
          <w:szCs w:val="22"/>
        </w:rPr>
      </w:pPr>
      <w:hyperlink w:anchor="_Toc43210248" w:history="1">
        <w:r w:rsidR="007F0D21" w:rsidRPr="005246A1">
          <w:rPr>
            <w:rStyle w:val="Hyperlink"/>
            <w:rFonts w:ascii="Times New Roman" w:eastAsia="Meiryo UI" w:hAnsi="Times New Roman"/>
            <w:noProof/>
          </w:rPr>
          <w:t>第２章</w:t>
        </w:r>
        <w:r w:rsidR="007F0D21" w:rsidRPr="005246A1">
          <w:rPr>
            <w:rFonts w:ascii="Times New Roman" w:eastAsia="Meiryo UI" w:hAnsi="Times New Roman"/>
            <w:b w:val="0"/>
            <w:bCs w:val="0"/>
            <w:caps w:val="0"/>
            <w:noProof/>
            <w:spacing w:val="0"/>
            <w:kern w:val="2"/>
            <w:sz w:val="21"/>
            <w:szCs w:val="22"/>
          </w:rPr>
          <w:tab/>
        </w:r>
        <w:r w:rsidR="007F0D21" w:rsidRPr="005246A1">
          <w:rPr>
            <w:rStyle w:val="Hyperlink"/>
            <w:rFonts w:ascii="Times New Roman" w:eastAsia="Meiryo UI" w:hAnsi="Times New Roman"/>
            <w:noProof/>
          </w:rPr>
          <w:t>設定ファイル</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_Toc43210248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6</w:t>
        </w:r>
        <w:r w:rsidR="007F0D21" w:rsidRPr="005246A1">
          <w:rPr>
            <w:rFonts w:ascii="Times New Roman" w:eastAsia="Meiryo UI" w:hAnsi="Times New Roman"/>
            <w:noProof/>
            <w:webHidden/>
          </w:rPr>
          <w:fldChar w:fldCharType="end"/>
        </w:r>
      </w:hyperlink>
    </w:p>
    <w:p w14:paraId="5BD18E9A" w14:textId="52645730"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49" w:history="1">
        <w:r w:rsidR="007F0D21" w:rsidRPr="005246A1">
          <w:rPr>
            <w:rStyle w:val="Hyperlink"/>
            <w:rFonts w:ascii="Times New Roman" w:eastAsia="Meiryo UI" w:hAnsi="Times New Roman"/>
            <w:noProof/>
          </w:rPr>
          <w:t>第１節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定義</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_Toc43210249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6</w:t>
        </w:r>
        <w:r w:rsidR="007F0D21" w:rsidRPr="005246A1">
          <w:rPr>
            <w:rFonts w:ascii="Times New Roman" w:eastAsia="Meiryo UI" w:hAnsi="Times New Roman"/>
            <w:noProof/>
            <w:webHidden/>
          </w:rPr>
          <w:fldChar w:fldCharType="end"/>
        </w:r>
      </w:hyperlink>
    </w:p>
    <w:p w14:paraId="11588B6E" w14:textId="4A0B5F40"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50" w:history="1">
        <w:r w:rsidR="007F0D21" w:rsidRPr="005246A1">
          <w:rPr>
            <w:rStyle w:val="Hyperlink"/>
            <w:rFonts w:ascii="Times New Roman" w:eastAsia="Meiryo UI" w:hAnsi="Times New Roman"/>
            <w:noProof/>
          </w:rPr>
          <w:t>第２節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内容</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_Toc43210250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6</w:t>
        </w:r>
        <w:r w:rsidR="007F0D21" w:rsidRPr="005246A1">
          <w:rPr>
            <w:rFonts w:ascii="Times New Roman" w:eastAsia="Meiryo UI" w:hAnsi="Times New Roman"/>
            <w:noProof/>
            <w:webHidden/>
          </w:rPr>
          <w:fldChar w:fldCharType="end"/>
        </w:r>
      </w:hyperlink>
    </w:p>
    <w:p w14:paraId="0CE9BA81" w14:textId="513C967A" w:rsidR="007F0D21" w:rsidRPr="005246A1" w:rsidRDefault="005246A1">
      <w:pPr>
        <w:pStyle w:val="TOC1"/>
        <w:tabs>
          <w:tab w:val="left" w:pos="800"/>
          <w:tab w:val="right" w:leader="dot" w:pos="9175"/>
        </w:tabs>
        <w:rPr>
          <w:rFonts w:ascii="Times New Roman" w:eastAsia="Meiryo UI" w:hAnsi="Times New Roman"/>
          <w:b w:val="0"/>
          <w:bCs w:val="0"/>
          <w:caps w:val="0"/>
          <w:noProof/>
          <w:spacing w:val="0"/>
          <w:kern w:val="2"/>
          <w:sz w:val="21"/>
          <w:szCs w:val="22"/>
        </w:rPr>
      </w:pPr>
      <w:hyperlink w:anchor="_Toc43210251" w:history="1">
        <w:r w:rsidR="007F0D21" w:rsidRPr="005246A1">
          <w:rPr>
            <w:rStyle w:val="Hyperlink"/>
            <w:rFonts w:ascii="Times New Roman" w:eastAsia="Meiryo UI" w:hAnsi="Times New Roman"/>
            <w:noProof/>
          </w:rPr>
          <w:t>第３章</w:t>
        </w:r>
        <w:r w:rsidR="007F0D21" w:rsidRPr="005246A1">
          <w:rPr>
            <w:rFonts w:ascii="Times New Roman" w:eastAsia="Meiryo UI" w:hAnsi="Times New Roman"/>
            <w:b w:val="0"/>
            <w:bCs w:val="0"/>
            <w:caps w:val="0"/>
            <w:noProof/>
            <w:spacing w:val="0"/>
            <w:kern w:val="2"/>
            <w:sz w:val="21"/>
            <w:szCs w:val="22"/>
          </w:rPr>
          <w:tab/>
        </w:r>
        <w:r w:rsidR="007F0D21" w:rsidRPr="005246A1">
          <w:rPr>
            <w:rStyle w:val="Hyperlink"/>
            <w:rFonts w:ascii="Times New Roman" w:eastAsia="Meiryo UI" w:hAnsi="Times New Roman"/>
            <w:noProof/>
          </w:rPr>
          <w:t>定義ファイル</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_Toc43210251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7</w:t>
        </w:r>
        <w:r w:rsidR="007F0D21" w:rsidRPr="005246A1">
          <w:rPr>
            <w:rFonts w:ascii="Times New Roman" w:eastAsia="Meiryo UI" w:hAnsi="Times New Roman"/>
            <w:noProof/>
            <w:webHidden/>
          </w:rPr>
          <w:fldChar w:fldCharType="end"/>
        </w:r>
      </w:hyperlink>
    </w:p>
    <w:p w14:paraId="7DA49B89" w14:textId="239EED64"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52" w:history="1">
        <w:r w:rsidR="007F0D21" w:rsidRPr="005246A1">
          <w:rPr>
            <w:rStyle w:val="Hyperlink"/>
            <w:rFonts w:ascii="Times New Roman" w:eastAsia="Meiryo UI" w:hAnsi="Times New Roman"/>
            <w:noProof/>
          </w:rPr>
          <w:t>第１節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定義</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_Toc43210252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7</w:t>
        </w:r>
        <w:r w:rsidR="007F0D21" w:rsidRPr="005246A1">
          <w:rPr>
            <w:rFonts w:ascii="Times New Roman" w:eastAsia="Meiryo UI" w:hAnsi="Times New Roman"/>
            <w:noProof/>
            <w:webHidden/>
          </w:rPr>
          <w:fldChar w:fldCharType="end"/>
        </w:r>
      </w:hyperlink>
    </w:p>
    <w:p w14:paraId="2EEFCB36" w14:textId="0D0E0874"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53" w:history="1">
        <w:r w:rsidR="007F0D21" w:rsidRPr="005246A1">
          <w:rPr>
            <w:rStyle w:val="Hyperlink"/>
            <w:rFonts w:ascii="Times New Roman" w:eastAsia="Meiryo UI" w:hAnsi="Times New Roman"/>
            <w:noProof/>
          </w:rPr>
          <w:t>第２節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内容</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_Toc43210253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7</w:t>
        </w:r>
        <w:r w:rsidR="007F0D21" w:rsidRPr="005246A1">
          <w:rPr>
            <w:rFonts w:ascii="Times New Roman" w:eastAsia="Meiryo UI" w:hAnsi="Times New Roman"/>
            <w:noProof/>
            <w:webHidden/>
          </w:rPr>
          <w:fldChar w:fldCharType="end"/>
        </w:r>
      </w:hyperlink>
    </w:p>
    <w:p w14:paraId="40539495" w14:textId="107E90EA" w:rsidR="007F0D21" w:rsidRPr="005246A1" w:rsidRDefault="005246A1">
      <w:pPr>
        <w:pStyle w:val="TOC1"/>
        <w:tabs>
          <w:tab w:val="left" w:pos="800"/>
          <w:tab w:val="right" w:leader="dot" w:pos="9175"/>
        </w:tabs>
        <w:rPr>
          <w:rFonts w:ascii="Times New Roman" w:eastAsia="Meiryo UI" w:hAnsi="Times New Roman"/>
          <w:b w:val="0"/>
          <w:bCs w:val="0"/>
          <w:caps w:val="0"/>
          <w:noProof/>
          <w:spacing w:val="0"/>
          <w:kern w:val="2"/>
          <w:sz w:val="21"/>
          <w:szCs w:val="22"/>
        </w:rPr>
      </w:pPr>
      <w:hyperlink w:anchor="_Toc43210254" w:history="1">
        <w:r w:rsidR="007F0D21" w:rsidRPr="005246A1">
          <w:rPr>
            <w:rStyle w:val="Hyperlink"/>
            <w:rFonts w:ascii="Times New Roman" w:eastAsia="Meiryo UI" w:hAnsi="Times New Roman"/>
            <w:noProof/>
          </w:rPr>
          <w:t>第４章</w:t>
        </w:r>
        <w:r w:rsidR="007F0D21" w:rsidRPr="005246A1">
          <w:rPr>
            <w:rFonts w:ascii="Times New Roman" w:eastAsia="Meiryo UI" w:hAnsi="Times New Roman"/>
            <w:b w:val="0"/>
            <w:bCs w:val="0"/>
            <w:caps w:val="0"/>
            <w:noProof/>
            <w:spacing w:val="0"/>
            <w:kern w:val="2"/>
            <w:sz w:val="21"/>
            <w:szCs w:val="22"/>
          </w:rPr>
          <w:tab/>
        </w:r>
        <w:r w:rsidR="007F0D21" w:rsidRPr="005246A1">
          <w:rPr>
            <w:rStyle w:val="Hyperlink"/>
            <w:rFonts w:ascii="Times New Roman" w:eastAsia="Meiryo UI" w:hAnsi="Times New Roman"/>
            <w:noProof/>
          </w:rPr>
          <w:t>共通処理ファイル</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_Toc43210254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8</w:t>
        </w:r>
        <w:r w:rsidR="007F0D21" w:rsidRPr="005246A1">
          <w:rPr>
            <w:rFonts w:ascii="Times New Roman" w:eastAsia="Meiryo UI" w:hAnsi="Times New Roman"/>
            <w:noProof/>
            <w:webHidden/>
          </w:rPr>
          <w:fldChar w:fldCharType="end"/>
        </w:r>
      </w:hyperlink>
    </w:p>
    <w:p w14:paraId="6177FA49" w14:textId="1D60FCE1" w:rsidR="007F0D21" w:rsidRPr="005246A1" w:rsidRDefault="005246A1">
      <w:pPr>
        <w:pStyle w:val="TOC2"/>
        <w:tabs>
          <w:tab w:val="left" w:pos="1200"/>
          <w:tab w:val="right" w:leader="dot" w:pos="9175"/>
        </w:tabs>
        <w:rPr>
          <w:rFonts w:ascii="Times New Roman" w:eastAsia="Meiryo UI" w:hAnsi="Times New Roman"/>
          <w:smallCaps w:val="0"/>
          <w:noProof/>
          <w:spacing w:val="0"/>
          <w:kern w:val="2"/>
          <w:sz w:val="21"/>
          <w:szCs w:val="22"/>
        </w:rPr>
      </w:pPr>
      <w:hyperlink w:anchor="_Toc43210255" w:history="1">
        <w:r w:rsidR="007F0D21" w:rsidRPr="005246A1">
          <w:rPr>
            <w:rStyle w:val="Hyperlink"/>
            <w:rFonts w:ascii="Times New Roman" w:eastAsia="Meiryo UI" w:hAnsi="Times New Roman"/>
            <w:noProof/>
          </w:rPr>
          <w:t>第１節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DB</w:t>
        </w:r>
        <w:r w:rsidR="007F0D21" w:rsidRPr="005246A1">
          <w:rPr>
            <w:rStyle w:val="Hyperlink"/>
            <w:rFonts w:ascii="Times New Roman" w:eastAsia="Meiryo UI" w:hAnsi="Times New Roman"/>
            <w:noProof/>
          </w:rPr>
          <w:t>接続用クラス</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_Toc43210255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8</w:t>
        </w:r>
        <w:r w:rsidR="007F0D21" w:rsidRPr="005246A1">
          <w:rPr>
            <w:rFonts w:ascii="Times New Roman" w:eastAsia="Meiryo UI" w:hAnsi="Times New Roman"/>
            <w:noProof/>
            <w:webHidden/>
          </w:rPr>
          <w:fldChar w:fldCharType="end"/>
        </w:r>
      </w:hyperlink>
    </w:p>
    <w:p w14:paraId="52C99A69" w14:textId="492488E5"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56" w:history="1">
        <w:r w:rsidR="007F0D21" w:rsidRPr="005246A1">
          <w:rPr>
            <w:rStyle w:val="Hyperlink"/>
            <w:rFonts w:ascii="Times New Roman" w:eastAsia="Meiryo UI" w:hAnsi="Times New Roman"/>
            <w:noProof/>
          </w:rPr>
          <w:t>第２節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職制マスタ用クラス</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_Toc43210256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8</w:t>
        </w:r>
        <w:r w:rsidR="007F0D21" w:rsidRPr="005246A1">
          <w:rPr>
            <w:rFonts w:ascii="Times New Roman" w:eastAsia="Meiryo UI" w:hAnsi="Times New Roman"/>
            <w:noProof/>
            <w:webHidden/>
          </w:rPr>
          <w:fldChar w:fldCharType="end"/>
        </w:r>
      </w:hyperlink>
    </w:p>
    <w:p w14:paraId="1B358A75" w14:textId="3742A0AE" w:rsidR="007F0D21" w:rsidRPr="005246A1" w:rsidRDefault="005246A1">
      <w:pPr>
        <w:pStyle w:val="TOC2"/>
        <w:tabs>
          <w:tab w:val="left" w:pos="1200"/>
          <w:tab w:val="right" w:leader="dot" w:pos="9175"/>
        </w:tabs>
        <w:rPr>
          <w:rFonts w:ascii="Times New Roman" w:eastAsia="Meiryo UI" w:hAnsi="Times New Roman"/>
          <w:smallCaps w:val="0"/>
          <w:noProof/>
          <w:spacing w:val="0"/>
          <w:kern w:val="2"/>
          <w:sz w:val="21"/>
          <w:szCs w:val="22"/>
        </w:rPr>
      </w:pPr>
      <w:hyperlink w:anchor="_Toc43210257" w:history="1">
        <w:r w:rsidR="007F0D21" w:rsidRPr="005246A1">
          <w:rPr>
            <w:rStyle w:val="Hyperlink"/>
            <w:rFonts w:ascii="Times New Roman" w:eastAsia="Meiryo UI" w:hAnsi="Times New Roman"/>
            <w:noProof/>
          </w:rPr>
          <w:t>第３節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DB</w:t>
        </w:r>
        <w:r w:rsidR="007F0D21" w:rsidRPr="005246A1">
          <w:rPr>
            <w:rStyle w:val="Hyperlink"/>
            <w:rFonts w:ascii="Times New Roman" w:eastAsia="Meiryo UI" w:hAnsi="Times New Roman"/>
            <w:noProof/>
          </w:rPr>
          <w:t>共通処理用ファイル</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_Toc43210257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9</w:t>
        </w:r>
        <w:r w:rsidR="007F0D21" w:rsidRPr="005246A1">
          <w:rPr>
            <w:rFonts w:ascii="Times New Roman" w:eastAsia="Meiryo UI" w:hAnsi="Times New Roman"/>
            <w:noProof/>
            <w:webHidden/>
          </w:rPr>
          <w:fldChar w:fldCharType="end"/>
        </w:r>
      </w:hyperlink>
    </w:p>
    <w:p w14:paraId="700D7BF3" w14:textId="4B0CCF5A" w:rsidR="007F0D21" w:rsidRPr="005246A1" w:rsidRDefault="005246A1">
      <w:pPr>
        <w:pStyle w:val="TOC2"/>
        <w:tabs>
          <w:tab w:val="left" w:pos="1200"/>
          <w:tab w:val="right" w:leader="dot" w:pos="9175"/>
        </w:tabs>
        <w:rPr>
          <w:rFonts w:ascii="Times New Roman" w:eastAsia="Meiryo UI" w:hAnsi="Times New Roman"/>
          <w:smallCaps w:val="0"/>
          <w:noProof/>
          <w:spacing w:val="0"/>
          <w:kern w:val="2"/>
          <w:sz w:val="21"/>
          <w:szCs w:val="22"/>
        </w:rPr>
      </w:pPr>
      <w:hyperlink w:anchor="_Toc43210258" w:history="1">
        <w:r w:rsidR="007F0D21" w:rsidRPr="005246A1">
          <w:rPr>
            <w:rStyle w:val="Hyperlink"/>
            <w:rFonts w:ascii="Times New Roman" w:eastAsia="Meiryo UI" w:hAnsi="Times New Roman"/>
            <w:noProof/>
          </w:rPr>
          <w:t>第４節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DB</w:t>
        </w:r>
        <w:r w:rsidR="007F0D21" w:rsidRPr="005246A1">
          <w:rPr>
            <w:rStyle w:val="Hyperlink"/>
            <w:rFonts w:ascii="Times New Roman" w:eastAsia="Meiryo UI" w:hAnsi="Times New Roman"/>
            <w:noProof/>
          </w:rPr>
          <w:t>マスタ処理用ファイル</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_Toc43210258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9</w:t>
        </w:r>
        <w:r w:rsidR="007F0D21" w:rsidRPr="005246A1">
          <w:rPr>
            <w:rFonts w:ascii="Times New Roman" w:eastAsia="Meiryo UI" w:hAnsi="Times New Roman"/>
            <w:noProof/>
            <w:webHidden/>
          </w:rPr>
          <w:fldChar w:fldCharType="end"/>
        </w:r>
      </w:hyperlink>
    </w:p>
    <w:p w14:paraId="50590420" w14:textId="4714C341"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59" w:history="1">
        <w:r w:rsidR="007F0D21" w:rsidRPr="005246A1">
          <w:rPr>
            <w:rStyle w:val="Hyperlink"/>
            <w:rFonts w:ascii="Times New Roman" w:eastAsia="Meiryo UI" w:hAnsi="Times New Roman"/>
            <w:noProof/>
          </w:rPr>
          <w:t>第５節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共通処理用ファイル</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_Toc43210259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10</w:t>
        </w:r>
        <w:r w:rsidR="007F0D21" w:rsidRPr="005246A1">
          <w:rPr>
            <w:rFonts w:ascii="Times New Roman" w:eastAsia="Meiryo UI" w:hAnsi="Times New Roman"/>
            <w:noProof/>
            <w:webHidden/>
          </w:rPr>
          <w:fldChar w:fldCharType="end"/>
        </w:r>
      </w:hyperlink>
    </w:p>
    <w:p w14:paraId="02001A5E" w14:textId="06879B7F" w:rsidR="007F0D21" w:rsidRPr="005246A1" w:rsidRDefault="005246A1">
      <w:pPr>
        <w:pStyle w:val="TOC2"/>
        <w:tabs>
          <w:tab w:val="left" w:pos="1200"/>
          <w:tab w:val="right" w:leader="dot" w:pos="9175"/>
        </w:tabs>
        <w:rPr>
          <w:rFonts w:ascii="Times New Roman" w:eastAsia="Meiryo UI" w:hAnsi="Times New Roman"/>
          <w:smallCaps w:val="0"/>
          <w:noProof/>
          <w:spacing w:val="0"/>
          <w:kern w:val="2"/>
          <w:sz w:val="21"/>
          <w:szCs w:val="22"/>
        </w:rPr>
      </w:pPr>
      <w:hyperlink w:anchor="_Toc43210260" w:history="1">
        <w:r w:rsidR="007F0D21" w:rsidRPr="005246A1">
          <w:rPr>
            <w:rStyle w:val="Hyperlink"/>
            <w:rFonts w:ascii="Times New Roman" w:eastAsia="Meiryo UI" w:hAnsi="Times New Roman"/>
            <w:noProof/>
          </w:rPr>
          <w:t>第６節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TimeTrackerNX</w:t>
        </w:r>
        <w:r w:rsidR="007F0D21" w:rsidRPr="005246A1">
          <w:rPr>
            <w:rStyle w:val="Hyperlink"/>
            <w:rFonts w:ascii="Times New Roman" w:eastAsia="Meiryo UI" w:hAnsi="Times New Roman"/>
            <w:noProof/>
          </w:rPr>
          <w:t>用</w:t>
        </w:r>
        <w:r w:rsidR="007F0D21" w:rsidRPr="005246A1">
          <w:rPr>
            <w:rStyle w:val="Hyperlink"/>
            <w:rFonts w:ascii="Times New Roman" w:eastAsia="Meiryo UI" w:hAnsi="Times New Roman"/>
            <w:noProof/>
          </w:rPr>
          <w:t>WebAPI</w:t>
        </w:r>
        <w:r w:rsidR="007F0D21" w:rsidRPr="005246A1">
          <w:rPr>
            <w:rStyle w:val="Hyperlink"/>
            <w:rFonts w:ascii="Times New Roman" w:eastAsia="Meiryo UI" w:hAnsi="Times New Roman"/>
            <w:noProof/>
          </w:rPr>
          <w:t>処理用ファイル</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_Toc43210260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10</w:t>
        </w:r>
        <w:r w:rsidR="007F0D21" w:rsidRPr="005246A1">
          <w:rPr>
            <w:rFonts w:ascii="Times New Roman" w:eastAsia="Meiryo UI" w:hAnsi="Times New Roman"/>
            <w:noProof/>
            <w:webHidden/>
          </w:rPr>
          <w:fldChar w:fldCharType="end"/>
        </w:r>
      </w:hyperlink>
    </w:p>
    <w:p w14:paraId="59003A59" w14:textId="577217A9" w:rsidR="007F0D21" w:rsidRPr="005246A1" w:rsidRDefault="005246A1">
      <w:pPr>
        <w:pStyle w:val="TOC1"/>
        <w:tabs>
          <w:tab w:val="left" w:pos="800"/>
          <w:tab w:val="right" w:leader="dot" w:pos="9175"/>
        </w:tabs>
        <w:rPr>
          <w:rFonts w:ascii="Times New Roman" w:eastAsia="Meiryo UI" w:hAnsi="Times New Roman"/>
          <w:b w:val="0"/>
          <w:bCs w:val="0"/>
          <w:caps w:val="0"/>
          <w:noProof/>
          <w:spacing w:val="0"/>
          <w:kern w:val="2"/>
          <w:sz w:val="21"/>
          <w:szCs w:val="22"/>
        </w:rPr>
      </w:pPr>
      <w:hyperlink w:anchor="_Toc43210261" w:history="1">
        <w:r w:rsidR="007F0D21" w:rsidRPr="005246A1">
          <w:rPr>
            <w:rStyle w:val="Hyperlink"/>
            <w:rFonts w:ascii="Times New Roman" w:eastAsia="Meiryo UI" w:hAnsi="Times New Roman"/>
            <w:noProof/>
          </w:rPr>
          <w:t>第５章</w:t>
        </w:r>
        <w:r w:rsidR="007F0D21" w:rsidRPr="005246A1">
          <w:rPr>
            <w:rFonts w:ascii="Times New Roman" w:eastAsia="Meiryo UI" w:hAnsi="Times New Roman"/>
            <w:b w:val="0"/>
            <w:bCs w:val="0"/>
            <w:caps w:val="0"/>
            <w:noProof/>
            <w:spacing w:val="0"/>
            <w:kern w:val="2"/>
            <w:sz w:val="21"/>
            <w:szCs w:val="22"/>
          </w:rPr>
          <w:tab/>
        </w:r>
        <w:r w:rsidR="007F0D21" w:rsidRPr="005246A1">
          <w:rPr>
            <w:rStyle w:val="Hyperlink"/>
            <w:rFonts w:ascii="Times New Roman" w:eastAsia="Meiryo UI" w:hAnsi="Times New Roman"/>
            <w:noProof/>
          </w:rPr>
          <w:t>メッセージ定義</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_Toc43210261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11</w:t>
        </w:r>
        <w:r w:rsidR="007F0D21" w:rsidRPr="005246A1">
          <w:rPr>
            <w:rFonts w:ascii="Times New Roman" w:eastAsia="Meiryo UI" w:hAnsi="Times New Roman"/>
            <w:noProof/>
            <w:webHidden/>
          </w:rPr>
          <w:fldChar w:fldCharType="end"/>
        </w:r>
      </w:hyperlink>
    </w:p>
    <w:p w14:paraId="78CB5CFF" w14:textId="1519F090"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62" w:history="1">
        <w:r w:rsidR="007F0D21" w:rsidRPr="005246A1">
          <w:rPr>
            <w:rStyle w:val="Hyperlink"/>
            <w:rFonts w:ascii="Times New Roman" w:eastAsia="Meiryo UI" w:hAnsi="Times New Roman"/>
            <w:noProof/>
          </w:rPr>
          <w:t>第１節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メッセージファイルの定義</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_Toc43210262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11</w:t>
        </w:r>
        <w:r w:rsidR="007F0D21" w:rsidRPr="005246A1">
          <w:rPr>
            <w:rFonts w:ascii="Times New Roman" w:eastAsia="Meiryo UI" w:hAnsi="Times New Roman"/>
            <w:noProof/>
            <w:webHidden/>
          </w:rPr>
          <w:fldChar w:fldCharType="end"/>
        </w:r>
      </w:hyperlink>
    </w:p>
    <w:p w14:paraId="2CBB8C5D" w14:textId="7D43071F"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63" w:history="1">
        <w:r w:rsidR="007F0D21" w:rsidRPr="005246A1">
          <w:rPr>
            <w:rStyle w:val="Hyperlink"/>
            <w:rFonts w:ascii="Times New Roman" w:eastAsia="Meiryo UI" w:hAnsi="Times New Roman"/>
            <w:noProof/>
          </w:rPr>
          <w:t>第２節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共通メッセージ一覧</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_Toc43210263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11</w:t>
        </w:r>
        <w:r w:rsidR="007F0D21" w:rsidRPr="005246A1">
          <w:rPr>
            <w:rFonts w:ascii="Times New Roman" w:eastAsia="Meiryo UI" w:hAnsi="Times New Roman"/>
            <w:noProof/>
            <w:webHidden/>
          </w:rPr>
          <w:fldChar w:fldCharType="end"/>
        </w:r>
      </w:hyperlink>
    </w:p>
    <w:p w14:paraId="32048AA7" w14:textId="40A9B394" w:rsidR="007F0D21" w:rsidRPr="005246A1" w:rsidRDefault="005246A1">
      <w:pPr>
        <w:pStyle w:val="TOC1"/>
        <w:tabs>
          <w:tab w:val="left" w:pos="800"/>
          <w:tab w:val="right" w:leader="dot" w:pos="9175"/>
        </w:tabs>
        <w:rPr>
          <w:rFonts w:ascii="Times New Roman" w:eastAsia="Meiryo UI" w:hAnsi="Times New Roman"/>
          <w:b w:val="0"/>
          <w:bCs w:val="0"/>
          <w:caps w:val="0"/>
          <w:noProof/>
          <w:spacing w:val="0"/>
          <w:kern w:val="2"/>
          <w:sz w:val="21"/>
          <w:szCs w:val="22"/>
        </w:rPr>
      </w:pPr>
      <w:hyperlink w:anchor="_Toc43210264" w:history="1">
        <w:r w:rsidR="007F0D21" w:rsidRPr="005246A1">
          <w:rPr>
            <w:rStyle w:val="Hyperlink"/>
            <w:rFonts w:ascii="Times New Roman" w:eastAsia="Meiryo UI" w:hAnsi="Times New Roman"/>
            <w:noProof/>
          </w:rPr>
          <w:t>第６章</w:t>
        </w:r>
        <w:r w:rsidR="007F0D21" w:rsidRPr="005246A1">
          <w:rPr>
            <w:rFonts w:ascii="Times New Roman" w:eastAsia="Meiryo UI" w:hAnsi="Times New Roman"/>
            <w:b w:val="0"/>
            <w:bCs w:val="0"/>
            <w:caps w:val="0"/>
            <w:noProof/>
            <w:spacing w:val="0"/>
            <w:kern w:val="2"/>
            <w:sz w:val="21"/>
            <w:szCs w:val="22"/>
          </w:rPr>
          <w:tab/>
        </w:r>
        <w:r w:rsidR="007F0D21" w:rsidRPr="005246A1">
          <w:rPr>
            <w:rStyle w:val="Hyperlink"/>
            <w:rFonts w:ascii="Times New Roman" w:eastAsia="Meiryo UI" w:hAnsi="Times New Roman"/>
            <w:noProof/>
          </w:rPr>
          <w:t>セッション</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_Toc43210264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12</w:t>
        </w:r>
        <w:r w:rsidR="007F0D21" w:rsidRPr="005246A1">
          <w:rPr>
            <w:rFonts w:ascii="Times New Roman" w:eastAsia="Meiryo UI" w:hAnsi="Times New Roman"/>
            <w:noProof/>
            <w:webHidden/>
          </w:rPr>
          <w:fldChar w:fldCharType="end"/>
        </w:r>
      </w:hyperlink>
    </w:p>
    <w:p w14:paraId="7347EB5A" w14:textId="45685AAD"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65" w:history="1">
        <w:r w:rsidR="007F0D21" w:rsidRPr="005246A1">
          <w:rPr>
            <w:rStyle w:val="Hyperlink"/>
            <w:rFonts w:ascii="Times New Roman" w:eastAsia="Meiryo UI" w:hAnsi="Times New Roman"/>
            <w:noProof/>
          </w:rPr>
          <w:t>第１節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ログインユーザ情報</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_Toc43210265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12</w:t>
        </w:r>
        <w:r w:rsidR="007F0D21" w:rsidRPr="005246A1">
          <w:rPr>
            <w:rFonts w:ascii="Times New Roman" w:eastAsia="Meiryo UI" w:hAnsi="Times New Roman"/>
            <w:noProof/>
            <w:webHidden/>
          </w:rPr>
          <w:fldChar w:fldCharType="end"/>
        </w:r>
      </w:hyperlink>
    </w:p>
    <w:p w14:paraId="291CCEDD" w14:textId="4E38E432" w:rsidR="007F0D21" w:rsidRPr="005246A1" w:rsidRDefault="005246A1">
      <w:pPr>
        <w:pStyle w:val="TOC1"/>
        <w:tabs>
          <w:tab w:val="left" w:pos="800"/>
          <w:tab w:val="right" w:leader="dot" w:pos="9175"/>
        </w:tabs>
        <w:rPr>
          <w:rFonts w:ascii="Times New Roman" w:eastAsia="Meiryo UI" w:hAnsi="Times New Roman"/>
          <w:b w:val="0"/>
          <w:bCs w:val="0"/>
          <w:caps w:val="0"/>
          <w:noProof/>
          <w:spacing w:val="0"/>
          <w:kern w:val="2"/>
          <w:sz w:val="21"/>
          <w:szCs w:val="22"/>
        </w:rPr>
      </w:pPr>
      <w:hyperlink w:anchor="_Toc43210266" w:history="1">
        <w:r w:rsidR="007F0D21" w:rsidRPr="005246A1">
          <w:rPr>
            <w:rStyle w:val="Hyperlink"/>
            <w:rFonts w:ascii="Times New Roman" w:eastAsia="Meiryo UI" w:hAnsi="Times New Roman"/>
            <w:noProof/>
          </w:rPr>
          <w:t>第７章</w:t>
        </w:r>
        <w:r w:rsidR="007F0D21" w:rsidRPr="005246A1">
          <w:rPr>
            <w:rFonts w:ascii="Times New Roman" w:eastAsia="Meiryo UI" w:hAnsi="Times New Roman"/>
            <w:b w:val="0"/>
            <w:bCs w:val="0"/>
            <w:caps w:val="0"/>
            <w:noProof/>
            <w:spacing w:val="0"/>
            <w:kern w:val="2"/>
            <w:sz w:val="21"/>
            <w:szCs w:val="22"/>
          </w:rPr>
          <w:tab/>
        </w:r>
        <w:r w:rsidR="007F0D21" w:rsidRPr="005246A1">
          <w:rPr>
            <w:rStyle w:val="Hyperlink"/>
            <w:rFonts w:ascii="Times New Roman" w:eastAsia="Meiryo UI" w:hAnsi="Times New Roman"/>
            <w:noProof/>
          </w:rPr>
          <w:t>システムログ</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_Toc43210266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13</w:t>
        </w:r>
        <w:r w:rsidR="007F0D21" w:rsidRPr="005246A1">
          <w:rPr>
            <w:rFonts w:ascii="Times New Roman" w:eastAsia="Meiryo UI" w:hAnsi="Times New Roman"/>
            <w:noProof/>
            <w:webHidden/>
          </w:rPr>
          <w:fldChar w:fldCharType="end"/>
        </w:r>
      </w:hyperlink>
    </w:p>
    <w:p w14:paraId="5138AECE" w14:textId="55DB8E99"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67" w:history="1">
        <w:r w:rsidR="007F0D21" w:rsidRPr="005246A1">
          <w:rPr>
            <w:rStyle w:val="Hyperlink"/>
            <w:rFonts w:ascii="Times New Roman" w:eastAsia="Meiryo UI" w:hAnsi="Times New Roman"/>
            <w:noProof/>
          </w:rPr>
          <w:t>第１節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操作ログ</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_Toc43210267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13</w:t>
        </w:r>
        <w:r w:rsidR="007F0D21" w:rsidRPr="005246A1">
          <w:rPr>
            <w:rFonts w:ascii="Times New Roman" w:eastAsia="Meiryo UI" w:hAnsi="Times New Roman"/>
            <w:noProof/>
            <w:webHidden/>
          </w:rPr>
          <w:fldChar w:fldCharType="end"/>
        </w:r>
      </w:hyperlink>
    </w:p>
    <w:p w14:paraId="0696E95C" w14:textId="4515F42C" w:rsidR="007F0D21" w:rsidRPr="005246A1" w:rsidRDefault="005246A1">
      <w:pPr>
        <w:pStyle w:val="TOC2"/>
        <w:tabs>
          <w:tab w:val="left" w:pos="1200"/>
          <w:tab w:val="right" w:leader="dot" w:pos="9175"/>
        </w:tabs>
        <w:rPr>
          <w:rFonts w:ascii="Times New Roman" w:eastAsia="Meiryo UI" w:hAnsi="Times New Roman"/>
          <w:smallCaps w:val="0"/>
          <w:noProof/>
          <w:spacing w:val="0"/>
          <w:kern w:val="2"/>
          <w:sz w:val="21"/>
          <w:szCs w:val="22"/>
        </w:rPr>
      </w:pPr>
      <w:hyperlink w:anchor="_Toc43210268" w:history="1">
        <w:r w:rsidR="007F0D21" w:rsidRPr="005246A1">
          <w:rPr>
            <w:rStyle w:val="Hyperlink"/>
            <w:rFonts w:ascii="Times New Roman" w:eastAsia="Meiryo UI" w:hAnsi="Times New Roman"/>
            <w:noProof/>
          </w:rPr>
          <w:t>第２節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SQL</w:t>
        </w:r>
        <w:r w:rsidR="007F0D21" w:rsidRPr="005246A1">
          <w:rPr>
            <w:rStyle w:val="Hyperlink"/>
            <w:rFonts w:ascii="Times New Roman" w:eastAsia="Meiryo UI" w:hAnsi="Times New Roman"/>
            <w:noProof/>
          </w:rPr>
          <w:t>ログ</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_Toc43210268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13</w:t>
        </w:r>
        <w:r w:rsidR="007F0D21" w:rsidRPr="005246A1">
          <w:rPr>
            <w:rFonts w:ascii="Times New Roman" w:eastAsia="Meiryo UI" w:hAnsi="Times New Roman"/>
            <w:noProof/>
            <w:webHidden/>
          </w:rPr>
          <w:fldChar w:fldCharType="end"/>
        </w:r>
      </w:hyperlink>
    </w:p>
    <w:p w14:paraId="66831DB3" w14:textId="72C31D0B"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69" w:history="1">
        <w:r w:rsidR="007F0D21" w:rsidRPr="005246A1">
          <w:rPr>
            <w:rStyle w:val="Hyperlink"/>
            <w:rFonts w:ascii="Times New Roman" w:eastAsia="Meiryo UI" w:hAnsi="Times New Roman"/>
            <w:noProof/>
          </w:rPr>
          <w:t>第３節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エラーログ</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_Toc43210269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13</w:t>
        </w:r>
        <w:r w:rsidR="007F0D21" w:rsidRPr="005246A1">
          <w:rPr>
            <w:rFonts w:ascii="Times New Roman" w:eastAsia="Meiryo UI" w:hAnsi="Times New Roman"/>
            <w:noProof/>
            <w:webHidden/>
          </w:rPr>
          <w:fldChar w:fldCharType="end"/>
        </w:r>
      </w:hyperlink>
    </w:p>
    <w:p w14:paraId="4F174D78" w14:textId="5BA45CB9" w:rsidR="007F0D21" w:rsidRPr="005246A1" w:rsidRDefault="005246A1">
      <w:pPr>
        <w:pStyle w:val="TOC1"/>
        <w:tabs>
          <w:tab w:val="left" w:pos="800"/>
          <w:tab w:val="right" w:leader="dot" w:pos="9175"/>
        </w:tabs>
        <w:rPr>
          <w:rFonts w:ascii="Times New Roman" w:eastAsia="Meiryo UI" w:hAnsi="Times New Roman"/>
          <w:b w:val="0"/>
          <w:bCs w:val="0"/>
          <w:caps w:val="0"/>
          <w:noProof/>
          <w:spacing w:val="0"/>
          <w:kern w:val="2"/>
          <w:sz w:val="21"/>
          <w:szCs w:val="22"/>
        </w:rPr>
      </w:pPr>
      <w:hyperlink w:anchor="_Toc43210270" w:history="1">
        <w:r w:rsidR="007F0D21" w:rsidRPr="005246A1">
          <w:rPr>
            <w:rStyle w:val="Hyperlink"/>
            <w:rFonts w:ascii="Times New Roman" w:eastAsia="Meiryo UI" w:hAnsi="Times New Roman"/>
            <w:noProof/>
          </w:rPr>
          <w:t>第８章</w:t>
        </w:r>
        <w:r w:rsidR="007F0D21" w:rsidRPr="005246A1">
          <w:rPr>
            <w:rFonts w:ascii="Times New Roman" w:eastAsia="Meiryo UI" w:hAnsi="Times New Roman"/>
            <w:b w:val="0"/>
            <w:bCs w:val="0"/>
            <w:caps w:val="0"/>
            <w:noProof/>
            <w:spacing w:val="0"/>
            <w:kern w:val="2"/>
            <w:sz w:val="21"/>
            <w:szCs w:val="22"/>
          </w:rPr>
          <w:tab/>
        </w:r>
        <w:r w:rsidR="007F0D21" w:rsidRPr="005246A1">
          <w:rPr>
            <w:rStyle w:val="Hyperlink"/>
            <w:rFonts w:ascii="Times New Roman" w:eastAsia="Meiryo UI" w:hAnsi="Times New Roman"/>
            <w:noProof/>
          </w:rPr>
          <w:t>画面仕様</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_Toc43210270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14</w:t>
        </w:r>
        <w:r w:rsidR="007F0D21" w:rsidRPr="005246A1">
          <w:rPr>
            <w:rFonts w:ascii="Times New Roman" w:eastAsia="Meiryo UI" w:hAnsi="Times New Roman"/>
            <w:noProof/>
            <w:webHidden/>
          </w:rPr>
          <w:fldChar w:fldCharType="end"/>
        </w:r>
      </w:hyperlink>
    </w:p>
    <w:p w14:paraId="4C03CE95" w14:textId="5F426D48"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71" w:history="1">
        <w:r w:rsidR="007F0D21" w:rsidRPr="005246A1">
          <w:rPr>
            <w:rStyle w:val="Hyperlink"/>
            <w:rFonts w:ascii="Times New Roman" w:eastAsia="Meiryo UI" w:hAnsi="Times New Roman"/>
            <w:noProof/>
          </w:rPr>
          <w:t>第１節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共通フォント</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_Toc43210271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14</w:t>
        </w:r>
        <w:r w:rsidR="007F0D21" w:rsidRPr="005246A1">
          <w:rPr>
            <w:rFonts w:ascii="Times New Roman" w:eastAsia="Meiryo UI" w:hAnsi="Times New Roman"/>
            <w:noProof/>
            <w:webHidden/>
          </w:rPr>
          <w:fldChar w:fldCharType="end"/>
        </w:r>
      </w:hyperlink>
    </w:p>
    <w:p w14:paraId="491909BD" w14:textId="74F273CE"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72" w:history="1">
        <w:r w:rsidR="007F0D21" w:rsidRPr="005246A1">
          <w:rPr>
            <w:rStyle w:val="Hyperlink"/>
            <w:rFonts w:ascii="Times New Roman" w:eastAsia="Meiryo UI" w:hAnsi="Times New Roman"/>
            <w:noProof/>
          </w:rPr>
          <w:t>第２節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共通カラー</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_Toc43210272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14</w:t>
        </w:r>
        <w:r w:rsidR="007F0D21" w:rsidRPr="005246A1">
          <w:rPr>
            <w:rFonts w:ascii="Times New Roman" w:eastAsia="Meiryo UI" w:hAnsi="Times New Roman"/>
            <w:noProof/>
            <w:webHidden/>
          </w:rPr>
          <w:fldChar w:fldCharType="end"/>
        </w:r>
      </w:hyperlink>
    </w:p>
    <w:p w14:paraId="609768CE" w14:textId="612B53F6" w:rsidR="007F0D21" w:rsidRPr="005246A1" w:rsidRDefault="005246A1">
      <w:pPr>
        <w:pStyle w:val="TOC1"/>
        <w:tabs>
          <w:tab w:val="left" w:pos="800"/>
          <w:tab w:val="right" w:leader="dot" w:pos="9175"/>
        </w:tabs>
        <w:rPr>
          <w:rFonts w:ascii="Times New Roman" w:eastAsia="Meiryo UI" w:hAnsi="Times New Roman"/>
          <w:b w:val="0"/>
          <w:bCs w:val="0"/>
          <w:caps w:val="0"/>
          <w:noProof/>
          <w:spacing w:val="0"/>
          <w:kern w:val="2"/>
          <w:sz w:val="21"/>
          <w:szCs w:val="22"/>
        </w:rPr>
      </w:pPr>
      <w:hyperlink w:anchor="_Toc43210273" w:history="1">
        <w:r w:rsidR="007F0D21" w:rsidRPr="005246A1">
          <w:rPr>
            <w:rStyle w:val="Hyperlink"/>
            <w:rFonts w:ascii="Times New Roman" w:eastAsia="Meiryo UI" w:hAnsi="Times New Roman"/>
            <w:noProof/>
          </w:rPr>
          <w:t>第９章</w:t>
        </w:r>
        <w:r w:rsidR="007F0D21" w:rsidRPr="005246A1">
          <w:rPr>
            <w:rFonts w:ascii="Times New Roman" w:eastAsia="Meiryo UI" w:hAnsi="Times New Roman"/>
            <w:b w:val="0"/>
            <w:bCs w:val="0"/>
            <w:caps w:val="0"/>
            <w:noProof/>
            <w:spacing w:val="0"/>
            <w:kern w:val="2"/>
            <w:sz w:val="21"/>
            <w:szCs w:val="22"/>
          </w:rPr>
          <w:tab/>
        </w:r>
        <w:r w:rsidR="007F0D21" w:rsidRPr="005246A1">
          <w:rPr>
            <w:rStyle w:val="Hyperlink"/>
            <w:rFonts w:ascii="Times New Roman" w:eastAsia="Meiryo UI" w:hAnsi="Times New Roman"/>
            <w:noProof/>
          </w:rPr>
          <w:t>ユーザ毎の機能制限</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_Toc43210273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15</w:t>
        </w:r>
        <w:r w:rsidR="007F0D21" w:rsidRPr="005246A1">
          <w:rPr>
            <w:rFonts w:ascii="Times New Roman" w:eastAsia="Meiryo UI" w:hAnsi="Times New Roman"/>
            <w:noProof/>
            <w:webHidden/>
          </w:rPr>
          <w:fldChar w:fldCharType="end"/>
        </w:r>
      </w:hyperlink>
    </w:p>
    <w:p w14:paraId="2B9C9C2D" w14:textId="12B91CE7"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74" w:history="1">
        <w:r w:rsidR="007F0D21" w:rsidRPr="005246A1">
          <w:rPr>
            <w:rStyle w:val="Hyperlink"/>
            <w:rFonts w:ascii="Times New Roman" w:eastAsia="Meiryo UI" w:hAnsi="Times New Roman"/>
            <w:noProof/>
          </w:rPr>
          <w:t>第１節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セッションへの格納</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_Toc43210274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15</w:t>
        </w:r>
        <w:r w:rsidR="007F0D21" w:rsidRPr="005246A1">
          <w:rPr>
            <w:rFonts w:ascii="Times New Roman" w:eastAsia="Meiryo UI" w:hAnsi="Times New Roman"/>
            <w:noProof/>
            <w:webHidden/>
          </w:rPr>
          <w:fldChar w:fldCharType="end"/>
        </w:r>
      </w:hyperlink>
    </w:p>
    <w:p w14:paraId="32202F0F" w14:textId="443B2808"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75" w:history="1">
        <w:r w:rsidR="007F0D21" w:rsidRPr="005246A1">
          <w:rPr>
            <w:rStyle w:val="Hyperlink"/>
            <w:rFonts w:ascii="Times New Roman" w:eastAsia="Meiryo UI" w:hAnsi="Times New Roman"/>
            <w:noProof/>
          </w:rPr>
          <w:t>第２節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メニュー画面</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_Toc43210275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15</w:t>
        </w:r>
        <w:r w:rsidR="007F0D21" w:rsidRPr="005246A1">
          <w:rPr>
            <w:rFonts w:ascii="Times New Roman" w:eastAsia="Meiryo UI" w:hAnsi="Times New Roman"/>
            <w:noProof/>
            <w:webHidden/>
          </w:rPr>
          <w:fldChar w:fldCharType="end"/>
        </w:r>
      </w:hyperlink>
    </w:p>
    <w:p w14:paraId="17BA1B95" w14:textId="15D1AF92" w:rsidR="007F0D21" w:rsidRPr="005246A1" w:rsidRDefault="005246A1">
      <w:pPr>
        <w:pStyle w:val="TOC2"/>
        <w:tabs>
          <w:tab w:val="left" w:pos="1000"/>
          <w:tab w:val="right" w:leader="dot" w:pos="9175"/>
        </w:tabs>
        <w:rPr>
          <w:rFonts w:ascii="Times New Roman" w:eastAsia="Meiryo UI" w:hAnsi="Times New Roman"/>
          <w:smallCaps w:val="0"/>
          <w:noProof/>
          <w:spacing w:val="0"/>
          <w:kern w:val="2"/>
          <w:sz w:val="21"/>
          <w:szCs w:val="22"/>
        </w:rPr>
      </w:pPr>
      <w:hyperlink w:anchor="_Toc43210276" w:history="1">
        <w:r w:rsidR="007F0D21" w:rsidRPr="005246A1">
          <w:rPr>
            <w:rStyle w:val="Hyperlink"/>
            <w:rFonts w:ascii="Times New Roman" w:eastAsia="Meiryo UI" w:hAnsi="Times New Roman"/>
            <w:noProof/>
          </w:rPr>
          <w:t>第３節</w:t>
        </w:r>
        <w:r w:rsidR="007F0D21" w:rsidRPr="005246A1">
          <w:rPr>
            <w:rFonts w:ascii="Times New Roman" w:eastAsia="Meiryo UI" w:hAnsi="Times New Roman"/>
            <w:smallCaps w:val="0"/>
            <w:noProof/>
            <w:spacing w:val="0"/>
            <w:kern w:val="2"/>
            <w:sz w:val="21"/>
            <w:szCs w:val="22"/>
          </w:rPr>
          <w:tab/>
        </w:r>
        <w:r w:rsidR="007F0D21" w:rsidRPr="005246A1">
          <w:rPr>
            <w:rStyle w:val="Hyperlink"/>
            <w:rFonts w:ascii="Times New Roman" w:eastAsia="Meiryo UI" w:hAnsi="Times New Roman"/>
            <w:noProof/>
          </w:rPr>
          <w:t>各画面での権限チェック</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_Toc43210276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15</w:t>
        </w:r>
        <w:r w:rsidR="007F0D21" w:rsidRPr="005246A1">
          <w:rPr>
            <w:rFonts w:ascii="Times New Roman" w:eastAsia="Meiryo UI" w:hAnsi="Times New Roman"/>
            <w:noProof/>
            <w:webHidden/>
          </w:rPr>
          <w:fldChar w:fldCharType="end"/>
        </w:r>
      </w:hyperlink>
    </w:p>
    <w:p w14:paraId="59C0E165" w14:textId="495B4FBE" w:rsidR="007F0D21" w:rsidRPr="005246A1" w:rsidRDefault="005246A1">
      <w:pPr>
        <w:pStyle w:val="TOC1"/>
        <w:tabs>
          <w:tab w:val="left" w:pos="1000"/>
          <w:tab w:val="right" w:leader="dot" w:pos="9175"/>
        </w:tabs>
        <w:rPr>
          <w:rFonts w:ascii="Times New Roman" w:eastAsia="Meiryo UI" w:hAnsi="Times New Roman"/>
          <w:b w:val="0"/>
          <w:bCs w:val="0"/>
          <w:caps w:val="0"/>
          <w:noProof/>
          <w:spacing w:val="0"/>
          <w:kern w:val="2"/>
          <w:sz w:val="21"/>
          <w:szCs w:val="22"/>
        </w:rPr>
      </w:pPr>
      <w:hyperlink w:anchor="_Toc43210277" w:history="1">
        <w:r w:rsidR="007F0D21" w:rsidRPr="005246A1">
          <w:rPr>
            <w:rStyle w:val="Hyperlink"/>
            <w:rFonts w:ascii="Times New Roman" w:eastAsia="Meiryo UI" w:hAnsi="Times New Roman"/>
            <w:noProof/>
          </w:rPr>
          <w:t>第１０章</w:t>
        </w:r>
        <w:r w:rsidR="007F0D21" w:rsidRPr="005246A1">
          <w:rPr>
            <w:rFonts w:ascii="Times New Roman" w:eastAsia="Meiryo UI" w:hAnsi="Times New Roman"/>
            <w:b w:val="0"/>
            <w:bCs w:val="0"/>
            <w:caps w:val="0"/>
            <w:noProof/>
            <w:spacing w:val="0"/>
            <w:kern w:val="2"/>
            <w:sz w:val="21"/>
            <w:szCs w:val="22"/>
          </w:rPr>
          <w:tab/>
        </w:r>
        <w:r w:rsidR="007F0D21" w:rsidRPr="005246A1">
          <w:rPr>
            <w:rStyle w:val="Hyperlink"/>
            <w:rFonts w:ascii="Times New Roman" w:eastAsia="Meiryo UI" w:hAnsi="Times New Roman"/>
            <w:noProof/>
          </w:rPr>
          <w:t>改定履歴</w:t>
        </w:r>
        <w:r w:rsidR="007F0D21" w:rsidRPr="005246A1">
          <w:rPr>
            <w:rFonts w:ascii="Times New Roman" w:eastAsia="Meiryo UI" w:hAnsi="Times New Roman"/>
            <w:noProof/>
            <w:webHidden/>
          </w:rPr>
          <w:tab/>
        </w:r>
        <w:r w:rsidR="007F0D21" w:rsidRPr="005246A1">
          <w:rPr>
            <w:rFonts w:ascii="Times New Roman" w:eastAsia="Meiryo UI" w:hAnsi="Times New Roman"/>
            <w:noProof/>
            <w:webHidden/>
          </w:rPr>
          <w:fldChar w:fldCharType="begin"/>
        </w:r>
        <w:r w:rsidR="007F0D21" w:rsidRPr="005246A1">
          <w:rPr>
            <w:rFonts w:ascii="Times New Roman" w:eastAsia="Meiryo UI" w:hAnsi="Times New Roman"/>
            <w:noProof/>
            <w:webHidden/>
          </w:rPr>
          <w:instrText xml:space="preserve"> PAGEREF _Toc43210277 \h </w:instrText>
        </w:r>
        <w:r w:rsidR="007F0D21" w:rsidRPr="005246A1">
          <w:rPr>
            <w:rFonts w:ascii="Times New Roman" w:eastAsia="Meiryo UI" w:hAnsi="Times New Roman"/>
            <w:noProof/>
            <w:webHidden/>
          </w:rPr>
        </w:r>
        <w:r w:rsidR="007F0D21" w:rsidRPr="005246A1">
          <w:rPr>
            <w:rFonts w:ascii="Times New Roman" w:eastAsia="Meiryo UI" w:hAnsi="Times New Roman"/>
            <w:noProof/>
            <w:webHidden/>
          </w:rPr>
          <w:fldChar w:fldCharType="separate"/>
        </w:r>
        <w:r w:rsidR="007F0D21" w:rsidRPr="005246A1">
          <w:rPr>
            <w:rFonts w:ascii="Times New Roman" w:eastAsia="Meiryo UI" w:hAnsi="Times New Roman"/>
            <w:noProof/>
            <w:webHidden/>
          </w:rPr>
          <w:t>16</w:t>
        </w:r>
        <w:r w:rsidR="007F0D21" w:rsidRPr="005246A1">
          <w:rPr>
            <w:rFonts w:ascii="Times New Roman" w:eastAsia="Meiryo UI" w:hAnsi="Times New Roman"/>
            <w:noProof/>
            <w:webHidden/>
          </w:rPr>
          <w:fldChar w:fldCharType="end"/>
        </w:r>
      </w:hyperlink>
    </w:p>
    <w:p w14:paraId="50ECAB88" w14:textId="5793B75B" w:rsidR="00B94B15" w:rsidRPr="005246A1" w:rsidRDefault="009F162D">
      <w:pPr>
        <w:pStyle w:val="Index1"/>
        <w:rPr>
          <w:rFonts w:ascii="Times New Roman" w:eastAsia="Meiryo UI" w:hAnsi="Times New Roman"/>
        </w:rPr>
      </w:pPr>
      <w:r w:rsidRPr="005246A1">
        <w:rPr>
          <w:rFonts w:ascii="Times New Roman" w:eastAsia="Meiryo UI" w:hAnsi="Times New Roman"/>
          <w:caps/>
          <w:szCs w:val="24"/>
          <w:u w:val="none"/>
        </w:rPr>
        <w:fldChar w:fldCharType="end"/>
      </w:r>
    </w:p>
    <w:p w14:paraId="3F1AB002" w14:textId="77777777" w:rsidR="003C44EB" w:rsidRPr="005246A1" w:rsidRDefault="003C44EB" w:rsidP="00C65A35">
      <w:pPr>
        <w:pStyle w:val="a0"/>
        <w:ind w:left="606" w:hangingChars="300" w:hanging="606"/>
        <w:rPr>
          <w:rFonts w:ascii="Times New Roman" w:eastAsia="Meiryo UI" w:hAnsi="Times New Roman"/>
          <w:sz w:val="22"/>
        </w:rPr>
      </w:pPr>
      <w:bookmarkStart w:id="7" w:name="_Ref82942635"/>
      <w:bookmarkStart w:id="8" w:name="_Ref82942654"/>
      <w:bookmarkStart w:id="9" w:name="_Ref82946182"/>
    </w:p>
    <w:p w14:paraId="6B5E3513" w14:textId="3688DA86" w:rsidR="003D25BE" w:rsidRPr="005246A1" w:rsidRDefault="00B5250F" w:rsidP="003D25BE">
      <w:pPr>
        <w:pStyle w:val="Heading1"/>
        <w:rPr>
          <w:rFonts w:ascii="Times New Roman" w:eastAsia="Meiryo UI" w:hAnsi="Times New Roman"/>
        </w:rPr>
      </w:pPr>
      <w:r w:rsidRPr="005246A1">
        <w:rPr>
          <w:rFonts w:ascii="Times New Roman" w:eastAsia="Meiryo UI" w:hAnsi="Times New Roman"/>
        </w:rPr>
        <w:lastRenderedPageBreak/>
        <w:t>Cấu trúc server</w:t>
      </w:r>
    </w:p>
    <w:p w14:paraId="182710AB" w14:textId="47D07C6E" w:rsidR="003D25BE" w:rsidRPr="005246A1" w:rsidRDefault="00B5250F" w:rsidP="003D25BE">
      <w:pPr>
        <w:pStyle w:val="Heading2"/>
        <w:tabs>
          <w:tab w:val="num" w:pos="902"/>
        </w:tabs>
        <w:ind w:hanging="699"/>
        <w:rPr>
          <w:rFonts w:ascii="Times New Roman" w:hAnsi="Times New Roman"/>
        </w:rPr>
      </w:pPr>
      <w:r w:rsidRPr="005246A1">
        <w:rPr>
          <w:rFonts w:ascii="Times New Roman" w:hAnsi="Times New Roman"/>
        </w:rPr>
        <w:t xml:space="preserve"> Cấu trúc folder</w:t>
      </w:r>
    </w:p>
    <w:p w14:paraId="2DB71FDA" w14:textId="2D76637B" w:rsidR="003D25BE" w:rsidRPr="005246A1" w:rsidRDefault="00B5250F" w:rsidP="003D25BE">
      <w:pPr>
        <w:pStyle w:val="a0"/>
        <w:numPr>
          <w:ilvl w:val="0"/>
          <w:numId w:val="13"/>
        </w:numPr>
        <w:rPr>
          <w:rFonts w:ascii="Times New Roman" w:eastAsia="Meiryo UI" w:hAnsi="Times New Roman"/>
        </w:rPr>
      </w:pPr>
      <w:r w:rsidRPr="005246A1">
        <w:rPr>
          <w:rFonts w:ascii="Times New Roman" w:eastAsia="Meiryo UI" w:hAnsi="Times New Roman"/>
        </w:rPr>
        <w:t>Cấu trúc folder của web server như sau</w:t>
      </w:r>
    </w:p>
    <w:p w14:paraId="1F77C4D5" w14:textId="76A7B088" w:rsidR="003D25BE" w:rsidRPr="005246A1" w:rsidRDefault="003D25BE" w:rsidP="003D25BE">
      <w:pPr>
        <w:pStyle w:val="a0"/>
        <w:ind w:left="0" w:firstLine="0"/>
        <w:rPr>
          <w:rFonts w:ascii="Times New Roman" w:eastAsia="Meiryo UI" w:hAnsi="Times New Roman"/>
        </w:rPr>
      </w:pPr>
    </w:p>
    <w:p w14:paraId="5A7ABC97" w14:textId="77777777" w:rsidR="00165095" w:rsidRPr="007F0D21" w:rsidRDefault="00165095" w:rsidP="00165095">
      <w:pPr>
        <w:pStyle w:val="a0"/>
        <w:ind w:left="0" w:firstLine="0"/>
        <w:rPr>
          <w:rFonts w:ascii="Meiryo UI" w:eastAsia="Meiryo UI" w:hAnsi="Meiryo UI"/>
        </w:rPr>
      </w:pPr>
      <w:r w:rsidRPr="007F0D21">
        <w:rPr>
          <w:rFonts w:ascii="Meiryo UI" w:eastAsia="Meiryo UI" w:hAnsi="Meiryo UI"/>
          <w:noProof/>
        </w:rPr>
        <mc:AlternateContent>
          <mc:Choice Requires="wps">
            <w:drawing>
              <wp:anchor distT="0" distB="0" distL="114300" distR="114300" simplePos="0" relativeHeight="251568640" behindDoc="0" locked="0" layoutInCell="1" allowOverlap="1" wp14:anchorId="1E550319" wp14:editId="3E6499F8">
                <wp:simplePos x="0" y="0"/>
                <wp:positionH relativeFrom="column">
                  <wp:posOffset>2018665</wp:posOffset>
                </wp:positionH>
                <wp:positionV relativeFrom="paragraph">
                  <wp:posOffset>171450</wp:posOffset>
                </wp:positionV>
                <wp:extent cx="1447800" cy="790575"/>
                <wp:effectExtent l="0" t="0" r="0" b="5080"/>
                <wp:wrapNone/>
                <wp:docPr id="39" name="テキスト ボックス 39"/>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624D97B8" w14:textId="77777777" w:rsidR="00165095" w:rsidRPr="00252EAC" w:rsidRDefault="00165095" w:rsidP="00165095">
                            <w:pPr>
                              <w:rPr>
                                <w:rFonts w:ascii="Meiryo UI" w:eastAsia="Meiryo UI" w:hAnsi="Meiryo UI"/>
                              </w:rPr>
                            </w:pPr>
                            <w:r>
                              <w:rPr>
                                <w:rFonts w:ascii="Meiryo UI" w:eastAsia="Meiryo UI" w:hAnsi="Meiryo UI"/>
                              </w:rPr>
                              <w:t>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550319" id="_x0000_t202" coordsize="21600,21600" o:spt="202" path="m,l,21600r21600,l21600,xe">
                <v:stroke joinstyle="miter"/>
                <v:path gradientshapeok="t" o:connecttype="rect"/>
              </v:shapetype>
              <v:shape id="テキスト ボックス 39" o:spid="_x0000_s1026" type="#_x0000_t202" style="position:absolute;left:0;text-align:left;margin-left:158.95pt;margin-top:13.5pt;width:114pt;height:62.25pt;z-index:251568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" fillcolor="white [3212]" stroked="f" strokeweight=".5pt">
                <v:textbox style="mso-fit-shape-to-text:t">
                  <w:txbxContent>
                    <w:p w14:paraId="624D97B8" w14:textId="77777777" w:rsidR="00165095" w:rsidRPr="00252EAC" w:rsidRDefault="00165095" w:rsidP="00165095">
                      <w:pPr>
                        <w:rPr>
                          <w:rFonts w:ascii="Meiryo UI" w:eastAsia="Meiryo UI" w:hAnsi="Meiryo UI"/>
                        </w:rPr>
                      </w:pPr>
                      <w:r>
                        <w:rPr>
                          <w:rFonts w:ascii="Meiryo UI" w:eastAsia="Meiryo UI" w:hAnsi="Meiryo UI"/>
                        </w:rPr>
                        <w:t>app</w:t>
                      </w:r>
                    </w:p>
                  </w:txbxContent>
                </v:textbox>
              </v:shape>
            </w:pict>
          </mc:Fallback>
        </mc:AlternateContent>
      </w:r>
      <w:r w:rsidRPr="007F0D21">
        <w:rPr>
          <w:rFonts w:ascii="Meiryo UI" w:eastAsia="Meiryo UI" w:hAnsi="Meiryo UI"/>
          <w:noProof/>
        </w:rPr>
        <mc:AlternateContent>
          <mc:Choice Requires="wps">
            <w:drawing>
              <wp:anchor distT="0" distB="0" distL="114300" distR="114300" simplePos="0" relativeHeight="251569664" behindDoc="0" locked="0" layoutInCell="1" allowOverlap="1" wp14:anchorId="3473884D" wp14:editId="4F40B735">
                <wp:simplePos x="0" y="0"/>
                <wp:positionH relativeFrom="column">
                  <wp:posOffset>2781935</wp:posOffset>
                </wp:positionH>
                <wp:positionV relativeFrom="paragraph">
                  <wp:posOffset>173355</wp:posOffset>
                </wp:positionV>
                <wp:extent cx="1447800" cy="790575"/>
                <wp:effectExtent l="0" t="0" r="3810" b="5080"/>
                <wp:wrapNone/>
                <wp:docPr id="40" name="テキスト ボックス 40"/>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55C25F0F" w14:textId="77777777" w:rsidR="00165095" w:rsidRPr="00252EAC" w:rsidRDefault="00165095" w:rsidP="00165095">
                            <w:pPr>
                              <w:rPr>
                                <w:rFonts w:ascii="Meiryo UI" w:eastAsia="Meiryo UI" w:hAnsi="Meiryo UI"/>
                              </w:rPr>
                            </w:pPr>
                            <w:r>
                              <w:rPr>
                                <w:rFonts w:ascii="Meiryo UI" w:eastAsia="Meiryo UI" w:hAnsi="Meiryo UI"/>
                              </w:rP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73884D" id="テキスト ボックス 40" o:spid="_x0000_s1027" type="#_x0000_t202" style="position:absolute;left:0;text-align:left;margin-left:219.05pt;margin-top:13.65pt;width:114pt;height:62.25pt;z-index:251569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" fillcolor="white [3212]" stroked="f" strokeweight=".5pt">
                <v:textbox style="mso-fit-shape-to-text:t">
                  <w:txbxContent>
                    <w:p w14:paraId="55C25F0F" w14:textId="77777777" w:rsidR="00165095" w:rsidRPr="00252EAC" w:rsidRDefault="00165095" w:rsidP="00165095">
                      <w:pPr>
                        <w:rPr>
                          <w:rFonts w:ascii="Meiryo UI" w:eastAsia="Meiryo UI" w:hAnsi="Meiryo UI"/>
                        </w:rPr>
                      </w:pPr>
                      <w:r>
                        <w:rPr>
                          <w:rFonts w:ascii="Meiryo UI" w:eastAsia="Meiryo UI" w:hAnsi="Meiryo UI"/>
                        </w:rPr>
                        <w:t>Http</w:t>
                      </w:r>
                    </w:p>
                  </w:txbxContent>
                </v:textbox>
              </v:shape>
            </w:pict>
          </mc:Fallback>
        </mc:AlternateContent>
      </w:r>
      <w:r w:rsidRPr="007F0D21">
        <w:rPr>
          <w:rFonts w:ascii="Meiryo UI" w:eastAsia="Meiryo UI" w:hAnsi="Meiryo UI"/>
          <w:noProof/>
        </w:rPr>
        <mc:AlternateContent>
          <mc:Choice Requires="wps">
            <w:drawing>
              <wp:anchor distT="0" distB="0" distL="114300" distR="114300" simplePos="0" relativeHeight="251564544" behindDoc="0" locked="0" layoutInCell="1" allowOverlap="1" wp14:anchorId="00C13FCE" wp14:editId="10B96342">
                <wp:simplePos x="0" y="0"/>
                <wp:positionH relativeFrom="column">
                  <wp:posOffset>233680</wp:posOffset>
                </wp:positionH>
                <wp:positionV relativeFrom="paragraph">
                  <wp:posOffset>170815</wp:posOffset>
                </wp:positionV>
                <wp:extent cx="1447800" cy="790575"/>
                <wp:effectExtent l="0" t="0" r="3810" b="0"/>
                <wp:wrapNone/>
                <wp:docPr id="2" name="テキスト ボックス 2"/>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1CC5ADE6" w14:textId="77777777" w:rsidR="00165095" w:rsidRPr="00B5250F" w:rsidRDefault="00165095" w:rsidP="00165095">
                            <w:pPr>
                              <w:rPr>
                                <w:rFonts w:ascii="Meiryo UI" w:eastAsia="Meiryo UI" w:hAnsi="Meiryo UI"/>
                              </w:rPr>
                            </w:pPr>
                            <w:r>
                              <w:rPr>
                                <w:rFonts w:ascii="Meiryo UI" w:eastAsia="Meiryo UI" w:hAnsi="Meiryo UI"/>
                              </w:rPr>
                              <w:t xml:space="preserve">Web </w:t>
                            </w:r>
                            <w:r w:rsidRPr="00B5250F">
                              <w:rPr>
                                <w:rFonts w:ascii="Meiryo UI" w:eastAsia="Meiryo UI" w:hAnsi="Meiryo UI"/>
                              </w:rPr>
                              <w:t>server</w:t>
                            </w:r>
                          </w:p>
                          <w:p w14:paraId="66AD1629" w14:textId="77777777" w:rsidR="00165095" w:rsidRPr="00252EAC" w:rsidRDefault="00165095" w:rsidP="00165095">
                            <w:pPr>
                              <w:rPr>
                                <w:rFonts w:ascii="Meiryo UI" w:eastAsia="Meiryo UI" w:hAnsi="Meiryo UI"/>
                              </w:rPr>
                            </w:pPr>
                            <w:r w:rsidRPr="00B5250F">
                              <w:rPr>
                                <w:rFonts w:ascii="Meiryo UI" w:eastAsia="Meiryo UI" w:hAnsi="Meiryo UI"/>
                              </w:rPr>
                              <w:t>root</w:t>
                            </w:r>
                          </w:p>
                          <w:p w14:paraId="19381949"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C13FCE" id="テキスト ボックス 2" o:spid="_x0000_s1028" type="#_x0000_t202" style="position:absolute;left:0;text-align:left;margin-left:18.4pt;margin-top:13.45pt;width:114pt;height:62.25pt;z-index:251564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" fillcolor="white [3212]" stroked="f" strokeweight=".5pt">
                <v:textbox style="mso-fit-shape-to-text:t">
                  <w:txbxContent>
                    <w:p w14:paraId="1CC5ADE6" w14:textId="77777777" w:rsidR="00165095" w:rsidRPr="00B5250F" w:rsidRDefault="00165095" w:rsidP="00165095">
                      <w:pPr>
                        <w:rPr>
                          <w:rFonts w:ascii="Meiryo UI" w:eastAsia="Meiryo UI" w:hAnsi="Meiryo UI"/>
                        </w:rPr>
                      </w:pPr>
                      <w:r>
                        <w:rPr>
                          <w:rFonts w:ascii="Meiryo UI" w:eastAsia="Meiryo UI" w:hAnsi="Meiryo UI"/>
                        </w:rPr>
                        <w:t xml:space="preserve">Web </w:t>
                      </w:r>
                      <w:r w:rsidRPr="00B5250F">
                        <w:rPr>
                          <w:rFonts w:ascii="Meiryo UI" w:eastAsia="Meiryo UI" w:hAnsi="Meiryo UI"/>
                        </w:rPr>
                        <w:t>server</w:t>
                      </w:r>
                    </w:p>
                    <w:p w14:paraId="66AD1629" w14:textId="77777777" w:rsidR="00165095" w:rsidRPr="00252EAC" w:rsidRDefault="00165095" w:rsidP="00165095">
                      <w:pPr>
                        <w:rPr>
                          <w:rFonts w:ascii="Meiryo UI" w:eastAsia="Meiryo UI" w:hAnsi="Meiryo UI"/>
                        </w:rPr>
                      </w:pPr>
                      <w:r w:rsidRPr="00B5250F">
                        <w:rPr>
                          <w:rFonts w:ascii="Meiryo UI" w:eastAsia="Meiryo UI" w:hAnsi="Meiryo UI"/>
                        </w:rPr>
                        <w:t>root</w:t>
                      </w:r>
                    </w:p>
                    <w:p w14:paraId="19381949" w14:textId="77777777" w:rsidR="00165095" w:rsidRPr="00252EAC" w:rsidRDefault="00165095" w:rsidP="00165095">
                      <w:pPr>
                        <w:rPr>
                          <w:rFonts w:ascii="Meiryo UI" w:eastAsia="Meiryo UI" w:hAnsi="Meiryo UI"/>
                        </w:rPr>
                      </w:pPr>
                    </w:p>
                  </w:txbxContent>
                </v:textbox>
              </v:shape>
            </w:pict>
          </mc:Fallback>
        </mc:AlternateContent>
      </w:r>
      <w:r w:rsidRPr="007F0D21">
        <w:rPr>
          <w:rFonts w:ascii="Meiryo UI" w:eastAsia="Meiryo UI" w:hAnsi="Meiryo UI"/>
          <w:noProof/>
        </w:rPr>
        <mc:AlternateContent>
          <mc:Choice Requires="wps">
            <w:drawing>
              <wp:anchor distT="0" distB="0" distL="114300" distR="114300" simplePos="0" relativeHeight="251570688" behindDoc="0" locked="0" layoutInCell="1" allowOverlap="1" wp14:anchorId="33218EE7" wp14:editId="2974148A">
                <wp:simplePos x="0" y="0"/>
                <wp:positionH relativeFrom="column">
                  <wp:posOffset>3371850</wp:posOffset>
                </wp:positionH>
                <wp:positionV relativeFrom="paragraph">
                  <wp:posOffset>173355</wp:posOffset>
                </wp:positionV>
                <wp:extent cx="1447800" cy="790575"/>
                <wp:effectExtent l="0" t="0" r="4445" b="5080"/>
                <wp:wrapNone/>
                <wp:docPr id="41" name="テキスト ボックス 41"/>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182EB8B3" w14:textId="77777777" w:rsidR="00165095" w:rsidRPr="00252EAC" w:rsidRDefault="00165095" w:rsidP="00165095">
                            <w:pPr>
                              <w:rPr>
                                <w:rFonts w:ascii="Meiryo UI" w:eastAsia="Meiryo UI" w:hAnsi="Meiryo UI"/>
                              </w:rPr>
                            </w:pPr>
                            <w:r>
                              <w:rPr>
                                <w:rFonts w:ascii="Meiryo UI" w:eastAsia="Meiryo UI" w:hAnsi="Meiryo UI"/>
                              </w:rPr>
                              <w:t>Controllers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218EE7" id="テキスト ボックス 41" o:spid="_x0000_s1029" type="#_x0000_t202" style="position:absolute;left:0;text-align:left;margin-left:265.5pt;margin-top:13.65pt;width:114pt;height:62.25pt;z-index:251570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" fillcolor="white [3212]" stroked="f" strokeweight=".5pt">
                <v:textbox style="mso-fit-shape-to-text:t">
                  <w:txbxContent>
                    <w:p w14:paraId="182EB8B3" w14:textId="77777777" w:rsidR="00165095" w:rsidRPr="00252EAC" w:rsidRDefault="00165095" w:rsidP="00165095">
                      <w:pPr>
                        <w:rPr>
                          <w:rFonts w:ascii="Meiryo UI" w:eastAsia="Meiryo UI" w:hAnsi="Meiryo UI"/>
                        </w:rPr>
                      </w:pPr>
                      <w:r>
                        <w:rPr>
                          <w:rFonts w:ascii="Meiryo UI" w:eastAsia="Meiryo UI" w:hAnsi="Meiryo UI"/>
                        </w:rPr>
                        <w:t>Controllers</w:t>
                      </w:r>
                    </w:p>
                  </w:txbxContent>
                </v:textbox>
              </v:shape>
            </w:pict>
          </mc:Fallback>
        </mc:AlternateContent>
      </w:r>
      <w:r w:rsidRPr="003B2E1B">
        <w:rPr>
          <w:rFonts w:ascii="Meiryo UI" w:eastAsia="Meiryo UI" w:hAnsi="Meiryo UI"/>
          <w:noProof/>
        </w:rPr>
        <mc:AlternateContent>
          <mc:Choice Requires="wps">
            <w:drawing>
              <wp:anchor distT="0" distB="0" distL="114300" distR="114300" simplePos="0" relativeHeight="251577856" behindDoc="0" locked="0" layoutInCell="1" allowOverlap="1" wp14:anchorId="6544C171" wp14:editId="19BE034D">
                <wp:simplePos x="0" y="0"/>
                <wp:positionH relativeFrom="column">
                  <wp:posOffset>4124325</wp:posOffset>
                </wp:positionH>
                <wp:positionV relativeFrom="paragraph">
                  <wp:posOffset>165100</wp:posOffset>
                </wp:positionV>
                <wp:extent cx="1447800" cy="790575"/>
                <wp:effectExtent l="0" t="0" r="0" b="1270"/>
                <wp:wrapNone/>
                <wp:docPr id="54" name="テキスト ボックス 54"/>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537060D3" w14:textId="77777777" w:rsidR="00165095" w:rsidRDefault="00165095" w:rsidP="00165095">
                            <w:pPr>
                              <w:rPr>
                                <w:rFonts w:ascii="Meiryo UI" w:eastAsia="Meiryo UI" w:hAnsi="Meiryo UI"/>
                              </w:rPr>
                            </w:pPr>
                            <w:r>
                              <w:rPr>
                                <w:rFonts w:ascii="Meiryo UI" w:eastAsia="Meiryo UI" w:hAnsi="Meiryo UI"/>
                              </w:rPr>
                              <w:t>Mst</w:t>
                            </w:r>
                          </w:p>
                          <w:p w14:paraId="193F6887" w14:textId="77777777" w:rsidR="00165095"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chet</w:t>
                            </w:r>
                            <w:r>
                              <w:rPr>
                                <w:rFonts w:ascii="Meiryo UI" w:eastAsia="Meiryo UI" w:hAnsi="Meiryo UI" w:hint="eastAsia"/>
                              </w:rPr>
                              <w:t>、Schem</w:t>
                            </w:r>
                          </w:p>
                          <w:p w14:paraId="3099CFC5" w14:textId="77777777" w:rsidR="00165095" w:rsidRPr="00252EAC"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ches</w:t>
                            </w:r>
                            <w:r>
                              <w:rPr>
                                <w:rFonts w:ascii="Meiryo UI" w:eastAsia="Meiryo UI" w:hAnsi="Meiryo UI" w:hint="eastAsia"/>
                              </w:rPr>
                              <w:t>、R</w:t>
                            </w:r>
                            <w:r>
                              <w:rPr>
                                <w:rFonts w:ascii="Meiryo UI" w:eastAsia="Meiryo UI" w:hAnsi="Meiryo UI"/>
                              </w:rPr>
                              <w:t>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44C171" id="テキスト ボックス 54" o:spid="_x0000_s1030" type="#_x0000_t202" style="position:absolute;left:0;text-align:left;margin-left:324.75pt;margin-top:13pt;width:114pt;height:62.25pt;z-index:251577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" fillcolor="white [3212]" stroked="f" strokeweight=".5pt">
                <v:textbox style="mso-fit-shape-to-text:t">
                  <w:txbxContent>
                    <w:p w14:paraId="537060D3" w14:textId="77777777" w:rsidR="00165095" w:rsidRDefault="00165095" w:rsidP="00165095">
                      <w:pPr>
                        <w:rPr>
                          <w:rFonts w:ascii="Meiryo UI" w:eastAsia="Meiryo UI" w:hAnsi="Meiryo UI"/>
                        </w:rPr>
                      </w:pPr>
                      <w:r>
                        <w:rPr>
                          <w:rFonts w:ascii="Meiryo UI" w:eastAsia="Meiryo UI" w:hAnsi="Meiryo UI"/>
                        </w:rPr>
                        <w:t>Mst</w:t>
                      </w:r>
                    </w:p>
                    <w:p w14:paraId="193F6887" w14:textId="77777777" w:rsidR="00165095"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chet</w:t>
                      </w:r>
                      <w:r>
                        <w:rPr>
                          <w:rFonts w:ascii="Meiryo UI" w:eastAsia="Meiryo UI" w:hAnsi="Meiryo UI" w:hint="eastAsia"/>
                        </w:rPr>
                        <w:t>、Schem</w:t>
                      </w:r>
                    </w:p>
                    <w:p w14:paraId="3099CFC5" w14:textId="77777777" w:rsidR="00165095" w:rsidRPr="00252EAC"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ches</w:t>
                      </w:r>
                      <w:r>
                        <w:rPr>
                          <w:rFonts w:ascii="Meiryo UI" w:eastAsia="Meiryo UI" w:hAnsi="Meiryo UI" w:hint="eastAsia"/>
                        </w:rPr>
                        <w:t>、R</w:t>
                      </w:r>
                      <w:r>
                        <w:rPr>
                          <w:rFonts w:ascii="Meiryo UI" w:eastAsia="Meiryo UI" w:hAnsi="Meiryo UI"/>
                        </w:rPr>
                        <w:t>eport</w:t>
                      </w:r>
                    </w:p>
                  </w:txbxContent>
                </v:textbox>
              </v:shape>
            </w:pict>
          </mc:Fallback>
        </mc:AlternateContent>
      </w:r>
      <w:r w:rsidRPr="007F0D21">
        <w:rPr>
          <w:rFonts w:ascii="Meiryo UI" w:eastAsia="Meiryo UI" w:hAnsi="Meiryo UI"/>
          <w:noProof/>
        </w:rPr>
        <mc:AlternateContent>
          <mc:Choice Requires="wps">
            <w:drawing>
              <wp:anchor distT="0" distB="0" distL="114300" distR="114300" simplePos="0" relativeHeight="251565568" behindDoc="0" locked="0" layoutInCell="1" allowOverlap="1" wp14:anchorId="29916AB4" wp14:editId="4AB74B0A">
                <wp:simplePos x="0" y="0"/>
                <wp:positionH relativeFrom="column">
                  <wp:posOffset>1057275</wp:posOffset>
                </wp:positionH>
                <wp:positionV relativeFrom="paragraph">
                  <wp:posOffset>171450</wp:posOffset>
                </wp:positionV>
                <wp:extent cx="1447800" cy="790575"/>
                <wp:effectExtent l="0" t="0" r="1905" b="5080"/>
                <wp:wrapNone/>
                <wp:docPr id="3" name="テキスト ボックス 3"/>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17C49269" w14:textId="77777777" w:rsidR="00165095" w:rsidRPr="00252EAC" w:rsidRDefault="00165095" w:rsidP="00165095">
                            <w:pPr>
                              <w:rPr>
                                <w:rFonts w:ascii="Meiryo UI" w:eastAsia="Meiryo UI" w:hAnsi="Meiryo UI"/>
                              </w:rPr>
                            </w:pPr>
                            <w:r>
                              <w:rPr>
                                <w:rFonts w:ascii="Meiryo UI" w:eastAsia="Meiryo UI" w:hAnsi="Meiryo UI"/>
                              </w:rPr>
                              <w:t>System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916AB4" id="テキスト ボックス 3" o:spid="_x0000_s1031" type="#_x0000_t202" style="position:absolute;left:0;text-align:left;margin-left:83.25pt;margin-top:13.5pt;width:114pt;height:62.25pt;z-index:251565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" fillcolor="white [3212]" stroked="f" strokeweight=".5pt">
                <v:textbox style="mso-fit-shape-to-text:t">
                  <w:txbxContent>
                    <w:p w14:paraId="17C49269" w14:textId="77777777" w:rsidR="00165095" w:rsidRPr="00252EAC" w:rsidRDefault="00165095" w:rsidP="00165095">
                      <w:pPr>
                        <w:rPr>
                          <w:rFonts w:ascii="Meiryo UI" w:eastAsia="Meiryo UI" w:hAnsi="Meiryo UI"/>
                        </w:rPr>
                      </w:pPr>
                      <w:r>
                        <w:rPr>
                          <w:rFonts w:ascii="Meiryo UI" w:eastAsia="Meiryo UI" w:hAnsi="Meiryo UI"/>
                        </w:rPr>
                        <w:t>System name</w:t>
                      </w:r>
                    </w:p>
                  </w:txbxContent>
                </v:textbox>
              </v:shape>
            </w:pict>
          </mc:Fallback>
        </mc:AlternateContent>
      </w:r>
      <w:r w:rsidRPr="007F0D21">
        <w:rPr>
          <w:rFonts w:ascii="Meiryo UI" w:eastAsia="Meiryo UI" w:hAnsi="Meiryo UI"/>
          <w:noProof/>
        </w:rPr>
        <mc:AlternateContent>
          <mc:Choice Requires="wps">
            <w:drawing>
              <wp:anchor distT="0" distB="0" distL="114300" distR="114300" simplePos="0" relativeHeight="251576832" behindDoc="0" locked="0" layoutInCell="1" allowOverlap="1" wp14:anchorId="74C69BB1" wp14:editId="024FC612">
                <wp:simplePos x="0" y="0"/>
                <wp:positionH relativeFrom="column">
                  <wp:posOffset>5064760</wp:posOffset>
                </wp:positionH>
                <wp:positionV relativeFrom="paragraph">
                  <wp:posOffset>137160</wp:posOffset>
                </wp:positionV>
                <wp:extent cx="1447800" cy="790575"/>
                <wp:effectExtent l="0" t="0" r="0" b="5080"/>
                <wp:wrapNone/>
                <wp:docPr id="53" name="テキスト ボックス 53"/>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6B317173" w14:textId="77777777" w:rsidR="00165095" w:rsidRPr="00252EAC" w:rsidRDefault="00165095" w:rsidP="00165095">
                            <w:pPr>
                              <w:rPr>
                                <w:rFonts w:ascii="Meiryo UI" w:eastAsia="Meiryo UI" w:hAnsi="Meiryo UI"/>
                              </w:rPr>
                            </w:pPr>
                            <w:r w:rsidRPr="00B5250F">
                              <w:rPr>
                                <w:rFonts w:ascii="Meiryo UI" w:eastAsia="Meiryo UI" w:hAnsi="Meiryo UI"/>
                              </w:rPr>
                              <w:t>Controller file</w:t>
                            </w:r>
                          </w:p>
                          <w:p w14:paraId="62DA4887"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C69BB1" id="テキスト ボックス 53" o:spid="_x0000_s1032" type="#_x0000_t202" style="position:absolute;left:0;text-align:left;margin-left:398.8pt;margin-top:10.8pt;width:114pt;height:62.25pt;z-index:251576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" fillcolor="white [3212]" stroked="f" strokeweight=".5pt">
                <v:textbox style="mso-fit-shape-to-text:t">
                  <w:txbxContent>
                    <w:p w14:paraId="6B317173" w14:textId="77777777" w:rsidR="00165095" w:rsidRPr="00252EAC" w:rsidRDefault="00165095" w:rsidP="00165095">
                      <w:pPr>
                        <w:rPr>
                          <w:rFonts w:ascii="Meiryo UI" w:eastAsia="Meiryo UI" w:hAnsi="Meiryo UI"/>
                        </w:rPr>
                      </w:pPr>
                      <w:r w:rsidRPr="00B5250F">
                        <w:rPr>
                          <w:rFonts w:ascii="Meiryo UI" w:eastAsia="Meiryo UI" w:hAnsi="Meiryo UI"/>
                        </w:rPr>
                        <w:t>Controller file</w:t>
                      </w:r>
                    </w:p>
                    <w:p w14:paraId="62DA4887" w14:textId="77777777" w:rsidR="00165095" w:rsidRPr="00252EAC" w:rsidRDefault="00165095" w:rsidP="00165095">
                      <w:pPr>
                        <w:rPr>
                          <w:rFonts w:ascii="Meiryo UI" w:eastAsia="Meiryo UI" w:hAnsi="Meiryo UI"/>
                        </w:rPr>
                      </w:pPr>
                    </w:p>
                  </w:txbxContent>
                </v:textbox>
              </v:shape>
            </w:pict>
          </mc:Fallback>
        </mc:AlternateContent>
      </w:r>
      <w:r w:rsidRPr="007F0D21">
        <w:rPr>
          <w:rFonts w:ascii="Meiryo UI" w:eastAsia="Meiryo UI" w:hAnsi="Meiryo UI"/>
          <w:noProof/>
        </w:rPr>
        <mc:AlternateContent>
          <mc:Choice Requires="wps">
            <w:drawing>
              <wp:anchor distT="0" distB="0" distL="114300" distR="114300" simplePos="0" relativeHeight="251638272" behindDoc="0" locked="0" layoutInCell="1" allowOverlap="1" wp14:anchorId="496E6240" wp14:editId="2ABC168F">
                <wp:simplePos x="0" y="0"/>
                <wp:positionH relativeFrom="column">
                  <wp:posOffset>2609850</wp:posOffset>
                </wp:positionH>
                <wp:positionV relativeFrom="paragraph">
                  <wp:posOffset>111760</wp:posOffset>
                </wp:positionV>
                <wp:extent cx="0" cy="2484000"/>
                <wp:effectExtent l="0" t="0" r="38100" b="31115"/>
                <wp:wrapNone/>
                <wp:docPr id="120" name="直線コネクタ 120"/>
                <wp:cNvGraphicFramePr/>
                <a:graphic xmlns:a="http://schemas.openxmlformats.org/drawingml/2006/main">
                  <a:graphicData uri="http://schemas.microsoft.com/office/word/2010/wordprocessingShape">
                    <wps:wsp>
                      <wps:cNvCnPr/>
                      <wps:spPr>
                        <a:xfrm flipH="1">
                          <a:off x="0" y="0"/>
                          <a:ext cx="0" cy="248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67E81" id="直線コネクタ 120" o:spid="_x0000_s1026" style="position:absolute;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8.8pt" to="205.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" strokecolor="black [3213]"/>
            </w:pict>
          </mc:Fallback>
        </mc:AlternateContent>
      </w:r>
      <w:r w:rsidRPr="007F0D21">
        <w:rPr>
          <w:rFonts w:ascii="Meiryo UI" w:eastAsia="Meiryo UI" w:hAnsi="Meiryo UI"/>
          <w:noProof/>
        </w:rPr>
        <mc:AlternateContent>
          <mc:Choice Requires="wps">
            <w:drawing>
              <wp:anchor distT="0" distB="0" distL="114300" distR="114300" simplePos="0" relativeHeight="251634176" behindDoc="0" locked="0" layoutInCell="1" allowOverlap="1" wp14:anchorId="0CBA263F" wp14:editId="5C59FE80">
                <wp:simplePos x="0" y="0"/>
                <wp:positionH relativeFrom="column">
                  <wp:posOffset>3371850</wp:posOffset>
                </wp:positionH>
                <wp:positionV relativeFrom="paragraph">
                  <wp:posOffset>112395</wp:posOffset>
                </wp:positionV>
                <wp:extent cx="0" cy="900000"/>
                <wp:effectExtent l="0" t="0" r="38100" b="33655"/>
                <wp:wrapNone/>
                <wp:docPr id="116" name="直線コネクタ 116"/>
                <wp:cNvGraphicFramePr/>
                <a:graphic xmlns:a="http://schemas.openxmlformats.org/drawingml/2006/main">
                  <a:graphicData uri="http://schemas.microsoft.com/office/word/2010/wordprocessingShape">
                    <wps:wsp>
                      <wps:cNvCnPr/>
                      <wps:spPr>
                        <a:xfrm flipH="1">
                          <a:off x="0" y="0"/>
                          <a:ext cx="0" cy="90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51052" id="直線コネクタ 116" o:spid="_x0000_s1026" style="position:absolute;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8.85pt" to="265.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" strokecolor="black [3213]"/>
            </w:pict>
          </mc:Fallback>
        </mc:AlternateContent>
      </w:r>
      <w:r w:rsidRPr="007F0D21">
        <w:rPr>
          <w:rFonts w:ascii="Meiryo UI" w:eastAsia="Meiryo UI" w:hAnsi="Meiryo UI"/>
          <w:noProof/>
        </w:rPr>
        <mc:AlternateContent>
          <mc:Choice Requires="wps">
            <w:drawing>
              <wp:anchor distT="0" distB="0" distL="114300" distR="114300" simplePos="0" relativeHeight="251567616" behindDoc="0" locked="0" layoutInCell="1" allowOverlap="1" wp14:anchorId="03855683" wp14:editId="2D54832F">
                <wp:simplePos x="0" y="0"/>
                <wp:positionH relativeFrom="column">
                  <wp:posOffset>1830070</wp:posOffset>
                </wp:positionH>
                <wp:positionV relativeFrom="paragraph">
                  <wp:posOffset>128270</wp:posOffset>
                </wp:positionV>
                <wp:extent cx="0" cy="7524000"/>
                <wp:effectExtent l="0" t="0" r="38100" b="20320"/>
                <wp:wrapNone/>
                <wp:docPr id="28" name="直線コネクタ 28"/>
                <wp:cNvGraphicFramePr/>
                <a:graphic xmlns:a="http://schemas.openxmlformats.org/drawingml/2006/main">
                  <a:graphicData uri="http://schemas.microsoft.com/office/word/2010/wordprocessingShape">
                    <wps:wsp>
                      <wps:cNvCnPr/>
                      <wps:spPr>
                        <a:xfrm flipH="1">
                          <a:off x="0" y="0"/>
                          <a:ext cx="0" cy="75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04EFE" id="直線コネクタ 28" o:spid="_x0000_s1026" style="position:absolute;flip:x;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1pt,10.1pt" to="144.1pt,6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" strokecolor="black [3213]"/>
            </w:pict>
          </mc:Fallback>
        </mc:AlternateContent>
      </w:r>
      <w:r w:rsidRPr="007F0D21">
        <w:rPr>
          <w:rFonts w:ascii="Meiryo UI" w:eastAsia="Meiryo UI" w:hAnsi="Meiryo UI"/>
          <w:noProof/>
        </w:rPr>
        <mc:AlternateContent>
          <mc:Choice Requires="wps">
            <w:drawing>
              <wp:anchor distT="0" distB="0" distL="114300" distR="114300" simplePos="0" relativeHeight="251566592" behindDoc="0" locked="0" layoutInCell="1" allowOverlap="1" wp14:anchorId="1E396044" wp14:editId="1A2EE167">
                <wp:simplePos x="0" y="0"/>
                <wp:positionH relativeFrom="column">
                  <wp:posOffset>796290</wp:posOffset>
                </wp:positionH>
                <wp:positionV relativeFrom="paragraph">
                  <wp:posOffset>127635</wp:posOffset>
                </wp:positionV>
                <wp:extent cx="467995" cy="0"/>
                <wp:effectExtent l="0" t="76200" r="27305" b="95250"/>
                <wp:wrapNone/>
                <wp:docPr id="9" name="直線矢印コネクタ 9"/>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5D4A0C0" id="_x0000_t32" coordsize="21600,21600" o:spt="32" o:oned="t" path="m,l21600,21600e" filled="f">
                <v:path arrowok="t" fillok="f" o:connecttype="none"/>
                <o:lock v:ext="edit" shapetype="t"/>
              </v:shapetype>
              <v:shape id="直線矢印コネクタ 9" o:spid="_x0000_s1026" type="#_x0000_t32" style="position:absolute;margin-left:62.7pt;margin-top:10.05pt;width:36.85pt;height:0;z-index:25156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571712" behindDoc="0" locked="0" layoutInCell="1" allowOverlap="1" wp14:anchorId="1389F7F3" wp14:editId="2EF9DC5A">
                <wp:simplePos x="0" y="0"/>
                <wp:positionH relativeFrom="column">
                  <wp:posOffset>1572895</wp:posOffset>
                </wp:positionH>
                <wp:positionV relativeFrom="paragraph">
                  <wp:posOffset>113665</wp:posOffset>
                </wp:positionV>
                <wp:extent cx="467995" cy="0"/>
                <wp:effectExtent l="0" t="76200" r="27305" b="95250"/>
                <wp:wrapNone/>
                <wp:docPr id="43" name="直線矢印コネクタ 43"/>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E9A3752" id="直線矢印コネクタ 43" o:spid="_x0000_s1026" type="#_x0000_t32" style="position:absolute;margin-left:123.85pt;margin-top:8.95pt;width:36.85pt;height:0;z-index:25157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572736" behindDoc="0" locked="0" layoutInCell="1" allowOverlap="1" wp14:anchorId="42872F94" wp14:editId="57391429">
                <wp:simplePos x="0" y="0"/>
                <wp:positionH relativeFrom="column">
                  <wp:posOffset>2353310</wp:posOffset>
                </wp:positionH>
                <wp:positionV relativeFrom="paragraph">
                  <wp:posOffset>113665</wp:posOffset>
                </wp:positionV>
                <wp:extent cx="467995" cy="0"/>
                <wp:effectExtent l="0" t="76200" r="27305" b="95250"/>
                <wp:wrapNone/>
                <wp:docPr id="44" name="直線矢印コネクタ 44"/>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E8910D4" id="直線矢印コネクタ 44" o:spid="_x0000_s1026" type="#_x0000_t32" style="position:absolute;margin-left:185.3pt;margin-top:8.95pt;width:36.85pt;height:0;z-index:25157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573760" behindDoc="0" locked="0" layoutInCell="1" allowOverlap="1" wp14:anchorId="43C7491A" wp14:editId="4F4C4CFA">
                <wp:simplePos x="0" y="0"/>
                <wp:positionH relativeFrom="column">
                  <wp:posOffset>3162300</wp:posOffset>
                </wp:positionH>
                <wp:positionV relativeFrom="paragraph">
                  <wp:posOffset>114300</wp:posOffset>
                </wp:positionV>
                <wp:extent cx="467995" cy="0"/>
                <wp:effectExtent l="0" t="76200" r="27305" b="95250"/>
                <wp:wrapNone/>
                <wp:docPr id="45" name="直線矢印コネクタ 45"/>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1558DF" id="直線矢印コネクタ 45" o:spid="_x0000_s1026" type="#_x0000_t32" style="position:absolute;margin-left:249pt;margin-top:9pt;width:36.85pt;height:0;z-index:25157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574784" behindDoc="0" locked="0" layoutInCell="1" allowOverlap="1" wp14:anchorId="3D31E731" wp14:editId="3E7F0A82">
                <wp:simplePos x="0" y="0"/>
                <wp:positionH relativeFrom="column">
                  <wp:posOffset>3974465</wp:posOffset>
                </wp:positionH>
                <wp:positionV relativeFrom="paragraph">
                  <wp:posOffset>123190</wp:posOffset>
                </wp:positionV>
                <wp:extent cx="467995" cy="0"/>
                <wp:effectExtent l="0" t="76200" r="27305" b="95250"/>
                <wp:wrapNone/>
                <wp:docPr id="47" name="直線矢印コネクタ 47"/>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F4D1304" id="直線矢印コネクタ 47" o:spid="_x0000_s1026" type="#_x0000_t32" style="position:absolute;margin-left:312.95pt;margin-top:9.7pt;width:36.85pt;height:0;z-index:25157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575808" behindDoc="0" locked="0" layoutInCell="1" allowOverlap="1" wp14:anchorId="2AC2F08C" wp14:editId="1393041A">
                <wp:simplePos x="0" y="0"/>
                <wp:positionH relativeFrom="column">
                  <wp:posOffset>4781550</wp:posOffset>
                </wp:positionH>
                <wp:positionV relativeFrom="paragraph">
                  <wp:posOffset>118110</wp:posOffset>
                </wp:positionV>
                <wp:extent cx="467995" cy="0"/>
                <wp:effectExtent l="0" t="76200" r="27305" b="95250"/>
                <wp:wrapNone/>
                <wp:docPr id="52" name="直線矢印コネクタ 52"/>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FBC674" id="直線矢印コネクタ 52" o:spid="_x0000_s1026" type="#_x0000_t32" style="position:absolute;margin-left:376.5pt;margin-top:9.3pt;width:36.85pt;height:0;z-index:25157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" strokecolor="black [3213]">
                <v:stroke endarrow="block"/>
              </v:shape>
            </w:pict>
          </mc:Fallback>
        </mc:AlternateContent>
      </w:r>
      <w:r>
        <w:rPr>
          <w:rFonts w:ascii="Meiryo UI" w:eastAsia="Meiryo UI" w:hAnsi="Meiryo UI"/>
          <w:noProof/>
        </w:rPr>
        <mc:AlternateContent>
          <mc:Choice Requires="wps">
            <w:drawing>
              <wp:anchor distT="0" distB="0" distL="114300" distR="114300" simplePos="0" relativeHeight="251628032" behindDoc="0" locked="0" layoutInCell="1" allowOverlap="1" wp14:anchorId="0A1119BD" wp14:editId="4D15154B">
                <wp:simplePos x="0" y="0"/>
                <wp:positionH relativeFrom="column">
                  <wp:posOffset>5379720</wp:posOffset>
                </wp:positionH>
                <wp:positionV relativeFrom="paragraph">
                  <wp:posOffset>27940</wp:posOffset>
                </wp:positionV>
                <wp:extent cx="108000" cy="144000"/>
                <wp:effectExtent l="0" t="0" r="25400" b="27940"/>
                <wp:wrapNone/>
                <wp:docPr id="50" name="四角形: メモ 50"/>
                <wp:cNvGraphicFramePr/>
                <a:graphic xmlns:a="http://schemas.openxmlformats.org/drawingml/2006/main">
                  <a:graphicData uri="http://schemas.microsoft.com/office/word/2010/wordprocessingShape">
                    <wps:wsp>
                      <wps:cNvSpPr/>
                      <wps:spPr>
                        <a:xfrm>
                          <a:off x="0" y="0"/>
                          <a:ext cx="108000" cy="14400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E297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四角形: メモ 50" o:spid="_x0000_s1026" type="#_x0000_t65" style="position:absolute;margin-left:423.6pt;margin-top:2.2pt;width:8.5pt;height:11.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" adj="18000" filled="f" strokecolor="black [3213]"/>
            </w:pict>
          </mc:Fallback>
        </mc:AlternateContent>
      </w:r>
      <w:r w:rsidRPr="007F0D21">
        <w:rPr>
          <w:rFonts w:ascii="Meiryo UI" w:eastAsia="Meiryo UI" w:hAnsi="Meiryo UI"/>
          <w:noProof/>
        </w:rPr>
        <w:drawing>
          <wp:anchor distT="0" distB="0" distL="114300" distR="114300" simplePos="0" relativeHeight="251627008" behindDoc="0" locked="0" layoutInCell="1" allowOverlap="1" wp14:anchorId="3CDEA97A" wp14:editId="45186EE2">
            <wp:simplePos x="0" y="0"/>
            <wp:positionH relativeFrom="column">
              <wp:posOffset>4505325</wp:posOffset>
            </wp:positionH>
            <wp:positionV relativeFrom="paragraph">
              <wp:posOffset>7620</wp:posOffset>
            </wp:positionV>
            <wp:extent cx="220945" cy="252000"/>
            <wp:effectExtent l="0" t="0" r="8255" b="0"/>
            <wp:wrapNone/>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45" cy="252000"/>
                    </a:xfrm>
                    <a:prstGeom prst="rect">
                      <a:avLst/>
                    </a:prstGeom>
                  </pic:spPr>
                </pic:pic>
              </a:graphicData>
            </a:graphic>
            <wp14:sizeRelH relativeFrom="margin">
              <wp14:pctWidth>0</wp14:pctWidth>
            </wp14:sizeRelH>
            <wp14:sizeRelV relativeFrom="margin">
              <wp14:pctHeight>0</wp14:pctHeight>
            </wp14:sizeRelV>
          </wp:anchor>
        </w:drawing>
      </w:r>
      <w:r w:rsidRPr="007F0D21">
        <w:rPr>
          <w:rFonts w:ascii="Meiryo UI" w:eastAsia="Meiryo UI" w:hAnsi="Meiryo UI"/>
          <w:noProof/>
        </w:rPr>
        <w:drawing>
          <wp:anchor distT="0" distB="0" distL="114300" distR="114300" simplePos="0" relativeHeight="251625984" behindDoc="0" locked="0" layoutInCell="1" allowOverlap="1" wp14:anchorId="5562AB78" wp14:editId="4558EC7E">
            <wp:simplePos x="0" y="0"/>
            <wp:positionH relativeFrom="column">
              <wp:posOffset>3687445</wp:posOffset>
            </wp:positionH>
            <wp:positionV relativeFrom="paragraph">
              <wp:posOffset>8890</wp:posOffset>
            </wp:positionV>
            <wp:extent cx="220945" cy="252000"/>
            <wp:effectExtent l="0" t="0" r="8255" b="0"/>
            <wp:wrapNone/>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45" cy="252000"/>
                    </a:xfrm>
                    <a:prstGeom prst="rect">
                      <a:avLst/>
                    </a:prstGeom>
                  </pic:spPr>
                </pic:pic>
              </a:graphicData>
            </a:graphic>
            <wp14:sizeRelH relativeFrom="margin">
              <wp14:pctWidth>0</wp14:pctWidth>
            </wp14:sizeRelH>
            <wp14:sizeRelV relativeFrom="margin">
              <wp14:pctHeight>0</wp14:pctHeight>
            </wp14:sizeRelV>
          </wp:anchor>
        </w:drawing>
      </w:r>
      <w:r w:rsidRPr="007F0D21">
        <w:rPr>
          <w:rFonts w:ascii="Meiryo UI" w:eastAsia="Meiryo UI" w:hAnsi="Meiryo UI"/>
          <w:noProof/>
        </w:rPr>
        <w:drawing>
          <wp:anchor distT="0" distB="0" distL="114300" distR="114300" simplePos="0" relativeHeight="251624960" behindDoc="0" locked="0" layoutInCell="1" allowOverlap="1" wp14:anchorId="7F7565B3" wp14:editId="55CB929D">
            <wp:simplePos x="0" y="0"/>
            <wp:positionH relativeFrom="column">
              <wp:posOffset>2877185</wp:posOffset>
            </wp:positionH>
            <wp:positionV relativeFrom="paragraph">
              <wp:posOffset>8890</wp:posOffset>
            </wp:positionV>
            <wp:extent cx="220945" cy="252000"/>
            <wp:effectExtent l="0" t="0" r="8255" b="0"/>
            <wp:wrapNone/>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45" cy="252000"/>
                    </a:xfrm>
                    <a:prstGeom prst="rect">
                      <a:avLst/>
                    </a:prstGeom>
                  </pic:spPr>
                </pic:pic>
              </a:graphicData>
            </a:graphic>
            <wp14:sizeRelH relativeFrom="margin">
              <wp14:pctWidth>0</wp14:pctWidth>
            </wp14:sizeRelH>
            <wp14:sizeRelV relativeFrom="margin">
              <wp14:pctHeight>0</wp14:pctHeight>
            </wp14:sizeRelV>
          </wp:anchor>
        </w:drawing>
      </w:r>
      <w:r w:rsidRPr="007F0D21">
        <w:rPr>
          <w:rFonts w:ascii="Meiryo UI" w:eastAsia="Meiryo UI" w:hAnsi="Meiryo UI"/>
          <w:noProof/>
        </w:rPr>
        <w:drawing>
          <wp:anchor distT="0" distB="0" distL="114300" distR="114300" simplePos="0" relativeHeight="251616768" behindDoc="0" locked="0" layoutInCell="1" allowOverlap="1" wp14:anchorId="7DC48459" wp14:editId="77163913">
            <wp:simplePos x="0" y="0"/>
            <wp:positionH relativeFrom="column">
              <wp:posOffset>2085975</wp:posOffset>
            </wp:positionH>
            <wp:positionV relativeFrom="paragraph">
              <wp:posOffset>11430</wp:posOffset>
            </wp:positionV>
            <wp:extent cx="220945" cy="252000"/>
            <wp:effectExtent l="0" t="0" r="8255" b="0"/>
            <wp:wrapNone/>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45" cy="252000"/>
                    </a:xfrm>
                    <a:prstGeom prst="rect">
                      <a:avLst/>
                    </a:prstGeom>
                  </pic:spPr>
                </pic:pic>
              </a:graphicData>
            </a:graphic>
            <wp14:sizeRelH relativeFrom="margin">
              <wp14:pctWidth>0</wp14:pctWidth>
            </wp14:sizeRelH>
            <wp14:sizeRelV relativeFrom="margin">
              <wp14:pctHeight>0</wp14:pctHeight>
            </wp14:sizeRelV>
          </wp:anchor>
        </w:drawing>
      </w:r>
      <w:r w:rsidRPr="007F0D21">
        <w:rPr>
          <w:rFonts w:ascii="Meiryo UI" w:eastAsia="Meiryo UI" w:hAnsi="Meiryo UI"/>
          <w:noProof/>
        </w:rPr>
        <w:drawing>
          <wp:anchor distT="0" distB="0" distL="114300" distR="114300" simplePos="0" relativeHeight="251606528" behindDoc="0" locked="0" layoutInCell="1" allowOverlap="1" wp14:anchorId="2A9879BA" wp14:editId="368296BC">
            <wp:simplePos x="0" y="0"/>
            <wp:positionH relativeFrom="column">
              <wp:posOffset>1295400</wp:posOffset>
            </wp:positionH>
            <wp:positionV relativeFrom="paragraph">
              <wp:posOffset>13335</wp:posOffset>
            </wp:positionV>
            <wp:extent cx="220945" cy="252000"/>
            <wp:effectExtent l="0" t="0" r="8255" b="0"/>
            <wp:wrapNone/>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45" cy="252000"/>
                    </a:xfrm>
                    <a:prstGeom prst="rect">
                      <a:avLst/>
                    </a:prstGeom>
                  </pic:spPr>
                </pic:pic>
              </a:graphicData>
            </a:graphic>
            <wp14:sizeRelH relativeFrom="margin">
              <wp14:pctWidth>0</wp14:pctWidth>
            </wp14:sizeRelH>
            <wp14:sizeRelV relativeFrom="margin">
              <wp14:pctHeight>0</wp14:pctHeight>
            </wp14:sizeRelV>
          </wp:anchor>
        </w:drawing>
      </w:r>
      <w:r w:rsidRPr="007F0D21">
        <w:rPr>
          <w:rFonts w:ascii="Meiryo UI" w:eastAsia="Meiryo UI" w:hAnsi="Meiryo UI"/>
          <w:noProof/>
        </w:rPr>
        <w:drawing>
          <wp:anchor distT="0" distB="0" distL="114300" distR="114300" simplePos="0" relativeHeight="251595264" behindDoc="0" locked="0" layoutInCell="1" allowOverlap="1" wp14:anchorId="4ADD6CAF" wp14:editId="2B9F4CDE">
            <wp:simplePos x="0" y="0"/>
            <wp:positionH relativeFrom="column">
              <wp:posOffset>525145</wp:posOffset>
            </wp:positionH>
            <wp:positionV relativeFrom="paragraph">
              <wp:posOffset>8890</wp:posOffset>
            </wp:positionV>
            <wp:extent cx="220945" cy="252000"/>
            <wp:effectExtent l="0" t="0" r="825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45" cy="252000"/>
                    </a:xfrm>
                    <a:prstGeom prst="rect">
                      <a:avLst/>
                    </a:prstGeom>
                  </pic:spPr>
                </pic:pic>
              </a:graphicData>
            </a:graphic>
            <wp14:sizeRelH relativeFrom="margin">
              <wp14:pctWidth>0</wp14:pctWidth>
            </wp14:sizeRelH>
            <wp14:sizeRelV relativeFrom="margin">
              <wp14:pctHeight>0</wp14:pctHeight>
            </wp14:sizeRelV>
          </wp:anchor>
        </w:drawing>
      </w:r>
    </w:p>
    <w:p w14:paraId="31A1D2FC" w14:textId="77777777" w:rsidR="00165095" w:rsidRPr="007F0D21" w:rsidRDefault="00165095" w:rsidP="00165095">
      <w:pPr>
        <w:pStyle w:val="a0"/>
        <w:ind w:left="0" w:firstLine="0"/>
        <w:rPr>
          <w:rFonts w:ascii="Meiryo UI" w:eastAsia="Meiryo UI" w:hAnsi="Meiryo UI"/>
        </w:rPr>
      </w:pPr>
    </w:p>
    <w:p w14:paraId="2827D721" w14:textId="77777777" w:rsidR="00165095" w:rsidRPr="007F0D21" w:rsidRDefault="00165095" w:rsidP="00165095">
      <w:pPr>
        <w:pStyle w:val="a0"/>
        <w:ind w:left="0" w:firstLine="0"/>
        <w:rPr>
          <w:rFonts w:ascii="Meiryo UI" w:eastAsia="Meiryo UI" w:hAnsi="Meiryo UI"/>
        </w:rPr>
      </w:pPr>
    </w:p>
    <w:p w14:paraId="1B74CEB4" w14:textId="77777777" w:rsidR="00165095" w:rsidRPr="007F0D21" w:rsidRDefault="00165095" w:rsidP="00165095">
      <w:pPr>
        <w:pStyle w:val="a0"/>
        <w:ind w:left="0" w:firstLine="0"/>
        <w:rPr>
          <w:rFonts w:ascii="Meiryo UI" w:eastAsia="Meiryo UI" w:hAnsi="Meiryo UI"/>
        </w:rPr>
      </w:pPr>
    </w:p>
    <w:p w14:paraId="6B2A8E54" w14:textId="77777777" w:rsidR="00165095" w:rsidRPr="007F0D21" w:rsidRDefault="00165095" w:rsidP="00165095">
      <w:pPr>
        <w:pStyle w:val="a0"/>
        <w:ind w:left="0" w:firstLine="0"/>
        <w:rPr>
          <w:rFonts w:ascii="Meiryo UI" w:eastAsia="Meiryo UI" w:hAnsi="Meiryo UI"/>
        </w:rPr>
      </w:pPr>
      <w:r w:rsidRPr="002F30D2">
        <w:rPr>
          <w:rFonts w:ascii="Meiryo UI" w:eastAsia="Meiryo UI" w:hAnsi="Meiryo UI"/>
          <w:noProof/>
        </w:rPr>
        <w:drawing>
          <wp:anchor distT="0" distB="0" distL="114300" distR="114300" simplePos="0" relativeHeight="251632128" behindDoc="0" locked="0" layoutInCell="1" allowOverlap="1" wp14:anchorId="1954AB94" wp14:editId="604718D1">
            <wp:simplePos x="0" y="0"/>
            <wp:positionH relativeFrom="column">
              <wp:posOffset>4514850</wp:posOffset>
            </wp:positionH>
            <wp:positionV relativeFrom="paragraph">
              <wp:posOffset>129540</wp:posOffset>
            </wp:positionV>
            <wp:extent cx="220345" cy="251460"/>
            <wp:effectExtent l="0" t="0" r="8255" b="0"/>
            <wp:wrapNone/>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7F0D21">
        <w:rPr>
          <w:rFonts w:ascii="Meiryo UI" w:eastAsia="Meiryo UI" w:hAnsi="Meiryo UI"/>
          <w:noProof/>
        </w:rPr>
        <w:drawing>
          <wp:anchor distT="0" distB="0" distL="114300" distR="114300" simplePos="0" relativeHeight="251631104" behindDoc="0" locked="0" layoutInCell="1" allowOverlap="1" wp14:anchorId="228FF1C7" wp14:editId="073B2FB2">
            <wp:simplePos x="0" y="0"/>
            <wp:positionH relativeFrom="column">
              <wp:posOffset>3735070</wp:posOffset>
            </wp:positionH>
            <wp:positionV relativeFrom="paragraph">
              <wp:posOffset>140335</wp:posOffset>
            </wp:positionV>
            <wp:extent cx="220345" cy="251460"/>
            <wp:effectExtent l="0" t="0" r="8255" b="0"/>
            <wp:wrapNone/>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2F30D2">
        <w:rPr>
          <w:rFonts w:ascii="Meiryo UI" w:eastAsia="Meiryo UI" w:hAnsi="Meiryo UI"/>
          <w:noProof/>
        </w:rPr>
        <mc:AlternateContent>
          <mc:Choice Requires="wps">
            <w:drawing>
              <wp:anchor distT="0" distB="0" distL="114300" distR="114300" simplePos="0" relativeHeight="251633152" behindDoc="0" locked="0" layoutInCell="1" allowOverlap="1" wp14:anchorId="04A16F53" wp14:editId="40386459">
                <wp:simplePos x="0" y="0"/>
                <wp:positionH relativeFrom="column">
                  <wp:posOffset>5389245</wp:posOffset>
                </wp:positionH>
                <wp:positionV relativeFrom="paragraph">
                  <wp:posOffset>159385</wp:posOffset>
                </wp:positionV>
                <wp:extent cx="107950" cy="143510"/>
                <wp:effectExtent l="0" t="0" r="25400" b="27940"/>
                <wp:wrapNone/>
                <wp:docPr id="58" name="四角形: メモ 58"/>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FF9C8" id="四角形: メモ 58" o:spid="_x0000_s1026" type="#_x0000_t65" style="position:absolute;margin-left:424.35pt;margin-top:12.55pt;width:8.5pt;height:11.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" adj="18000" filled="f" strokecolor="black [3213]"/>
            </w:pict>
          </mc:Fallback>
        </mc:AlternateContent>
      </w:r>
      <w:r w:rsidRPr="002F30D2">
        <w:rPr>
          <w:rFonts w:ascii="Meiryo UI" w:eastAsia="Meiryo UI" w:hAnsi="Meiryo UI"/>
          <w:noProof/>
        </w:rPr>
        <mc:AlternateContent>
          <mc:Choice Requires="wps">
            <w:drawing>
              <wp:anchor distT="0" distB="0" distL="114300" distR="114300" simplePos="0" relativeHeight="251580928" behindDoc="0" locked="0" layoutInCell="1" allowOverlap="1" wp14:anchorId="4E6E6FB7" wp14:editId="7DC0A0F5">
                <wp:simplePos x="0" y="0"/>
                <wp:positionH relativeFrom="column">
                  <wp:posOffset>4133850</wp:posOffset>
                </wp:positionH>
                <wp:positionV relativeFrom="paragraph">
                  <wp:posOffset>258445</wp:posOffset>
                </wp:positionV>
                <wp:extent cx="1447800" cy="790575"/>
                <wp:effectExtent l="0" t="0" r="0" b="1270"/>
                <wp:wrapNone/>
                <wp:docPr id="60" name="テキスト ボックス 60"/>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6B1D57B4" w14:textId="77777777" w:rsidR="00165095" w:rsidRDefault="00165095" w:rsidP="00165095">
                            <w:pPr>
                              <w:rPr>
                                <w:rFonts w:ascii="Meiryo UI" w:eastAsia="Meiryo UI" w:hAnsi="Meiryo UI"/>
                              </w:rPr>
                            </w:pPr>
                            <w:r>
                              <w:rPr>
                                <w:rFonts w:ascii="Meiryo UI" w:eastAsia="Meiryo UI" w:hAnsi="Meiryo UI"/>
                              </w:rPr>
                              <w:t>Mst</w:t>
                            </w:r>
                          </w:p>
                          <w:p w14:paraId="5FBA8D79" w14:textId="77777777" w:rsidR="00165095"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chet</w:t>
                            </w:r>
                            <w:r>
                              <w:rPr>
                                <w:rFonts w:ascii="Meiryo UI" w:eastAsia="Meiryo UI" w:hAnsi="Meiryo UI" w:hint="eastAsia"/>
                              </w:rPr>
                              <w:t>、Schem</w:t>
                            </w:r>
                          </w:p>
                          <w:p w14:paraId="12D2492E" w14:textId="77777777" w:rsidR="00165095" w:rsidRPr="00252EAC"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ches</w:t>
                            </w:r>
                            <w:r>
                              <w:rPr>
                                <w:rFonts w:ascii="Meiryo UI" w:eastAsia="Meiryo UI" w:hAnsi="Meiryo UI" w:hint="eastAsia"/>
                              </w:rPr>
                              <w:t>、R</w:t>
                            </w:r>
                            <w:r>
                              <w:rPr>
                                <w:rFonts w:ascii="Meiryo UI" w:eastAsia="Meiryo UI" w:hAnsi="Meiryo UI"/>
                              </w:rPr>
                              <w:t>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6E6FB7" id="テキスト ボックス 60" o:spid="_x0000_s1033" type="#_x0000_t202" style="position:absolute;left:0;text-align:left;margin-left:325.5pt;margin-top:20.35pt;width:114pt;height:62.25pt;z-index:251580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" fillcolor="white [3212]" stroked="f" strokeweight=".5pt">
                <v:textbox style="mso-fit-shape-to-text:t">
                  <w:txbxContent>
                    <w:p w14:paraId="6B1D57B4" w14:textId="77777777" w:rsidR="00165095" w:rsidRDefault="00165095" w:rsidP="00165095">
                      <w:pPr>
                        <w:rPr>
                          <w:rFonts w:ascii="Meiryo UI" w:eastAsia="Meiryo UI" w:hAnsi="Meiryo UI"/>
                        </w:rPr>
                      </w:pPr>
                      <w:r>
                        <w:rPr>
                          <w:rFonts w:ascii="Meiryo UI" w:eastAsia="Meiryo UI" w:hAnsi="Meiryo UI"/>
                        </w:rPr>
                        <w:t>Mst</w:t>
                      </w:r>
                    </w:p>
                    <w:p w14:paraId="5FBA8D79" w14:textId="77777777" w:rsidR="00165095"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chet</w:t>
                      </w:r>
                      <w:r>
                        <w:rPr>
                          <w:rFonts w:ascii="Meiryo UI" w:eastAsia="Meiryo UI" w:hAnsi="Meiryo UI" w:hint="eastAsia"/>
                        </w:rPr>
                        <w:t>、Schem</w:t>
                      </w:r>
                    </w:p>
                    <w:p w14:paraId="12D2492E" w14:textId="77777777" w:rsidR="00165095" w:rsidRPr="00252EAC"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ches</w:t>
                      </w:r>
                      <w:r>
                        <w:rPr>
                          <w:rFonts w:ascii="Meiryo UI" w:eastAsia="Meiryo UI" w:hAnsi="Meiryo UI" w:hint="eastAsia"/>
                        </w:rPr>
                        <w:t>、R</w:t>
                      </w:r>
                      <w:r>
                        <w:rPr>
                          <w:rFonts w:ascii="Meiryo UI" w:eastAsia="Meiryo UI" w:hAnsi="Meiryo UI"/>
                        </w:rPr>
                        <w:t>eport</w:t>
                      </w:r>
                    </w:p>
                  </w:txbxContent>
                </v:textbox>
              </v:shape>
            </w:pict>
          </mc:Fallback>
        </mc:AlternateContent>
      </w:r>
      <w:r w:rsidRPr="007F0D21">
        <w:rPr>
          <w:rFonts w:ascii="Meiryo UI" w:eastAsia="Meiryo UI" w:hAnsi="Meiryo UI"/>
          <w:noProof/>
        </w:rPr>
        <mc:AlternateContent>
          <mc:Choice Requires="wps">
            <w:drawing>
              <wp:anchor distT="0" distB="0" distL="114300" distR="114300" simplePos="0" relativeHeight="251578880" behindDoc="0" locked="0" layoutInCell="1" allowOverlap="1" wp14:anchorId="61EBE345" wp14:editId="317AA91B">
                <wp:simplePos x="0" y="0"/>
                <wp:positionH relativeFrom="column">
                  <wp:posOffset>3438525</wp:posOffset>
                </wp:positionH>
                <wp:positionV relativeFrom="paragraph">
                  <wp:posOffset>268605</wp:posOffset>
                </wp:positionV>
                <wp:extent cx="1447800" cy="790575"/>
                <wp:effectExtent l="0" t="0" r="0" b="5080"/>
                <wp:wrapNone/>
                <wp:docPr id="57" name="テキスト ボックス 57"/>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284E249B" w14:textId="77777777" w:rsidR="00165095" w:rsidRPr="00252EAC" w:rsidRDefault="00165095" w:rsidP="00165095">
                            <w:pPr>
                              <w:rPr>
                                <w:rFonts w:ascii="Meiryo UI" w:eastAsia="Meiryo UI" w:hAnsi="Meiryo UI"/>
                              </w:rPr>
                            </w:pPr>
                            <w:r>
                              <w:rPr>
                                <w:rFonts w:ascii="Meiryo UI" w:eastAsia="Meiryo UI" w:hAnsi="Meiryo UI" w:hint="eastAsia"/>
                              </w:rPr>
                              <w:t>Repuests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EBE345" id="テキスト ボックス 57" o:spid="_x0000_s1034" type="#_x0000_t202" style="position:absolute;left:0;text-align:left;margin-left:270.75pt;margin-top:21.15pt;width:114pt;height:62.25pt;z-index:251578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" fillcolor="white [3212]" stroked="f" strokeweight=".5pt">
                <v:textbox style="mso-fit-shape-to-text:t">
                  <w:txbxContent>
                    <w:p w14:paraId="284E249B" w14:textId="77777777" w:rsidR="00165095" w:rsidRPr="00252EAC" w:rsidRDefault="00165095" w:rsidP="00165095">
                      <w:pPr>
                        <w:rPr>
                          <w:rFonts w:ascii="Meiryo UI" w:eastAsia="Meiryo UI" w:hAnsi="Meiryo UI"/>
                        </w:rPr>
                      </w:pPr>
                      <w:r>
                        <w:rPr>
                          <w:rFonts w:ascii="Meiryo UI" w:eastAsia="Meiryo UI" w:hAnsi="Meiryo UI" w:hint="eastAsia"/>
                        </w:rPr>
                        <w:t>Repuests</w:t>
                      </w:r>
                    </w:p>
                  </w:txbxContent>
                </v:textbox>
              </v:shape>
            </w:pict>
          </mc:Fallback>
        </mc:AlternateContent>
      </w:r>
    </w:p>
    <w:p w14:paraId="5AA31C88" w14:textId="77777777" w:rsidR="00165095" w:rsidRPr="007F0D21" w:rsidRDefault="00165095" w:rsidP="00165095">
      <w:pPr>
        <w:pStyle w:val="a0"/>
        <w:ind w:left="0" w:firstLine="0"/>
        <w:rPr>
          <w:rFonts w:ascii="Meiryo UI" w:eastAsia="Meiryo UI" w:hAnsi="Meiryo UI"/>
        </w:rPr>
      </w:pPr>
      <w:r w:rsidRPr="002F30D2">
        <w:rPr>
          <w:rFonts w:ascii="Meiryo UI" w:eastAsia="Meiryo UI" w:hAnsi="Meiryo UI"/>
          <w:noProof/>
        </w:rPr>
        <mc:AlternateContent>
          <mc:Choice Requires="wps">
            <w:drawing>
              <wp:anchor distT="0" distB="0" distL="114300" distR="114300" simplePos="0" relativeHeight="251579904" behindDoc="0" locked="0" layoutInCell="1" allowOverlap="1" wp14:anchorId="49B63EE2" wp14:editId="6F974847">
                <wp:simplePos x="0" y="0"/>
                <wp:positionH relativeFrom="column">
                  <wp:posOffset>5026660</wp:posOffset>
                </wp:positionH>
                <wp:positionV relativeFrom="paragraph">
                  <wp:posOffset>76200</wp:posOffset>
                </wp:positionV>
                <wp:extent cx="1447800" cy="790575"/>
                <wp:effectExtent l="0" t="0" r="0" b="5080"/>
                <wp:wrapNone/>
                <wp:docPr id="59" name="テキスト ボックス 59"/>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58DF1F4E" w14:textId="77777777" w:rsidR="00165095" w:rsidRPr="00252EAC" w:rsidRDefault="00165095" w:rsidP="00165095">
                            <w:pPr>
                              <w:rPr>
                                <w:rFonts w:ascii="Meiryo UI" w:eastAsia="Meiryo UI" w:hAnsi="Meiryo UI"/>
                              </w:rPr>
                            </w:pPr>
                            <w:r w:rsidRPr="00B5250F">
                              <w:rPr>
                                <w:rFonts w:ascii="Meiryo UI" w:eastAsia="Meiryo UI" w:hAnsi="Meiryo UI"/>
                              </w:rPr>
                              <w:t>VALIDATION FILE</w:t>
                            </w:r>
                          </w:p>
                          <w:p w14:paraId="02C0DABE"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B63EE2" id="テキスト ボックス 59" o:spid="_x0000_s1035" type="#_x0000_t202" style="position:absolute;left:0;text-align:left;margin-left:395.8pt;margin-top:6pt;width:114pt;height:62.25pt;z-index:251579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" fillcolor="white [3212]" stroked="f" strokeweight=".5pt">
                <v:textbox style="mso-fit-shape-to-text:t">
                  <w:txbxContent>
                    <w:p w14:paraId="58DF1F4E" w14:textId="77777777" w:rsidR="00165095" w:rsidRPr="00252EAC" w:rsidRDefault="00165095" w:rsidP="00165095">
                      <w:pPr>
                        <w:rPr>
                          <w:rFonts w:ascii="Meiryo UI" w:eastAsia="Meiryo UI" w:hAnsi="Meiryo UI"/>
                        </w:rPr>
                      </w:pPr>
                      <w:r w:rsidRPr="00B5250F">
                        <w:rPr>
                          <w:rFonts w:ascii="Meiryo UI" w:eastAsia="Meiryo UI" w:hAnsi="Meiryo UI"/>
                        </w:rPr>
                        <w:t>VALIDATION FILE</w:t>
                      </w:r>
                    </w:p>
                    <w:p w14:paraId="02C0DABE" w14:textId="77777777" w:rsidR="00165095" w:rsidRPr="00252EAC" w:rsidRDefault="00165095" w:rsidP="00165095">
                      <w:pPr>
                        <w:rPr>
                          <w:rFonts w:ascii="Meiryo UI" w:eastAsia="Meiryo UI" w:hAnsi="Meiryo UI"/>
                        </w:rPr>
                      </w:pPr>
                    </w:p>
                  </w:txbxContent>
                </v:textbox>
              </v:shape>
            </w:pict>
          </mc:Fallback>
        </mc:AlternateContent>
      </w:r>
      <w:r w:rsidRPr="007F0D21">
        <w:rPr>
          <w:rFonts w:ascii="Meiryo UI" w:eastAsia="Meiryo UI" w:hAnsi="Meiryo UI"/>
          <w:noProof/>
        </w:rPr>
        <mc:AlternateContent>
          <mc:Choice Requires="wps">
            <w:drawing>
              <wp:anchor distT="0" distB="0" distL="114300" distR="114300" simplePos="0" relativeHeight="251586048" behindDoc="0" locked="0" layoutInCell="1" allowOverlap="1" wp14:anchorId="19BCC661" wp14:editId="7A133101">
                <wp:simplePos x="0" y="0"/>
                <wp:positionH relativeFrom="column">
                  <wp:posOffset>4027805</wp:posOffset>
                </wp:positionH>
                <wp:positionV relativeFrom="paragraph">
                  <wp:posOffset>89535</wp:posOffset>
                </wp:positionV>
                <wp:extent cx="467995" cy="0"/>
                <wp:effectExtent l="0" t="76200" r="27305" b="95250"/>
                <wp:wrapNone/>
                <wp:docPr id="62" name="直線矢印コネクタ 62"/>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314334E" id="直線矢印コネクタ 62" o:spid="_x0000_s1026" type="#_x0000_t32" style="position:absolute;margin-left:317.15pt;margin-top:7.05pt;width:36.85pt;height:0;z-index:25158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587072" behindDoc="0" locked="0" layoutInCell="1" allowOverlap="1" wp14:anchorId="4D4BF54A" wp14:editId="760DF085">
                <wp:simplePos x="0" y="0"/>
                <wp:positionH relativeFrom="column">
                  <wp:posOffset>4830445</wp:posOffset>
                </wp:positionH>
                <wp:positionV relativeFrom="paragraph">
                  <wp:posOffset>90805</wp:posOffset>
                </wp:positionV>
                <wp:extent cx="467995" cy="0"/>
                <wp:effectExtent l="0" t="76200" r="27305" b="95250"/>
                <wp:wrapNone/>
                <wp:docPr id="63" name="直線矢印コネクタ 63"/>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E21DB9F" id="直線矢印コネクタ 63" o:spid="_x0000_s1026" type="#_x0000_t32" style="position:absolute;margin-left:380.35pt;margin-top:7.15pt;width:36.85pt;height:0;z-index:25158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635200" behindDoc="0" locked="0" layoutInCell="1" allowOverlap="1" wp14:anchorId="0FD119F4" wp14:editId="63DD4E06">
                <wp:simplePos x="0" y="0"/>
                <wp:positionH relativeFrom="column">
                  <wp:posOffset>3370580</wp:posOffset>
                </wp:positionH>
                <wp:positionV relativeFrom="paragraph">
                  <wp:posOffset>95250</wp:posOffset>
                </wp:positionV>
                <wp:extent cx="323850" cy="0"/>
                <wp:effectExtent l="0" t="76200" r="19050" b="95250"/>
                <wp:wrapNone/>
                <wp:docPr id="117" name="直線矢印コネクタ 117"/>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EAD5B9" id="直線矢印コネクタ 117" o:spid="_x0000_s1026" type="#_x0000_t32" style="position:absolute;margin-left:265.4pt;margin-top:7.5pt;width:25.5pt;height:0;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636224" behindDoc="0" locked="0" layoutInCell="1" allowOverlap="1" wp14:anchorId="3C0738B6" wp14:editId="7C17739B">
                <wp:simplePos x="0" y="0"/>
                <wp:positionH relativeFrom="column">
                  <wp:posOffset>4185920</wp:posOffset>
                </wp:positionH>
                <wp:positionV relativeFrom="paragraph">
                  <wp:posOffset>82550</wp:posOffset>
                </wp:positionV>
                <wp:extent cx="0" cy="864000"/>
                <wp:effectExtent l="0" t="0" r="38100" b="31750"/>
                <wp:wrapNone/>
                <wp:docPr id="118" name="直線コネクタ 118"/>
                <wp:cNvGraphicFramePr/>
                <a:graphic xmlns:a="http://schemas.openxmlformats.org/drawingml/2006/main">
                  <a:graphicData uri="http://schemas.microsoft.com/office/word/2010/wordprocessingShape">
                    <wps:wsp>
                      <wps:cNvCnPr/>
                      <wps:spPr>
                        <a:xfrm flipH="1">
                          <a:off x="0" y="0"/>
                          <a:ext cx="0" cy="86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7BD7" id="直線コネクタ 118" o:spid="_x0000_s1026" style="position:absolute;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6pt,6.5pt" to="329.6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" strokecolor="black [3213]"/>
            </w:pict>
          </mc:Fallback>
        </mc:AlternateContent>
      </w:r>
    </w:p>
    <w:p w14:paraId="3E8A7C86" w14:textId="77777777" w:rsidR="00165095" w:rsidRPr="007F0D21" w:rsidRDefault="00165095" w:rsidP="00165095">
      <w:pPr>
        <w:pStyle w:val="a0"/>
        <w:ind w:left="0" w:firstLine="0"/>
        <w:rPr>
          <w:rFonts w:ascii="Meiryo UI" w:eastAsia="Meiryo UI" w:hAnsi="Meiryo UI"/>
        </w:rPr>
      </w:pPr>
    </w:p>
    <w:p w14:paraId="61D808D4" w14:textId="77777777" w:rsidR="00165095" w:rsidRPr="007F0D21" w:rsidRDefault="00165095" w:rsidP="00165095">
      <w:pPr>
        <w:pStyle w:val="a0"/>
        <w:ind w:left="0" w:firstLine="0"/>
        <w:rPr>
          <w:rFonts w:ascii="Meiryo UI" w:eastAsia="Meiryo UI" w:hAnsi="Meiryo UI"/>
        </w:rPr>
      </w:pPr>
      <w:r w:rsidRPr="003A45C5">
        <w:rPr>
          <w:rFonts w:ascii="Meiryo UI" w:eastAsia="Meiryo UI" w:hAnsi="Meiryo UI"/>
          <w:noProof/>
        </w:rPr>
        <mc:AlternateContent>
          <mc:Choice Requires="wps">
            <w:drawing>
              <wp:anchor distT="0" distB="0" distL="114300" distR="114300" simplePos="0" relativeHeight="251600384" behindDoc="0" locked="0" layoutInCell="1" allowOverlap="1" wp14:anchorId="2ABB0B2E" wp14:editId="64A89F94">
                <wp:simplePos x="0" y="0"/>
                <wp:positionH relativeFrom="column">
                  <wp:posOffset>3556000</wp:posOffset>
                </wp:positionH>
                <wp:positionV relativeFrom="paragraph">
                  <wp:posOffset>244475</wp:posOffset>
                </wp:positionV>
                <wp:extent cx="1447800" cy="790575"/>
                <wp:effectExtent l="0" t="0" r="0" b="0"/>
                <wp:wrapNone/>
                <wp:docPr id="69" name="テキスト ボックス 69"/>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3B94519D" w14:textId="77777777" w:rsidR="00165095" w:rsidRPr="00252EAC" w:rsidRDefault="00165095" w:rsidP="00165095">
                            <w:pPr>
                              <w:rPr>
                                <w:rFonts w:ascii="Meiryo UI" w:eastAsia="Meiryo UI" w:hAnsi="Meiryo UI"/>
                              </w:rPr>
                            </w:pPr>
                            <w:r>
                              <w:rPr>
                                <w:rFonts w:ascii="Meiryo UI" w:eastAsia="Meiryo UI" w:hAnsi="Meiryo UI"/>
                              </w:rPr>
                              <w:t>File hàm common</w:t>
                            </w:r>
                          </w:p>
                          <w:p w14:paraId="440BBC6B"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BB0B2E" id="テキスト ボックス 69" o:spid="_x0000_s1036" type="#_x0000_t202" style="position:absolute;left:0;text-align:left;margin-left:280pt;margin-top:19.25pt;width:114pt;height:62.25pt;z-index:251600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" fillcolor="white [3212]" stroked="f" strokeweight=".5pt">
                <v:textbox style="mso-fit-shape-to-text:t">
                  <w:txbxContent>
                    <w:p w14:paraId="3B94519D" w14:textId="77777777" w:rsidR="00165095" w:rsidRPr="00252EAC" w:rsidRDefault="00165095" w:rsidP="00165095">
                      <w:pPr>
                        <w:rPr>
                          <w:rFonts w:ascii="Meiryo UI" w:eastAsia="Meiryo UI" w:hAnsi="Meiryo UI"/>
                        </w:rPr>
                      </w:pPr>
                      <w:r>
                        <w:rPr>
                          <w:rFonts w:ascii="Meiryo UI" w:eastAsia="Meiryo UI" w:hAnsi="Meiryo UI"/>
                        </w:rPr>
                        <w:t>File hàm common</w:t>
                      </w:r>
                    </w:p>
                    <w:p w14:paraId="440BBC6B" w14:textId="77777777" w:rsidR="00165095" w:rsidRPr="00252EAC" w:rsidRDefault="00165095" w:rsidP="00165095">
                      <w:pPr>
                        <w:rPr>
                          <w:rFonts w:ascii="Meiryo UI" w:eastAsia="Meiryo UI" w:hAnsi="Meiryo UI"/>
                        </w:rPr>
                      </w:pPr>
                    </w:p>
                  </w:txbxContent>
                </v:textbox>
              </v:shape>
            </w:pict>
          </mc:Fallback>
        </mc:AlternateContent>
      </w:r>
      <w:r w:rsidRPr="007F0D21">
        <w:rPr>
          <w:rFonts w:ascii="Meiryo UI" w:eastAsia="Meiryo UI" w:hAnsi="Meiryo UI"/>
          <w:noProof/>
        </w:rPr>
        <mc:AlternateContent>
          <mc:Choice Requires="wps">
            <w:drawing>
              <wp:anchor distT="0" distB="0" distL="114300" distR="114300" simplePos="0" relativeHeight="251621888" behindDoc="0" locked="0" layoutInCell="1" allowOverlap="1" wp14:anchorId="33FECFA0" wp14:editId="51700551">
                <wp:simplePos x="0" y="0"/>
                <wp:positionH relativeFrom="column">
                  <wp:posOffset>2600325</wp:posOffset>
                </wp:positionH>
                <wp:positionV relativeFrom="paragraph">
                  <wp:posOffset>251460</wp:posOffset>
                </wp:positionV>
                <wp:extent cx="323850" cy="0"/>
                <wp:effectExtent l="0" t="76200" r="19050" b="95250"/>
                <wp:wrapNone/>
                <wp:docPr id="121" name="直線矢印コネクタ 121"/>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DD0964" id="直線矢印コネクタ 121" o:spid="_x0000_s1026" type="#_x0000_t32" style="position:absolute;margin-left:204.75pt;margin-top:19.8pt;width:25.5pt;height:0;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601408" behindDoc="0" locked="0" layoutInCell="1" allowOverlap="1" wp14:anchorId="5188C63F" wp14:editId="072A4637">
                <wp:simplePos x="0" y="0"/>
                <wp:positionH relativeFrom="column">
                  <wp:posOffset>3237230</wp:posOffset>
                </wp:positionH>
                <wp:positionV relativeFrom="paragraph">
                  <wp:posOffset>236220</wp:posOffset>
                </wp:positionV>
                <wp:extent cx="467995" cy="0"/>
                <wp:effectExtent l="0" t="76200" r="27305" b="95250"/>
                <wp:wrapNone/>
                <wp:docPr id="70" name="直線矢印コネクタ 70"/>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E42A6F1" id="直線矢印コネクタ 70" o:spid="_x0000_s1026" type="#_x0000_t32" style="position:absolute;margin-left:254.9pt;margin-top:18.6pt;width:36.85pt;height:0;z-index:25160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596288" behindDoc="0" locked="0" layoutInCell="1" allowOverlap="1" wp14:anchorId="7BD471F6" wp14:editId="2024DD3C">
                <wp:simplePos x="0" y="0"/>
                <wp:positionH relativeFrom="column">
                  <wp:posOffset>2764790</wp:posOffset>
                </wp:positionH>
                <wp:positionV relativeFrom="paragraph">
                  <wp:posOffset>259080</wp:posOffset>
                </wp:positionV>
                <wp:extent cx="1447800" cy="790575"/>
                <wp:effectExtent l="0" t="0" r="0" b="5080"/>
                <wp:wrapNone/>
                <wp:docPr id="66" name="テキスト ボックス 66"/>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11483130" w14:textId="77777777" w:rsidR="00165095" w:rsidRPr="00252EAC" w:rsidRDefault="00165095" w:rsidP="00165095">
                            <w:pPr>
                              <w:rPr>
                                <w:rFonts w:ascii="Meiryo UI" w:eastAsia="Meiryo UI" w:hAnsi="Meiryo UI"/>
                              </w:rPr>
                            </w:pPr>
                            <w:r>
                              <w:rPr>
                                <w:rFonts w:ascii="Meiryo UI" w:eastAsia="Meiryo UI" w:hAnsi="Meiryo UI"/>
                              </w:rPr>
                              <w:t>Librarys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D471F6" id="テキスト ボックス 66" o:spid="_x0000_s1037" type="#_x0000_t202" style="position:absolute;left:0;text-align:left;margin-left:217.7pt;margin-top:20.4pt;width:114pt;height:62.25pt;z-index:251596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" fillcolor="white [3212]" stroked="f" strokeweight=".5pt">
                <v:textbox style="mso-fit-shape-to-text:t">
                  <w:txbxContent>
                    <w:p w14:paraId="11483130" w14:textId="77777777" w:rsidR="00165095" w:rsidRPr="00252EAC" w:rsidRDefault="00165095" w:rsidP="00165095">
                      <w:pPr>
                        <w:rPr>
                          <w:rFonts w:ascii="Meiryo UI" w:eastAsia="Meiryo UI" w:hAnsi="Meiryo UI"/>
                        </w:rPr>
                      </w:pPr>
                      <w:r>
                        <w:rPr>
                          <w:rFonts w:ascii="Meiryo UI" w:eastAsia="Meiryo UI" w:hAnsi="Meiryo UI"/>
                        </w:rPr>
                        <w:t>Librarys</w:t>
                      </w:r>
                    </w:p>
                  </w:txbxContent>
                </v:textbox>
              </v:shape>
            </w:pict>
          </mc:Fallback>
        </mc:AlternateContent>
      </w:r>
      <w:r w:rsidRPr="003A45C5">
        <w:rPr>
          <w:rFonts w:ascii="Meiryo UI" w:eastAsia="Meiryo UI" w:hAnsi="Meiryo UI"/>
          <w:noProof/>
        </w:rPr>
        <mc:AlternateContent>
          <mc:Choice Requires="wps">
            <w:drawing>
              <wp:anchor distT="0" distB="0" distL="114300" distR="114300" simplePos="0" relativeHeight="251615744" behindDoc="0" locked="0" layoutInCell="1" allowOverlap="1" wp14:anchorId="41480BCE" wp14:editId="03F9C2D8">
                <wp:simplePos x="0" y="0"/>
                <wp:positionH relativeFrom="column">
                  <wp:posOffset>3832860</wp:posOffset>
                </wp:positionH>
                <wp:positionV relativeFrom="paragraph">
                  <wp:posOffset>144780</wp:posOffset>
                </wp:positionV>
                <wp:extent cx="107950" cy="143510"/>
                <wp:effectExtent l="0" t="0" r="25400" b="27940"/>
                <wp:wrapNone/>
                <wp:docPr id="68" name="四角形: メモ 68"/>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9FC61" id="四角形: メモ 68" o:spid="_x0000_s1026" type="#_x0000_t65" style="position:absolute;margin-left:301.8pt;margin-top:11.4pt;width:8.5pt;height:11.3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" adj="18000" filled="f" strokecolor="black [3213]"/>
            </w:pict>
          </mc:Fallback>
        </mc:AlternateContent>
      </w:r>
      <w:r w:rsidRPr="007F0D21">
        <w:rPr>
          <w:rFonts w:ascii="Meiryo UI" w:eastAsia="Meiryo UI" w:hAnsi="Meiryo UI"/>
          <w:noProof/>
        </w:rPr>
        <w:drawing>
          <wp:anchor distT="0" distB="0" distL="114300" distR="114300" simplePos="0" relativeHeight="251614720" behindDoc="0" locked="0" layoutInCell="1" allowOverlap="1" wp14:anchorId="1FB48641" wp14:editId="6B8F1E6A">
            <wp:simplePos x="0" y="0"/>
            <wp:positionH relativeFrom="column">
              <wp:posOffset>2945765</wp:posOffset>
            </wp:positionH>
            <wp:positionV relativeFrom="paragraph">
              <wp:posOffset>113665</wp:posOffset>
            </wp:positionV>
            <wp:extent cx="220345" cy="251460"/>
            <wp:effectExtent l="0" t="0" r="8255" b="0"/>
            <wp:wrapNone/>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p>
    <w:p w14:paraId="37D7994A" w14:textId="77777777" w:rsidR="00165095" w:rsidRPr="007F0D21" w:rsidRDefault="00165095" w:rsidP="00165095">
      <w:pPr>
        <w:pStyle w:val="a0"/>
        <w:ind w:left="0" w:firstLine="0"/>
        <w:rPr>
          <w:rFonts w:ascii="Meiryo UI" w:eastAsia="Meiryo UI" w:hAnsi="Meiryo UI"/>
        </w:rPr>
      </w:pPr>
      <w:r w:rsidRPr="001E412C">
        <w:rPr>
          <w:rFonts w:ascii="Meiryo UI" w:eastAsia="Meiryo UI" w:hAnsi="Meiryo UI"/>
          <w:noProof/>
        </w:rPr>
        <mc:AlternateContent>
          <mc:Choice Requires="wps">
            <w:drawing>
              <wp:anchor distT="0" distB="0" distL="114300" distR="114300" simplePos="0" relativeHeight="251591168" behindDoc="0" locked="0" layoutInCell="1" allowOverlap="1" wp14:anchorId="6C8EA830" wp14:editId="37D737FE">
                <wp:simplePos x="0" y="0"/>
                <wp:positionH relativeFrom="column">
                  <wp:posOffset>4789805</wp:posOffset>
                </wp:positionH>
                <wp:positionV relativeFrom="paragraph">
                  <wp:posOffset>189230</wp:posOffset>
                </wp:positionV>
                <wp:extent cx="1447800" cy="790575"/>
                <wp:effectExtent l="0" t="0" r="0" b="0"/>
                <wp:wrapNone/>
                <wp:docPr id="65" name="テキスト ボックス 65"/>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1993A986" w14:textId="77777777" w:rsidR="00165095" w:rsidRPr="00252EAC" w:rsidRDefault="00165095" w:rsidP="00165095">
                            <w:pPr>
                              <w:rPr>
                                <w:rFonts w:ascii="Meiryo UI" w:eastAsia="Meiryo UI" w:hAnsi="Meiryo UI"/>
                              </w:rPr>
                            </w:pPr>
                            <w:r w:rsidRPr="00B5250F">
                              <w:rPr>
                                <w:rFonts w:ascii="Meiryo UI" w:eastAsia="Meiryo UI" w:hAnsi="Meiryo UI"/>
                              </w:rPr>
                              <w:t>VALIDATION FILE</w:t>
                            </w:r>
                          </w:p>
                          <w:p w14:paraId="50DB3E2A" w14:textId="77777777" w:rsidR="00165095" w:rsidRPr="00252EAC" w:rsidRDefault="00165095" w:rsidP="00165095">
                            <w:pPr>
                              <w:rPr>
                                <w:rFonts w:ascii="Meiryo UI" w:eastAsia="Meiryo UI" w:hAnsi="Meiryo UI"/>
                              </w:rPr>
                            </w:pPr>
                            <w:r>
                              <w:rPr>
                                <w:rFonts w:ascii="Meiryo UI" w:eastAsia="Meiryo UI" w:hAnsi="Meiryo UI" w:hint="eastAsia"/>
                              </w:rPr>
                              <w:t>（</w:t>
                            </w:r>
                            <w:r>
                              <w:rPr>
                                <w:rFonts w:ascii="Meiryo UI" w:eastAsia="Meiryo UI" w:hAnsi="Meiryo UI"/>
                              </w:rPr>
                              <w:t>s</w:t>
                            </w:r>
                            <w:r>
                              <w:rPr>
                                <w:rFonts w:ascii="Arial" w:eastAsia="Meiryo UI" w:hAnsi="Arial" w:cs="Arial"/>
                                <w:lang w:val="vi-VN"/>
                              </w:rPr>
                              <w:t>ử dụng common</w:t>
                            </w:r>
                            <w:r>
                              <w:rPr>
                                <w:rFonts w:ascii="Meiryo UI" w:eastAsia="Meiryo UI" w:hAnsi="Meiryo UI" w:hint="eastAsia"/>
                              </w:rPr>
                              <w:t>）</w:t>
                            </w:r>
                          </w:p>
                          <w:p w14:paraId="05ECABDA"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8EA830" id="テキスト ボックス 65" o:spid="_x0000_s1038" type="#_x0000_t202" style="position:absolute;left:0;text-align:left;margin-left:377.15pt;margin-top:14.9pt;width:114pt;height:62.25pt;z-index:251591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" fillcolor="white [3212]" stroked="f" strokeweight=".5pt">
                <v:textbox style="mso-fit-shape-to-text:t">
                  <w:txbxContent>
                    <w:p w14:paraId="1993A986" w14:textId="77777777" w:rsidR="00165095" w:rsidRPr="00252EAC" w:rsidRDefault="00165095" w:rsidP="00165095">
                      <w:pPr>
                        <w:rPr>
                          <w:rFonts w:ascii="Meiryo UI" w:eastAsia="Meiryo UI" w:hAnsi="Meiryo UI"/>
                        </w:rPr>
                      </w:pPr>
                      <w:r w:rsidRPr="00B5250F">
                        <w:rPr>
                          <w:rFonts w:ascii="Meiryo UI" w:eastAsia="Meiryo UI" w:hAnsi="Meiryo UI"/>
                        </w:rPr>
                        <w:t>VALIDATION FILE</w:t>
                      </w:r>
                    </w:p>
                    <w:p w14:paraId="50DB3E2A" w14:textId="77777777" w:rsidR="00165095" w:rsidRPr="00252EAC" w:rsidRDefault="00165095" w:rsidP="00165095">
                      <w:pPr>
                        <w:rPr>
                          <w:rFonts w:ascii="Meiryo UI" w:eastAsia="Meiryo UI" w:hAnsi="Meiryo UI"/>
                        </w:rPr>
                      </w:pPr>
                      <w:r>
                        <w:rPr>
                          <w:rFonts w:ascii="Meiryo UI" w:eastAsia="Meiryo UI" w:hAnsi="Meiryo UI" w:hint="eastAsia"/>
                        </w:rPr>
                        <w:t>（</w:t>
                      </w:r>
                      <w:r>
                        <w:rPr>
                          <w:rFonts w:ascii="Meiryo UI" w:eastAsia="Meiryo UI" w:hAnsi="Meiryo UI"/>
                        </w:rPr>
                        <w:t>s</w:t>
                      </w:r>
                      <w:r>
                        <w:rPr>
                          <w:rFonts w:ascii="Arial" w:eastAsia="Meiryo UI" w:hAnsi="Arial" w:cs="Arial"/>
                          <w:lang w:val="vi-VN"/>
                        </w:rPr>
                        <w:t>ử dụng common</w:t>
                      </w:r>
                      <w:r>
                        <w:rPr>
                          <w:rFonts w:ascii="Meiryo UI" w:eastAsia="Meiryo UI" w:hAnsi="Meiryo UI" w:hint="eastAsia"/>
                        </w:rPr>
                        <w:t>）</w:t>
                      </w:r>
                    </w:p>
                    <w:p w14:paraId="05ECABDA" w14:textId="77777777" w:rsidR="00165095" w:rsidRPr="00252EAC" w:rsidRDefault="00165095" w:rsidP="00165095">
                      <w:pPr>
                        <w:rPr>
                          <w:rFonts w:ascii="Meiryo UI" w:eastAsia="Meiryo UI" w:hAnsi="Meiryo UI"/>
                        </w:rPr>
                      </w:pPr>
                    </w:p>
                  </w:txbxContent>
                </v:textbox>
              </v:shape>
            </w:pict>
          </mc:Fallback>
        </mc:AlternateContent>
      </w:r>
    </w:p>
    <w:p w14:paraId="6520716A" w14:textId="77777777" w:rsidR="00165095" w:rsidRPr="007F0D21" w:rsidRDefault="00165095" w:rsidP="00165095">
      <w:pPr>
        <w:pStyle w:val="a0"/>
        <w:ind w:left="0" w:firstLine="0"/>
        <w:rPr>
          <w:rFonts w:ascii="Meiryo UI" w:eastAsia="Meiryo UI" w:hAnsi="Meiryo UI"/>
        </w:rPr>
      </w:pPr>
      <w:r w:rsidRPr="001E412C">
        <w:rPr>
          <w:rFonts w:ascii="Meiryo UI" w:eastAsia="Meiryo UI" w:hAnsi="Meiryo UI"/>
          <w:noProof/>
        </w:rPr>
        <mc:AlternateContent>
          <mc:Choice Requires="wps">
            <w:drawing>
              <wp:anchor distT="0" distB="0" distL="114300" distR="114300" simplePos="0" relativeHeight="251590144" behindDoc="0" locked="0" layoutInCell="1" allowOverlap="1" wp14:anchorId="568BDD2B" wp14:editId="4EB0A8EA">
                <wp:simplePos x="0" y="0"/>
                <wp:positionH relativeFrom="column">
                  <wp:posOffset>4600575</wp:posOffset>
                </wp:positionH>
                <wp:positionV relativeFrom="paragraph">
                  <wp:posOffset>144780</wp:posOffset>
                </wp:positionV>
                <wp:extent cx="107950" cy="143510"/>
                <wp:effectExtent l="0" t="0" r="25400" b="27940"/>
                <wp:wrapNone/>
                <wp:docPr id="64" name="四角形: メモ 64"/>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D8AF3" id="四角形: メモ 64" o:spid="_x0000_s1026" type="#_x0000_t65" style="position:absolute;margin-left:362.25pt;margin-top:11.4pt;width:8.5pt;height:11.3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" adj="18000" filled="f" strokecolor="black [3213]"/>
            </w:pict>
          </mc:Fallback>
        </mc:AlternateContent>
      </w:r>
    </w:p>
    <w:p w14:paraId="28ABDEEE" w14:textId="77777777" w:rsidR="00165095" w:rsidRPr="007F0D21" w:rsidRDefault="00165095" w:rsidP="00165095">
      <w:pPr>
        <w:pStyle w:val="a0"/>
        <w:ind w:left="0" w:firstLine="0"/>
        <w:rPr>
          <w:rFonts w:ascii="Meiryo UI" w:eastAsia="Meiryo UI" w:hAnsi="Meiryo UI"/>
        </w:rPr>
      </w:pPr>
      <w:r w:rsidRPr="009F5B44">
        <w:rPr>
          <w:rFonts w:ascii="Meiryo UI" w:eastAsia="Meiryo UI" w:hAnsi="Meiryo UI"/>
          <w:noProof/>
        </w:rPr>
        <mc:AlternateContent>
          <mc:Choice Requires="wps">
            <w:drawing>
              <wp:anchor distT="0" distB="0" distL="114300" distR="114300" simplePos="0" relativeHeight="251605504" behindDoc="0" locked="0" layoutInCell="1" allowOverlap="1" wp14:anchorId="6A4D013B" wp14:editId="273527AD">
                <wp:simplePos x="0" y="0"/>
                <wp:positionH relativeFrom="column">
                  <wp:posOffset>2809875</wp:posOffset>
                </wp:positionH>
                <wp:positionV relativeFrom="paragraph">
                  <wp:posOffset>288290</wp:posOffset>
                </wp:positionV>
                <wp:extent cx="1447800" cy="790575"/>
                <wp:effectExtent l="0" t="0" r="8255" b="5080"/>
                <wp:wrapNone/>
                <wp:docPr id="71" name="テキスト ボックス 71"/>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63896E75" w14:textId="77777777" w:rsidR="00165095" w:rsidRPr="00252EAC" w:rsidRDefault="00165095" w:rsidP="00165095">
                            <w:pPr>
                              <w:rPr>
                                <w:rFonts w:ascii="Meiryo UI" w:eastAsia="Meiryo UI" w:hAnsi="Meiryo UI"/>
                              </w:rPr>
                            </w:pPr>
                            <w:r>
                              <w:rPr>
                                <w:rFonts w:ascii="Meiryo UI" w:eastAsia="Meiryo UI" w:hAnsi="Meiryo UI" w:hint="eastAsia"/>
                              </w:rPr>
                              <w:t>Models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4D013B" id="テキスト ボックス 71" o:spid="_x0000_s1039" type="#_x0000_t202" style="position:absolute;left:0;text-align:left;margin-left:221.25pt;margin-top:22.7pt;width:114pt;height:62.25pt;z-index:25160550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" fillcolor="white [3212]" stroked="f" strokeweight=".5pt">
                <v:textbox style="mso-fit-shape-to-text:t">
                  <w:txbxContent>
                    <w:p w14:paraId="63896E75" w14:textId="77777777" w:rsidR="00165095" w:rsidRPr="00252EAC" w:rsidRDefault="00165095" w:rsidP="00165095">
                      <w:pPr>
                        <w:rPr>
                          <w:rFonts w:ascii="Meiryo UI" w:eastAsia="Meiryo UI" w:hAnsi="Meiryo UI"/>
                        </w:rPr>
                      </w:pPr>
                      <w:r>
                        <w:rPr>
                          <w:rFonts w:ascii="Meiryo UI" w:eastAsia="Meiryo UI" w:hAnsi="Meiryo UI" w:hint="eastAsia"/>
                        </w:rPr>
                        <w:t>Models</w:t>
                      </w:r>
                    </w:p>
                  </w:txbxContent>
                </v:textbox>
              </v:shape>
            </w:pict>
          </mc:Fallback>
        </mc:AlternateContent>
      </w:r>
      <w:r w:rsidRPr="009F5B44">
        <w:rPr>
          <w:rFonts w:ascii="Meiryo UI" w:eastAsia="Meiryo UI" w:hAnsi="Meiryo UI"/>
          <w:noProof/>
        </w:rPr>
        <w:drawing>
          <wp:anchor distT="0" distB="0" distL="114300" distR="114300" simplePos="0" relativeHeight="251617792" behindDoc="0" locked="0" layoutInCell="1" allowOverlap="1" wp14:anchorId="3D3FD943" wp14:editId="557EA8C5">
            <wp:simplePos x="0" y="0"/>
            <wp:positionH relativeFrom="column">
              <wp:posOffset>2952750</wp:posOffset>
            </wp:positionH>
            <wp:positionV relativeFrom="paragraph">
              <wp:posOffset>142875</wp:posOffset>
            </wp:positionV>
            <wp:extent cx="220345" cy="251460"/>
            <wp:effectExtent l="0" t="0" r="8255" b="0"/>
            <wp:wrapNone/>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9F5B44">
        <w:rPr>
          <w:rFonts w:ascii="Meiryo UI" w:eastAsia="Meiryo UI" w:hAnsi="Meiryo UI"/>
          <w:noProof/>
        </w:rPr>
        <mc:AlternateContent>
          <mc:Choice Requires="wps">
            <w:drawing>
              <wp:anchor distT="0" distB="0" distL="114300" distR="114300" simplePos="0" relativeHeight="251620864" behindDoc="0" locked="0" layoutInCell="1" allowOverlap="1" wp14:anchorId="771D67B4" wp14:editId="3E2051F0">
                <wp:simplePos x="0" y="0"/>
                <wp:positionH relativeFrom="column">
                  <wp:posOffset>3830320</wp:posOffset>
                </wp:positionH>
                <wp:positionV relativeFrom="paragraph">
                  <wp:posOffset>173990</wp:posOffset>
                </wp:positionV>
                <wp:extent cx="107950" cy="143510"/>
                <wp:effectExtent l="0" t="0" r="25400" b="27940"/>
                <wp:wrapNone/>
                <wp:docPr id="72" name="四角形: メモ 72"/>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5690" id="四角形: メモ 72" o:spid="_x0000_s1026" type="#_x0000_t65" style="position:absolute;margin-left:301.6pt;margin-top:13.7pt;width:8.5pt;height:11.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" adj="18000" filled="f" strokecolor="black [3213]"/>
            </w:pict>
          </mc:Fallback>
        </mc:AlternateContent>
      </w:r>
      <w:r w:rsidRPr="007F0D21">
        <w:rPr>
          <w:rFonts w:ascii="Meiryo UI" w:eastAsia="Meiryo UI" w:hAnsi="Meiryo UI"/>
          <w:noProof/>
        </w:rPr>
        <mc:AlternateContent>
          <mc:Choice Requires="wps">
            <w:drawing>
              <wp:anchor distT="0" distB="0" distL="114300" distR="114300" simplePos="0" relativeHeight="251622912" behindDoc="0" locked="0" layoutInCell="1" allowOverlap="1" wp14:anchorId="78F42D3D" wp14:editId="4A78812F">
                <wp:simplePos x="0" y="0"/>
                <wp:positionH relativeFrom="column">
                  <wp:posOffset>2609850</wp:posOffset>
                </wp:positionH>
                <wp:positionV relativeFrom="paragraph">
                  <wp:posOffset>274320</wp:posOffset>
                </wp:positionV>
                <wp:extent cx="323850" cy="0"/>
                <wp:effectExtent l="0" t="76200" r="19050" b="95250"/>
                <wp:wrapNone/>
                <wp:docPr id="122" name="直線矢印コネクタ 122"/>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FA4A787" id="直線矢印コネクタ 122" o:spid="_x0000_s1026" type="#_x0000_t32" style="position:absolute;margin-left:205.5pt;margin-top:21.6pt;width:25.5pt;height:0;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" strokecolor="black [3213]">
                <v:stroke endarrow="block"/>
              </v:shape>
            </w:pict>
          </mc:Fallback>
        </mc:AlternateContent>
      </w:r>
      <w:r w:rsidRPr="009F5B44">
        <w:rPr>
          <w:rFonts w:ascii="Meiryo UI" w:eastAsia="Meiryo UI" w:hAnsi="Meiryo UI"/>
          <w:noProof/>
        </w:rPr>
        <mc:AlternateContent>
          <mc:Choice Requires="wps">
            <w:drawing>
              <wp:anchor distT="0" distB="0" distL="114300" distR="114300" simplePos="0" relativeHeight="251611648" behindDoc="0" locked="0" layoutInCell="1" allowOverlap="1" wp14:anchorId="0C00C404" wp14:editId="146C7C10">
                <wp:simplePos x="0" y="0"/>
                <wp:positionH relativeFrom="column">
                  <wp:posOffset>3253740</wp:posOffset>
                </wp:positionH>
                <wp:positionV relativeFrom="paragraph">
                  <wp:posOffset>250190</wp:posOffset>
                </wp:positionV>
                <wp:extent cx="467995" cy="0"/>
                <wp:effectExtent l="0" t="76200" r="27305" b="95250"/>
                <wp:wrapNone/>
                <wp:docPr id="74" name="直線矢印コネクタ 74"/>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D26F362" id="直線矢印コネクタ 74" o:spid="_x0000_s1026" type="#_x0000_t32" style="position:absolute;margin-left:256.2pt;margin-top:19.7pt;width:36.85pt;height:0;z-index:25161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637248" behindDoc="0" locked="0" layoutInCell="1" allowOverlap="1" wp14:anchorId="20E0248B" wp14:editId="51E69AD9">
                <wp:simplePos x="0" y="0"/>
                <wp:positionH relativeFrom="column">
                  <wp:posOffset>4185920</wp:posOffset>
                </wp:positionH>
                <wp:positionV relativeFrom="paragraph">
                  <wp:posOffset>31115</wp:posOffset>
                </wp:positionV>
                <wp:extent cx="360000" cy="0"/>
                <wp:effectExtent l="0" t="76200" r="21590" b="95250"/>
                <wp:wrapNone/>
                <wp:docPr id="119" name="直線矢印コネクタ 119"/>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53726D7" id="直線矢印コネクタ 119" o:spid="_x0000_s1026" type="#_x0000_t32" style="position:absolute;margin-left:329.6pt;margin-top:2.45pt;width:28.35pt;height:0;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" strokecolor="black [3213]">
                <v:stroke endarrow="block"/>
              </v:shape>
            </w:pict>
          </mc:Fallback>
        </mc:AlternateContent>
      </w:r>
    </w:p>
    <w:p w14:paraId="649407C2" w14:textId="77777777" w:rsidR="00165095" w:rsidRPr="007F0D21" w:rsidRDefault="00165095" w:rsidP="00165095">
      <w:pPr>
        <w:pStyle w:val="a0"/>
        <w:ind w:left="0" w:firstLine="0"/>
        <w:rPr>
          <w:rFonts w:ascii="Meiryo UI" w:eastAsia="Meiryo UI" w:hAnsi="Meiryo UI"/>
        </w:rPr>
      </w:pPr>
      <w:r w:rsidRPr="009F5B44">
        <w:rPr>
          <w:rFonts w:ascii="Meiryo UI" w:eastAsia="Meiryo UI" w:hAnsi="Meiryo UI"/>
          <w:noProof/>
        </w:rPr>
        <mc:AlternateContent>
          <mc:Choice Requires="wps">
            <w:drawing>
              <wp:anchor distT="0" distB="0" distL="114300" distR="114300" simplePos="0" relativeHeight="251610624" behindDoc="0" locked="0" layoutInCell="1" allowOverlap="1" wp14:anchorId="16CF5312" wp14:editId="2AB2A405">
                <wp:simplePos x="0" y="0"/>
                <wp:positionH relativeFrom="column">
                  <wp:posOffset>3582035</wp:posOffset>
                </wp:positionH>
                <wp:positionV relativeFrom="paragraph">
                  <wp:posOffset>90805</wp:posOffset>
                </wp:positionV>
                <wp:extent cx="1447800" cy="790575"/>
                <wp:effectExtent l="0" t="0" r="0" b="5080"/>
                <wp:wrapNone/>
                <wp:docPr id="73" name="テキスト ボックス 73"/>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2A5F7B69" w14:textId="77777777" w:rsidR="00165095" w:rsidRPr="00252EAC" w:rsidRDefault="00165095" w:rsidP="00165095">
                            <w:pPr>
                              <w:rPr>
                                <w:rFonts w:ascii="Meiryo UI" w:eastAsia="Meiryo UI" w:hAnsi="Meiryo UI"/>
                              </w:rPr>
                            </w:pPr>
                            <w:r w:rsidRPr="00B5250F">
                              <w:rPr>
                                <w:rFonts w:ascii="Meiryo UI" w:eastAsia="Meiryo UI" w:hAnsi="Meiryo UI"/>
                              </w:rPr>
                              <w:t>Model file</w:t>
                            </w:r>
                          </w:p>
                          <w:p w14:paraId="2C0E3D1E"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CF5312" id="テキスト ボックス 73" o:spid="_x0000_s1040" type="#_x0000_t202" style="position:absolute;left:0;text-align:left;margin-left:282.05pt;margin-top:7.15pt;width:114pt;height:62.25pt;z-index:25161062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" fillcolor="white [3212]" stroked="f" strokeweight=".5pt">
                <v:textbox style="mso-fit-shape-to-text:t">
                  <w:txbxContent>
                    <w:p w14:paraId="2A5F7B69" w14:textId="77777777" w:rsidR="00165095" w:rsidRPr="00252EAC" w:rsidRDefault="00165095" w:rsidP="00165095">
                      <w:pPr>
                        <w:rPr>
                          <w:rFonts w:ascii="Meiryo UI" w:eastAsia="Meiryo UI" w:hAnsi="Meiryo UI"/>
                        </w:rPr>
                      </w:pPr>
                      <w:r w:rsidRPr="00B5250F">
                        <w:rPr>
                          <w:rFonts w:ascii="Meiryo UI" w:eastAsia="Meiryo UI" w:hAnsi="Meiryo UI"/>
                        </w:rPr>
                        <w:t>Model file</w:t>
                      </w:r>
                    </w:p>
                    <w:p w14:paraId="2C0E3D1E" w14:textId="77777777" w:rsidR="00165095" w:rsidRPr="00252EAC" w:rsidRDefault="00165095" w:rsidP="00165095">
                      <w:pPr>
                        <w:rPr>
                          <w:rFonts w:ascii="Meiryo UI" w:eastAsia="Meiryo UI" w:hAnsi="Meiryo UI"/>
                        </w:rPr>
                      </w:pPr>
                    </w:p>
                  </w:txbxContent>
                </v:textbox>
              </v:shape>
            </w:pict>
          </mc:Fallback>
        </mc:AlternateContent>
      </w:r>
    </w:p>
    <w:p w14:paraId="1DFA7944" w14:textId="77777777" w:rsidR="00165095" w:rsidRPr="007F0D21" w:rsidRDefault="00165095" w:rsidP="00165095">
      <w:pPr>
        <w:pStyle w:val="a0"/>
        <w:ind w:left="0" w:firstLine="0"/>
        <w:rPr>
          <w:rFonts w:ascii="Meiryo UI" w:eastAsia="Meiryo UI" w:hAnsi="Meiryo UI"/>
        </w:rPr>
      </w:pPr>
    </w:p>
    <w:p w14:paraId="2D0AECBD" w14:textId="77777777" w:rsidR="00165095" w:rsidRPr="007F0D21" w:rsidRDefault="00165095" w:rsidP="00165095">
      <w:pPr>
        <w:pStyle w:val="a0"/>
        <w:ind w:left="0" w:firstLine="0"/>
        <w:rPr>
          <w:rFonts w:ascii="Meiryo UI" w:eastAsia="Meiryo UI" w:hAnsi="Meiryo UI"/>
        </w:rPr>
      </w:pPr>
      <w:r w:rsidRPr="00726E02">
        <w:rPr>
          <w:rFonts w:ascii="Meiryo UI" w:eastAsia="Meiryo UI" w:hAnsi="Meiryo UI"/>
          <w:noProof/>
        </w:rPr>
        <mc:AlternateContent>
          <mc:Choice Requires="wps">
            <w:drawing>
              <wp:anchor distT="0" distB="0" distL="114300" distR="114300" simplePos="0" relativeHeight="251730432" behindDoc="0" locked="0" layoutInCell="1" allowOverlap="1" wp14:anchorId="224B1C6D" wp14:editId="368E3573">
                <wp:simplePos x="0" y="0"/>
                <wp:positionH relativeFrom="column">
                  <wp:posOffset>4632960</wp:posOffset>
                </wp:positionH>
                <wp:positionV relativeFrom="paragraph">
                  <wp:posOffset>120015</wp:posOffset>
                </wp:positionV>
                <wp:extent cx="107950" cy="143510"/>
                <wp:effectExtent l="0" t="0" r="25400" b="27940"/>
                <wp:wrapNone/>
                <wp:docPr id="18" name="四角形: メモ 18"/>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EFC29" id="四角形: メモ 18" o:spid="_x0000_s1026" type="#_x0000_t65" style="position:absolute;margin-left:364.8pt;margin-top:9.45pt;width:8.5pt;height:11.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" adj="18000" filled="f" strokecolor="black [3213]"/>
            </w:pict>
          </mc:Fallback>
        </mc:AlternateContent>
      </w:r>
      <w:r w:rsidRPr="000B52C5">
        <w:rPr>
          <w:rFonts w:ascii="Meiryo UI" w:eastAsia="Meiryo UI" w:hAnsi="Meiryo UI"/>
          <w:noProof/>
        </w:rPr>
        <w:drawing>
          <wp:anchor distT="0" distB="0" distL="114300" distR="114300" simplePos="0" relativeHeight="251733504" behindDoc="0" locked="0" layoutInCell="1" allowOverlap="1" wp14:anchorId="08A54AEE" wp14:editId="4838513F">
            <wp:simplePos x="0" y="0"/>
            <wp:positionH relativeFrom="column">
              <wp:posOffset>3819525</wp:posOffset>
            </wp:positionH>
            <wp:positionV relativeFrom="paragraph">
              <wp:posOffset>66675</wp:posOffset>
            </wp:positionV>
            <wp:extent cx="220345" cy="251460"/>
            <wp:effectExtent l="0" t="0" r="825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726E02">
        <w:rPr>
          <w:rFonts w:ascii="Meiryo UI" w:eastAsia="Meiryo UI" w:hAnsi="Meiryo UI"/>
          <w:noProof/>
        </w:rPr>
        <mc:AlternateContent>
          <mc:Choice Requires="wps">
            <w:drawing>
              <wp:anchor distT="0" distB="0" distL="114300" distR="114300" simplePos="0" relativeHeight="251731456" behindDoc="0" locked="0" layoutInCell="1" allowOverlap="1" wp14:anchorId="3391ADFC" wp14:editId="76CC7D0D">
                <wp:simplePos x="0" y="0"/>
                <wp:positionH relativeFrom="column">
                  <wp:posOffset>2614295</wp:posOffset>
                </wp:positionH>
                <wp:positionV relativeFrom="paragraph">
                  <wp:posOffset>215265</wp:posOffset>
                </wp:positionV>
                <wp:extent cx="323850" cy="0"/>
                <wp:effectExtent l="0" t="76200" r="19050" b="95250"/>
                <wp:wrapNone/>
                <wp:docPr id="19" name="直線矢印コネクタ 19"/>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00081C" id="直線矢印コネクタ 19" o:spid="_x0000_s1026" type="#_x0000_t32" style="position:absolute;margin-left:205.85pt;margin-top:16.95pt;width:25.5pt;height:0;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" strokecolor="black [3213]">
                <v:stroke endarrow="block"/>
              </v:shape>
            </w:pict>
          </mc:Fallback>
        </mc:AlternateContent>
      </w:r>
      <w:r w:rsidRPr="00726E02">
        <w:rPr>
          <w:rFonts w:ascii="Meiryo UI" w:eastAsia="Meiryo UI" w:hAnsi="Meiryo UI"/>
          <w:noProof/>
        </w:rPr>
        <w:drawing>
          <wp:anchor distT="0" distB="0" distL="114300" distR="114300" simplePos="0" relativeHeight="251729408" behindDoc="0" locked="0" layoutInCell="1" allowOverlap="1" wp14:anchorId="1DE65A21" wp14:editId="291C67F3">
            <wp:simplePos x="0" y="0"/>
            <wp:positionH relativeFrom="column">
              <wp:posOffset>2957195</wp:posOffset>
            </wp:positionH>
            <wp:positionV relativeFrom="paragraph">
              <wp:posOffset>64770</wp:posOffset>
            </wp:positionV>
            <wp:extent cx="220345" cy="251460"/>
            <wp:effectExtent l="0" t="0" r="8255"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726E02">
        <w:rPr>
          <w:rFonts w:ascii="Meiryo UI" w:eastAsia="Meiryo UI" w:hAnsi="Meiryo UI"/>
          <w:noProof/>
        </w:rPr>
        <mc:AlternateContent>
          <mc:Choice Requires="wps">
            <w:drawing>
              <wp:anchor distT="0" distB="0" distL="114300" distR="114300" simplePos="0" relativeHeight="251734528" behindDoc="0" locked="0" layoutInCell="1" allowOverlap="1" wp14:anchorId="41CCA573" wp14:editId="62F41440">
                <wp:simplePos x="0" y="0"/>
                <wp:positionH relativeFrom="column">
                  <wp:posOffset>3258185</wp:posOffset>
                </wp:positionH>
                <wp:positionV relativeFrom="paragraph">
                  <wp:posOffset>191135</wp:posOffset>
                </wp:positionV>
                <wp:extent cx="467995" cy="0"/>
                <wp:effectExtent l="0" t="76200" r="27305" b="95250"/>
                <wp:wrapNone/>
                <wp:docPr id="17" name="直線矢印コネクタ 17"/>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D06988C" id="直線矢印コネクタ 17" o:spid="_x0000_s1026" type="#_x0000_t32" style="position:absolute;margin-left:256.55pt;margin-top:15.05pt;width:36.85pt;height:0;z-index:25173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" strokecolor="black [3213]">
                <v:stroke endarrow="block"/>
              </v:shape>
            </w:pict>
          </mc:Fallback>
        </mc:AlternateContent>
      </w:r>
    </w:p>
    <w:p w14:paraId="1728C9A2" w14:textId="77777777" w:rsidR="00165095" w:rsidRPr="007F0D21" w:rsidRDefault="00165095" w:rsidP="00165095">
      <w:pPr>
        <w:pStyle w:val="a0"/>
        <w:ind w:left="0" w:firstLine="0"/>
        <w:rPr>
          <w:rFonts w:ascii="Meiryo UI" w:eastAsia="Meiryo UI" w:hAnsi="Meiryo UI"/>
        </w:rPr>
      </w:pPr>
      <w:r w:rsidRPr="00726E02">
        <w:rPr>
          <w:rFonts w:ascii="Meiryo UI" w:eastAsia="Meiryo UI" w:hAnsi="Meiryo UI"/>
          <w:noProof/>
        </w:rPr>
        <mc:AlternateContent>
          <mc:Choice Requires="wps">
            <w:drawing>
              <wp:anchor distT="0" distB="0" distL="114300" distR="114300" simplePos="0" relativeHeight="251728384" behindDoc="0" locked="0" layoutInCell="1" allowOverlap="1" wp14:anchorId="48B9D588" wp14:editId="1C41AD08">
                <wp:simplePos x="0" y="0"/>
                <wp:positionH relativeFrom="column">
                  <wp:posOffset>4289425</wp:posOffset>
                </wp:positionH>
                <wp:positionV relativeFrom="paragraph">
                  <wp:posOffset>55880</wp:posOffset>
                </wp:positionV>
                <wp:extent cx="1447800" cy="790575"/>
                <wp:effectExtent l="0" t="0" r="0" b="5080"/>
                <wp:wrapNone/>
                <wp:docPr id="16" name="テキスト ボックス 16"/>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394B76CC" w14:textId="77777777" w:rsidR="00165095" w:rsidRPr="00252EAC" w:rsidRDefault="00165095" w:rsidP="00165095">
                            <w:pPr>
                              <w:rPr>
                                <w:rFonts w:ascii="Meiryo UI" w:eastAsia="Meiryo UI" w:hAnsi="Meiryo UI"/>
                              </w:rPr>
                            </w:pPr>
                            <w:r>
                              <w:rPr>
                                <w:rFonts w:ascii="Meiryo UI" w:eastAsia="Meiryo UI" w:hAnsi="Meiryo UI"/>
                              </w:rPr>
                              <w:t>F</w:t>
                            </w:r>
                            <w:r>
                              <w:rPr>
                                <w:rFonts w:ascii="Meiryo UI" w:eastAsia="Meiryo UI" w:hAnsi="Meiryo UI" w:hint="eastAsia"/>
                              </w:rPr>
                              <w:t xml:space="preserve">ile </w:t>
                            </w:r>
                            <w:r>
                              <w:rPr>
                                <w:rFonts w:ascii="Meiryo UI" w:eastAsia="Meiryo UI" w:hAnsi="Meiryo UI"/>
                              </w:rPr>
                              <w:t>repository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B9D588" id="テキスト ボックス 16" o:spid="_x0000_s1041" type="#_x0000_t202" style="position:absolute;left:0;text-align:left;margin-left:337.75pt;margin-top:4.4pt;width:114pt;height:62.25pt;z-index:251728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" fillcolor="white [3212]" stroked="f" strokeweight=".5pt">
                <v:textbox style="mso-fit-shape-to-text:t">
                  <w:txbxContent>
                    <w:p w14:paraId="394B76CC" w14:textId="77777777" w:rsidR="00165095" w:rsidRPr="00252EAC" w:rsidRDefault="00165095" w:rsidP="00165095">
                      <w:pPr>
                        <w:rPr>
                          <w:rFonts w:ascii="Meiryo UI" w:eastAsia="Meiryo UI" w:hAnsi="Meiryo UI"/>
                        </w:rPr>
                      </w:pPr>
                      <w:r>
                        <w:rPr>
                          <w:rFonts w:ascii="Meiryo UI" w:eastAsia="Meiryo UI" w:hAnsi="Meiryo UI"/>
                        </w:rPr>
                        <w:t>F</w:t>
                      </w:r>
                      <w:r>
                        <w:rPr>
                          <w:rFonts w:ascii="Meiryo UI" w:eastAsia="Meiryo UI" w:hAnsi="Meiryo UI" w:hint="eastAsia"/>
                        </w:rPr>
                        <w:t xml:space="preserve">ile </w:t>
                      </w:r>
                      <w:r>
                        <w:rPr>
                          <w:rFonts w:ascii="Meiryo UI" w:eastAsia="Meiryo UI" w:hAnsi="Meiryo UI"/>
                        </w:rPr>
                        <w:t>repository</w:t>
                      </w:r>
                    </w:p>
                  </w:txbxContent>
                </v:textbox>
              </v:shape>
            </w:pict>
          </mc:Fallback>
        </mc:AlternateContent>
      </w:r>
      <w:r w:rsidRPr="00726E02">
        <w:rPr>
          <w:rFonts w:ascii="Meiryo UI" w:eastAsia="Meiryo UI" w:hAnsi="Meiryo UI"/>
          <w:noProof/>
        </w:rPr>
        <mc:AlternateContent>
          <mc:Choice Requires="wps">
            <w:drawing>
              <wp:anchor distT="0" distB="0" distL="114300" distR="114300" simplePos="0" relativeHeight="251737600" behindDoc="0" locked="0" layoutInCell="1" allowOverlap="1" wp14:anchorId="1E97D198" wp14:editId="415064D9">
                <wp:simplePos x="0" y="0"/>
                <wp:positionH relativeFrom="column">
                  <wp:posOffset>4065905</wp:posOffset>
                </wp:positionH>
                <wp:positionV relativeFrom="paragraph">
                  <wp:posOffset>15240</wp:posOffset>
                </wp:positionV>
                <wp:extent cx="467995" cy="0"/>
                <wp:effectExtent l="0" t="76200" r="27305" b="95250"/>
                <wp:wrapNone/>
                <wp:docPr id="23" name="直線矢印コネクタ 23"/>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D1AAC04" id="直線矢印コネクタ 23" o:spid="_x0000_s1026" type="#_x0000_t32" style="position:absolute;margin-left:320.15pt;margin-top:1.2pt;width:36.85pt;height:0;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" strokecolor="black [3213]">
                <v:stroke endarrow="block"/>
              </v:shape>
            </w:pict>
          </mc:Fallback>
        </mc:AlternateContent>
      </w:r>
      <w:r w:rsidRPr="000B52C5">
        <w:rPr>
          <w:rFonts w:ascii="Meiryo UI" w:eastAsia="Meiryo UI" w:hAnsi="Meiryo UI"/>
          <w:noProof/>
        </w:rPr>
        <mc:AlternateContent>
          <mc:Choice Requires="wps">
            <w:drawing>
              <wp:anchor distT="0" distB="0" distL="114300" distR="114300" simplePos="0" relativeHeight="251732480" behindDoc="0" locked="0" layoutInCell="1" allowOverlap="1" wp14:anchorId="4439AE40" wp14:editId="73DEA9C9">
                <wp:simplePos x="0" y="0"/>
                <wp:positionH relativeFrom="column">
                  <wp:posOffset>3571875</wp:posOffset>
                </wp:positionH>
                <wp:positionV relativeFrom="paragraph">
                  <wp:posOffset>29210</wp:posOffset>
                </wp:positionV>
                <wp:extent cx="1447800" cy="790575"/>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1F195437" w14:textId="77777777" w:rsidR="00165095" w:rsidRDefault="00165095" w:rsidP="00165095">
                            <w:pPr>
                              <w:rPr>
                                <w:rFonts w:ascii="Meiryo UI" w:eastAsia="Meiryo UI" w:hAnsi="Meiryo UI" w:hint="eastAsia"/>
                              </w:rPr>
                            </w:pPr>
                            <w:r>
                              <w:rPr>
                                <w:rFonts w:ascii="Meiryo UI" w:eastAsia="Meiryo UI" w:hAnsi="Meiryo UI"/>
                              </w:rPr>
                              <w:t>F</w:t>
                            </w:r>
                            <w:r>
                              <w:rPr>
                                <w:rFonts w:ascii="Meiryo UI" w:eastAsia="Meiryo UI" w:hAnsi="Meiryo UI" w:hint="eastAsia"/>
                              </w:rPr>
                              <w:t>older của</w:t>
                            </w:r>
                          </w:p>
                          <w:p w14:paraId="29C08F3C" w14:textId="77777777" w:rsidR="00165095" w:rsidRPr="001D50D3" w:rsidRDefault="00165095" w:rsidP="00165095">
                            <w:pPr>
                              <w:rPr>
                                <w:rFonts w:ascii="Calibri" w:eastAsia="Meiryo UI" w:hAnsi="Calibri" w:cs="Calibri"/>
                              </w:rPr>
                            </w:pPr>
                            <w:r>
                              <w:rPr>
                                <w:rFonts w:ascii="Meiryo UI" w:eastAsia="Meiryo UI" w:hAnsi="Meiryo UI"/>
                              </w:rPr>
                              <w:t>Mỗ</w:t>
                            </w:r>
                            <w:r>
                              <w:rPr>
                                <w:rFonts w:ascii="Calibri" w:eastAsia="Meiryo UI" w:hAnsi="Calibri" w:cs="Calibri"/>
                              </w:rPr>
                              <w:t>i bảng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39AE40" id="テキスト ボックス 21" o:spid="_x0000_s1042" type="#_x0000_t202" style="position:absolute;left:0;text-align:left;margin-left:281.25pt;margin-top:2.3pt;width:114pt;height:62.25pt;z-index:251732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" fillcolor="white [3212]" stroked="f" strokeweight=".5pt">
                <v:textbox style="mso-fit-shape-to-text:t">
                  <w:txbxContent>
                    <w:p w14:paraId="1F195437" w14:textId="77777777" w:rsidR="00165095" w:rsidRDefault="00165095" w:rsidP="00165095">
                      <w:pPr>
                        <w:rPr>
                          <w:rFonts w:ascii="Meiryo UI" w:eastAsia="Meiryo UI" w:hAnsi="Meiryo UI" w:hint="eastAsia"/>
                        </w:rPr>
                      </w:pPr>
                      <w:r>
                        <w:rPr>
                          <w:rFonts w:ascii="Meiryo UI" w:eastAsia="Meiryo UI" w:hAnsi="Meiryo UI"/>
                        </w:rPr>
                        <w:t>F</w:t>
                      </w:r>
                      <w:r>
                        <w:rPr>
                          <w:rFonts w:ascii="Meiryo UI" w:eastAsia="Meiryo UI" w:hAnsi="Meiryo UI" w:hint="eastAsia"/>
                        </w:rPr>
                        <w:t>older của</w:t>
                      </w:r>
                    </w:p>
                    <w:p w14:paraId="29C08F3C" w14:textId="77777777" w:rsidR="00165095" w:rsidRPr="001D50D3" w:rsidRDefault="00165095" w:rsidP="00165095">
                      <w:pPr>
                        <w:rPr>
                          <w:rFonts w:ascii="Calibri" w:eastAsia="Meiryo UI" w:hAnsi="Calibri" w:cs="Calibri"/>
                        </w:rPr>
                      </w:pPr>
                      <w:r>
                        <w:rPr>
                          <w:rFonts w:ascii="Meiryo UI" w:eastAsia="Meiryo UI" w:hAnsi="Meiryo UI"/>
                        </w:rPr>
                        <w:t>Mỗ</w:t>
                      </w:r>
                      <w:r>
                        <w:rPr>
                          <w:rFonts w:ascii="Calibri" w:eastAsia="Meiryo UI" w:hAnsi="Calibri" w:cs="Calibri"/>
                        </w:rPr>
                        <w:t>i bảng</w:t>
                      </w:r>
                    </w:p>
                  </w:txbxContent>
                </v:textbox>
              </v:shape>
            </w:pict>
          </mc:Fallback>
        </mc:AlternateContent>
      </w:r>
      <w:r w:rsidRPr="00726E02">
        <w:rPr>
          <w:rFonts w:ascii="Meiryo UI" w:eastAsia="Meiryo UI" w:hAnsi="Meiryo UI"/>
          <w:noProof/>
        </w:rPr>
        <mc:AlternateContent>
          <mc:Choice Requires="wps">
            <w:drawing>
              <wp:anchor distT="0" distB="0" distL="114300" distR="114300" simplePos="0" relativeHeight="251727360" behindDoc="0" locked="0" layoutInCell="1" allowOverlap="1" wp14:anchorId="40246A5F" wp14:editId="50119D25">
                <wp:simplePos x="0" y="0"/>
                <wp:positionH relativeFrom="column">
                  <wp:posOffset>2623820</wp:posOffset>
                </wp:positionH>
                <wp:positionV relativeFrom="paragraph">
                  <wp:posOffset>27305</wp:posOffset>
                </wp:positionV>
                <wp:extent cx="1447800" cy="790575"/>
                <wp:effectExtent l="0" t="0" r="2540" b="5080"/>
                <wp:wrapNone/>
                <wp:docPr id="15" name="テキスト ボックス 15"/>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5B43AEB0" w14:textId="77777777" w:rsidR="00165095" w:rsidRPr="00252EAC" w:rsidRDefault="00165095" w:rsidP="00165095">
                            <w:pPr>
                              <w:rPr>
                                <w:rFonts w:ascii="Meiryo UI" w:eastAsia="Meiryo UI" w:hAnsi="Meiryo UI"/>
                              </w:rPr>
                            </w:pPr>
                            <w:r w:rsidRPr="00726E02">
                              <w:rPr>
                                <w:rFonts w:ascii="Meiryo UI" w:eastAsia="Meiryo UI" w:hAnsi="Meiryo UI"/>
                              </w:rPr>
                              <w:t>Repositories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246A5F" id="テキスト ボックス 15" o:spid="_x0000_s1043" type="#_x0000_t202" style="position:absolute;left:0;text-align:left;margin-left:206.6pt;margin-top:2.15pt;width:114pt;height:62.25pt;z-index:251727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" fillcolor="white [3212]" stroked="f" strokeweight=".5pt">
                <v:textbox style="mso-fit-shape-to-text:t">
                  <w:txbxContent>
                    <w:p w14:paraId="5B43AEB0" w14:textId="77777777" w:rsidR="00165095" w:rsidRPr="00252EAC" w:rsidRDefault="00165095" w:rsidP="00165095">
                      <w:pPr>
                        <w:rPr>
                          <w:rFonts w:ascii="Meiryo UI" w:eastAsia="Meiryo UI" w:hAnsi="Meiryo UI"/>
                        </w:rPr>
                      </w:pPr>
                      <w:r w:rsidRPr="00726E02">
                        <w:rPr>
                          <w:rFonts w:ascii="Meiryo UI" w:eastAsia="Meiryo UI" w:hAnsi="Meiryo UI"/>
                        </w:rPr>
                        <w:t>Repositories</w:t>
                      </w:r>
                    </w:p>
                  </w:txbxContent>
                </v:textbox>
              </v:shape>
            </w:pict>
          </mc:Fallback>
        </mc:AlternateContent>
      </w:r>
    </w:p>
    <w:p w14:paraId="12CBFD75" w14:textId="77777777" w:rsidR="00165095" w:rsidRPr="007F0D21" w:rsidRDefault="00165095" w:rsidP="00165095">
      <w:pPr>
        <w:pStyle w:val="a0"/>
        <w:ind w:left="0" w:firstLine="0"/>
        <w:rPr>
          <w:rFonts w:ascii="Meiryo UI" w:eastAsia="Meiryo UI" w:hAnsi="Meiryo UI"/>
        </w:rPr>
      </w:pPr>
      <w:r w:rsidRPr="00BB0DB2">
        <w:rPr>
          <w:rFonts w:ascii="Meiryo UI" w:eastAsia="Meiryo UI" w:hAnsi="Meiryo UI"/>
          <w:noProof/>
        </w:rPr>
        <mc:AlternateContent>
          <mc:Choice Requires="wps">
            <w:drawing>
              <wp:anchor distT="0" distB="0" distL="114300" distR="114300" simplePos="0" relativeHeight="251612672" behindDoc="0" locked="0" layoutInCell="1" allowOverlap="1" wp14:anchorId="4EC67E17" wp14:editId="2FE0168B">
                <wp:simplePos x="0" y="0"/>
                <wp:positionH relativeFrom="column">
                  <wp:posOffset>1860550</wp:posOffset>
                </wp:positionH>
                <wp:positionV relativeFrom="paragraph">
                  <wp:posOffset>145415</wp:posOffset>
                </wp:positionV>
                <wp:extent cx="1447800" cy="790575"/>
                <wp:effectExtent l="0" t="0" r="0" b="5080"/>
                <wp:wrapNone/>
                <wp:docPr id="76" name="テキスト ボックス 76"/>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4E917120" w14:textId="77777777" w:rsidR="00165095" w:rsidRPr="00252EAC" w:rsidRDefault="00165095" w:rsidP="00165095">
                            <w:pPr>
                              <w:rPr>
                                <w:rFonts w:ascii="Meiryo UI" w:eastAsia="Meiryo UI" w:hAnsi="Meiryo UI"/>
                              </w:rPr>
                            </w:pPr>
                            <w:r>
                              <w:rPr>
                                <w:rFonts w:ascii="Meiryo UI" w:eastAsia="Meiryo UI" w:hAnsi="Meiryo UI" w:hint="eastAsia"/>
                              </w:rPr>
                              <w:t>b</w:t>
                            </w:r>
                            <w:r>
                              <w:rPr>
                                <w:rFonts w:ascii="Meiryo UI" w:eastAsia="Meiryo UI" w:hAnsi="Meiryo UI"/>
                              </w:rPr>
                              <w:t>ootstrap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C67E17" id="テキスト ボックス 76" o:spid="_x0000_s1044" type="#_x0000_t202" style="position:absolute;left:0;text-align:left;margin-left:146.5pt;margin-top:11.45pt;width:114pt;height:62.25pt;z-index:25161267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" fillcolor="white [3212]" stroked="f" strokeweight=".5pt">
                <v:textbox style="mso-fit-shape-to-text:t">
                  <w:txbxContent>
                    <w:p w14:paraId="4E917120" w14:textId="77777777" w:rsidR="00165095" w:rsidRPr="00252EAC" w:rsidRDefault="00165095" w:rsidP="00165095">
                      <w:pPr>
                        <w:rPr>
                          <w:rFonts w:ascii="Meiryo UI" w:eastAsia="Meiryo UI" w:hAnsi="Meiryo UI"/>
                        </w:rPr>
                      </w:pPr>
                      <w:r>
                        <w:rPr>
                          <w:rFonts w:ascii="Meiryo UI" w:eastAsia="Meiryo UI" w:hAnsi="Meiryo UI" w:hint="eastAsia"/>
                        </w:rPr>
                        <w:t>b</w:t>
                      </w:r>
                      <w:r>
                        <w:rPr>
                          <w:rFonts w:ascii="Meiryo UI" w:eastAsia="Meiryo UI" w:hAnsi="Meiryo UI"/>
                        </w:rPr>
                        <w:t>ootstrap</w:t>
                      </w:r>
                    </w:p>
                  </w:txbxContent>
                </v:textbox>
              </v:shape>
            </w:pict>
          </mc:Fallback>
        </mc:AlternateContent>
      </w:r>
      <w:r w:rsidRPr="00BB0DB2">
        <w:rPr>
          <w:rFonts w:ascii="Meiryo UI" w:eastAsia="Meiryo UI" w:hAnsi="Meiryo UI"/>
          <w:noProof/>
        </w:rPr>
        <w:drawing>
          <wp:anchor distT="0" distB="0" distL="114300" distR="114300" simplePos="0" relativeHeight="251613696" behindDoc="0" locked="0" layoutInCell="1" allowOverlap="1" wp14:anchorId="42CD9256" wp14:editId="6373BDCA">
            <wp:simplePos x="0" y="0"/>
            <wp:positionH relativeFrom="column">
              <wp:posOffset>2127250</wp:posOffset>
            </wp:positionH>
            <wp:positionV relativeFrom="paragraph">
              <wp:posOffset>5715</wp:posOffset>
            </wp:positionV>
            <wp:extent cx="220345" cy="251460"/>
            <wp:effectExtent l="0" t="0" r="8255" b="0"/>
            <wp:wrapNone/>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7F0D21">
        <w:rPr>
          <w:rFonts w:ascii="Meiryo UI" w:eastAsia="Meiryo UI" w:hAnsi="Meiryo UI"/>
          <w:noProof/>
        </w:rPr>
        <mc:AlternateContent>
          <mc:Choice Requires="wps">
            <w:drawing>
              <wp:anchor distT="0" distB="0" distL="114300" distR="114300" simplePos="0" relativeHeight="251623936" behindDoc="0" locked="0" layoutInCell="1" allowOverlap="1" wp14:anchorId="6A44D256" wp14:editId="6D4612EB">
                <wp:simplePos x="0" y="0"/>
                <wp:positionH relativeFrom="column">
                  <wp:posOffset>1828800</wp:posOffset>
                </wp:positionH>
                <wp:positionV relativeFrom="paragraph">
                  <wp:posOffset>121920</wp:posOffset>
                </wp:positionV>
                <wp:extent cx="251460" cy="0"/>
                <wp:effectExtent l="0" t="76200" r="15240" b="95250"/>
                <wp:wrapNone/>
                <wp:docPr id="124" name="直線矢印コネクタ 124"/>
                <wp:cNvGraphicFramePr/>
                <a:graphic xmlns:a="http://schemas.openxmlformats.org/drawingml/2006/main">
                  <a:graphicData uri="http://schemas.microsoft.com/office/word/2010/wordprocessingShape">
                    <wps:wsp>
                      <wps:cNvCnPr/>
                      <wps:spPr>
                        <a:xfrm>
                          <a:off x="0" y="0"/>
                          <a:ext cx="2514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4D355B" id="直線矢印コネクタ 124" o:spid="_x0000_s1026" type="#_x0000_t32" style="position:absolute;margin-left:2in;margin-top:9.6pt;width:19.8pt;height:0;z-index:25162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" strokecolor="black [3213]">
                <v:stroke endarrow="block"/>
              </v:shape>
            </w:pict>
          </mc:Fallback>
        </mc:AlternateContent>
      </w:r>
    </w:p>
    <w:p w14:paraId="36C72E6C" w14:textId="77777777" w:rsidR="00165095" w:rsidRPr="007F0D21" w:rsidRDefault="00165095" w:rsidP="00165095">
      <w:pPr>
        <w:pStyle w:val="a0"/>
        <w:ind w:left="0" w:firstLine="0"/>
        <w:rPr>
          <w:rFonts w:ascii="Meiryo UI" w:eastAsia="Meiryo UI" w:hAnsi="Meiryo UI"/>
        </w:rPr>
      </w:pPr>
    </w:p>
    <w:p w14:paraId="124CB290" w14:textId="77777777" w:rsidR="00165095" w:rsidRPr="007F0D21" w:rsidRDefault="00165095" w:rsidP="00165095">
      <w:pPr>
        <w:pStyle w:val="a0"/>
        <w:ind w:left="0" w:firstLine="0"/>
        <w:rPr>
          <w:rFonts w:ascii="Meiryo UI" w:eastAsia="Meiryo UI" w:hAnsi="Meiryo UI"/>
        </w:rPr>
      </w:pPr>
      <w:r w:rsidRPr="00FE01A4">
        <w:rPr>
          <w:rFonts w:ascii="Meiryo UI" w:eastAsia="Meiryo UI" w:hAnsi="Meiryo UI"/>
          <w:noProof/>
        </w:rPr>
        <mc:AlternateContent>
          <mc:Choice Requires="wps">
            <w:drawing>
              <wp:anchor distT="0" distB="0" distL="114300" distR="114300" simplePos="0" relativeHeight="251650560" behindDoc="0" locked="0" layoutInCell="1" allowOverlap="1" wp14:anchorId="3450ADDE" wp14:editId="162AF817">
                <wp:simplePos x="0" y="0"/>
                <wp:positionH relativeFrom="column">
                  <wp:posOffset>3658235</wp:posOffset>
                </wp:positionH>
                <wp:positionV relativeFrom="paragraph">
                  <wp:posOffset>123825</wp:posOffset>
                </wp:positionV>
                <wp:extent cx="107950" cy="143510"/>
                <wp:effectExtent l="0" t="0" r="25400" b="27940"/>
                <wp:wrapNone/>
                <wp:docPr id="84" name="四角形: メモ 84"/>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1BC0A" id="四角形: メモ 84" o:spid="_x0000_s1026" type="#_x0000_t65" style="position:absolute;margin-left:288.05pt;margin-top:9.75pt;width:8.5pt;height:11.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" adj="18000" filled="f" strokecolor="black [3213]"/>
            </w:pict>
          </mc:Fallback>
        </mc:AlternateContent>
      </w:r>
      <w:r w:rsidRPr="00306745">
        <w:rPr>
          <w:rFonts w:ascii="Meiryo UI" w:eastAsia="Meiryo UI" w:hAnsi="Meiryo UI"/>
          <w:noProof/>
        </w:rPr>
        <mc:AlternateContent>
          <mc:Choice Requires="wps">
            <w:drawing>
              <wp:anchor distT="0" distB="0" distL="114300" distR="114300" simplePos="0" relativeHeight="251648512" behindDoc="0" locked="0" layoutInCell="1" allowOverlap="1" wp14:anchorId="097C470D" wp14:editId="7FBE7624">
                <wp:simplePos x="0" y="0"/>
                <wp:positionH relativeFrom="column">
                  <wp:posOffset>3001010</wp:posOffset>
                </wp:positionH>
                <wp:positionV relativeFrom="paragraph">
                  <wp:posOffset>127635</wp:posOffset>
                </wp:positionV>
                <wp:extent cx="107950" cy="143510"/>
                <wp:effectExtent l="0" t="0" r="25400" b="27940"/>
                <wp:wrapNone/>
                <wp:docPr id="82" name="四角形: メモ 82"/>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44ACF" id="四角形: メモ 82" o:spid="_x0000_s1026" type="#_x0000_t65" style="position:absolute;margin-left:236.3pt;margin-top:10.05pt;width:8.5pt;height:11.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" adj="18000" filled="f" strokecolor="black [3213]"/>
            </w:pict>
          </mc:Fallback>
        </mc:AlternateContent>
      </w:r>
      <w:r w:rsidRPr="00306745">
        <w:rPr>
          <w:rFonts w:ascii="Meiryo UI" w:eastAsia="Meiryo UI" w:hAnsi="Meiryo UI"/>
          <w:noProof/>
        </w:rPr>
        <mc:AlternateContent>
          <mc:Choice Requires="wps">
            <w:drawing>
              <wp:anchor distT="0" distB="0" distL="114300" distR="114300" simplePos="0" relativeHeight="251647488" behindDoc="0" locked="0" layoutInCell="1" allowOverlap="1" wp14:anchorId="48C73AAA" wp14:editId="1E2261B4">
                <wp:simplePos x="0" y="0"/>
                <wp:positionH relativeFrom="column">
                  <wp:posOffset>2724150</wp:posOffset>
                </wp:positionH>
                <wp:positionV relativeFrom="paragraph">
                  <wp:posOffset>265430</wp:posOffset>
                </wp:positionV>
                <wp:extent cx="1447800" cy="790575"/>
                <wp:effectExtent l="0" t="0" r="0" b="5080"/>
                <wp:wrapNone/>
                <wp:docPr id="81" name="テキスト ボックス 81"/>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3CADB4A3" w14:textId="77777777" w:rsidR="00165095" w:rsidRDefault="00165095" w:rsidP="00165095">
                            <w:pPr>
                              <w:rPr>
                                <w:rFonts w:ascii="Meiryo UI" w:eastAsia="Meiryo UI" w:hAnsi="Meiryo UI"/>
                              </w:rPr>
                            </w:pPr>
                            <w:r>
                              <w:rPr>
                                <w:rFonts w:ascii="Meiryo UI" w:eastAsia="Meiryo UI" w:hAnsi="Meiryo UI"/>
                              </w:rPr>
                              <w:t xml:space="preserve">File </w:t>
                            </w:r>
                          </w:p>
                          <w:p w14:paraId="6EF7AD26" w14:textId="77777777" w:rsidR="00165095" w:rsidRPr="00B5250F" w:rsidRDefault="00165095" w:rsidP="00165095">
                            <w:pPr>
                              <w:rPr>
                                <w:rFonts w:ascii="Arial" w:eastAsia="Meiryo UI" w:hAnsi="Arial" w:cs="Arial"/>
                              </w:rPr>
                            </w:pPr>
                            <w:r>
                              <w:rPr>
                                <w:rFonts w:ascii="Meiryo UI" w:eastAsia="Meiryo UI" w:hAnsi="Meiryo UI"/>
                              </w:rPr>
                              <w:t>đ</w:t>
                            </w:r>
                            <w:r>
                              <w:rPr>
                                <w:rFonts w:ascii="Arial" w:eastAsia="Meiryo UI" w:hAnsi="Arial" w:cs="Arial"/>
                              </w:rPr>
                              <w:t>ịnh nghĩa</w:t>
                            </w:r>
                          </w:p>
                          <w:p w14:paraId="2EBA8623"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C73AAA" id="テキスト ボックス 81" o:spid="_x0000_s1045" type="#_x0000_t202" style="position:absolute;left:0;text-align:left;margin-left:214.5pt;margin-top:20.9pt;width:114pt;height:62.25pt;z-index:2516474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" fillcolor="white [3212]" stroked="f" strokeweight=".5pt">
                <v:textbox style="mso-fit-shape-to-text:t">
                  <w:txbxContent>
                    <w:p w14:paraId="3CADB4A3" w14:textId="77777777" w:rsidR="00165095" w:rsidRDefault="00165095" w:rsidP="00165095">
                      <w:pPr>
                        <w:rPr>
                          <w:rFonts w:ascii="Meiryo UI" w:eastAsia="Meiryo UI" w:hAnsi="Meiryo UI"/>
                        </w:rPr>
                      </w:pPr>
                      <w:r>
                        <w:rPr>
                          <w:rFonts w:ascii="Meiryo UI" w:eastAsia="Meiryo UI" w:hAnsi="Meiryo UI"/>
                        </w:rPr>
                        <w:t xml:space="preserve">File </w:t>
                      </w:r>
                    </w:p>
                    <w:p w14:paraId="6EF7AD26" w14:textId="77777777" w:rsidR="00165095" w:rsidRPr="00B5250F" w:rsidRDefault="00165095" w:rsidP="00165095">
                      <w:pPr>
                        <w:rPr>
                          <w:rFonts w:ascii="Arial" w:eastAsia="Meiryo UI" w:hAnsi="Arial" w:cs="Arial"/>
                        </w:rPr>
                      </w:pPr>
                      <w:r>
                        <w:rPr>
                          <w:rFonts w:ascii="Meiryo UI" w:eastAsia="Meiryo UI" w:hAnsi="Meiryo UI"/>
                        </w:rPr>
                        <w:t>đ</w:t>
                      </w:r>
                      <w:r>
                        <w:rPr>
                          <w:rFonts w:ascii="Arial" w:eastAsia="Meiryo UI" w:hAnsi="Arial" w:cs="Arial"/>
                        </w:rPr>
                        <w:t>ịnh nghĩa</w:t>
                      </w:r>
                    </w:p>
                    <w:p w14:paraId="2EBA8623" w14:textId="77777777" w:rsidR="00165095" w:rsidRPr="00252EAC" w:rsidRDefault="00165095" w:rsidP="00165095">
                      <w:pPr>
                        <w:rPr>
                          <w:rFonts w:ascii="Meiryo UI" w:eastAsia="Meiryo UI" w:hAnsi="Meiryo UI"/>
                        </w:rPr>
                      </w:pPr>
                    </w:p>
                  </w:txbxContent>
                </v:textbox>
              </v:shape>
            </w:pict>
          </mc:Fallback>
        </mc:AlternateContent>
      </w:r>
      <w:r w:rsidRPr="00FE01A4">
        <w:rPr>
          <w:rFonts w:ascii="Meiryo UI" w:eastAsia="Meiryo UI" w:hAnsi="Meiryo UI"/>
          <w:noProof/>
        </w:rPr>
        <mc:AlternateContent>
          <mc:Choice Requires="wps">
            <w:drawing>
              <wp:anchor distT="0" distB="0" distL="114300" distR="114300" simplePos="0" relativeHeight="251649536" behindDoc="0" locked="0" layoutInCell="1" allowOverlap="1" wp14:anchorId="280AF6FB" wp14:editId="47B1C4B0">
                <wp:simplePos x="0" y="0"/>
                <wp:positionH relativeFrom="column">
                  <wp:posOffset>3381375</wp:posOffset>
                </wp:positionH>
                <wp:positionV relativeFrom="paragraph">
                  <wp:posOffset>261620</wp:posOffset>
                </wp:positionV>
                <wp:extent cx="1447800" cy="790575"/>
                <wp:effectExtent l="0" t="0" r="0" b="5080"/>
                <wp:wrapNone/>
                <wp:docPr id="83" name="テキスト ボックス 83"/>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44B8C5F4" w14:textId="77777777" w:rsidR="00165095" w:rsidRPr="00252EAC" w:rsidRDefault="00165095" w:rsidP="00165095">
                            <w:pPr>
                              <w:rPr>
                                <w:rFonts w:ascii="Meiryo UI" w:eastAsia="Meiryo UI" w:hAnsi="Meiryo UI"/>
                              </w:rPr>
                            </w:pPr>
                            <w:r w:rsidRPr="00B5250F">
                              <w:rPr>
                                <w:rFonts w:ascii="Meiryo UI" w:eastAsia="Meiryo UI" w:hAnsi="Meiryo UI"/>
                              </w:rPr>
                              <w:t>Constant file</w:t>
                            </w:r>
                          </w:p>
                          <w:p w14:paraId="7F8F084A"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0AF6FB" id="テキスト ボックス 83" o:spid="_x0000_s1046" type="#_x0000_t202" style="position:absolute;left:0;text-align:left;margin-left:266.25pt;margin-top:20.6pt;width:114pt;height:62.25pt;z-index:2516495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" fillcolor="white [3212]" stroked="f" strokeweight=".5pt">
                <v:textbox style="mso-fit-shape-to-text:t">
                  <w:txbxContent>
                    <w:p w14:paraId="44B8C5F4" w14:textId="77777777" w:rsidR="00165095" w:rsidRPr="00252EAC" w:rsidRDefault="00165095" w:rsidP="00165095">
                      <w:pPr>
                        <w:rPr>
                          <w:rFonts w:ascii="Meiryo UI" w:eastAsia="Meiryo UI" w:hAnsi="Meiryo UI"/>
                        </w:rPr>
                      </w:pPr>
                      <w:r w:rsidRPr="00B5250F">
                        <w:rPr>
                          <w:rFonts w:ascii="Meiryo UI" w:eastAsia="Meiryo UI" w:hAnsi="Meiryo UI"/>
                        </w:rPr>
                        <w:t>Constant file</w:t>
                      </w:r>
                    </w:p>
                    <w:p w14:paraId="7F8F084A" w14:textId="77777777" w:rsidR="00165095" w:rsidRPr="00252EAC" w:rsidRDefault="00165095" w:rsidP="00165095">
                      <w:pPr>
                        <w:rPr>
                          <w:rFonts w:ascii="Meiryo UI" w:eastAsia="Meiryo UI" w:hAnsi="Meiryo UI"/>
                        </w:rPr>
                      </w:pPr>
                    </w:p>
                  </w:txbxContent>
                </v:textbox>
              </v:shape>
            </w:pict>
          </mc:Fallback>
        </mc:AlternateContent>
      </w:r>
      <w:r w:rsidRPr="009877AD">
        <w:rPr>
          <w:rFonts w:ascii="Meiryo UI" w:eastAsia="Meiryo UI" w:hAnsi="Meiryo UI"/>
          <w:noProof/>
        </w:rPr>
        <w:drawing>
          <wp:anchor distT="0" distB="0" distL="114300" distR="114300" simplePos="0" relativeHeight="251642368" behindDoc="0" locked="0" layoutInCell="1" allowOverlap="1" wp14:anchorId="09D3750C" wp14:editId="103E106C">
            <wp:simplePos x="0" y="0"/>
            <wp:positionH relativeFrom="column">
              <wp:posOffset>2124075</wp:posOffset>
            </wp:positionH>
            <wp:positionV relativeFrom="paragraph">
              <wp:posOffset>81915</wp:posOffset>
            </wp:positionV>
            <wp:extent cx="220345" cy="251460"/>
            <wp:effectExtent l="0" t="0" r="8255" b="0"/>
            <wp:wrapNone/>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p>
    <w:p w14:paraId="236B032C" w14:textId="77777777" w:rsidR="00165095" w:rsidRPr="007F0D21" w:rsidRDefault="00165095" w:rsidP="00165095">
      <w:pPr>
        <w:pStyle w:val="a0"/>
        <w:ind w:left="0" w:firstLine="0"/>
        <w:rPr>
          <w:rFonts w:ascii="Meiryo UI" w:eastAsia="Meiryo UI" w:hAnsi="Meiryo UI"/>
        </w:rPr>
      </w:pPr>
      <w:r w:rsidRPr="009F5B44">
        <w:rPr>
          <w:rFonts w:ascii="Meiryo UI" w:eastAsia="Meiryo UI" w:hAnsi="Meiryo UI"/>
          <w:noProof/>
        </w:rPr>
        <mc:AlternateContent>
          <mc:Choice Requires="wps">
            <w:drawing>
              <wp:anchor distT="0" distB="0" distL="114300" distR="114300" simplePos="0" relativeHeight="251646464" behindDoc="0" locked="0" layoutInCell="1" allowOverlap="1" wp14:anchorId="3808C884" wp14:editId="44013C28">
                <wp:simplePos x="0" y="0"/>
                <wp:positionH relativeFrom="column">
                  <wp:posOffset>2352675</wp:posOffset>
                </wp:positionH>
                <wp:positionV relativeFrom="paragraph">
                  <wp:posOffset>20955</wp:posOffset>
                </wp:positionV>
                <wp:extent cx="467995" cy="0"/>
                <wp:effectExtent l="0" t="76200" r="27305" b="95250"/>
                <wp:wrapNone/>
                <wp:docPr id="80" name="直線矢印コネクタ 80"/>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389641A" id="直線矢印コネクタ 80" o:spid="_x0000_s1026" type="#_x0000_t32" style="position:absolute;margin-left:185.25pt;margin-top:1.65pt;width:36.85pt;height:0;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651584" behindDoc="0" locked="0" layoutInCell="1" allowOverlap="1" wp14:anchorId="7E6D99F4" wp14:editId="4DB81429">
                <wp:simplePos x="0" y="0"/>
                <wp:positionH relativeFrom="column">
                  <wp:posOffset>1828800</wp:posOffset>
                </wp:positionH>
                <wp:positionV relativeFrom="paragraph">
                  <wp:posOffset>26670</wp:posOffset>
                </wp:positionV>
                <wp:extent cx="251460" cy="0"/>
                <wp:effectExtent l="0" t="76200" r="15240" b="95250"/>
                <wp:wrapNone/>
                <wp:docPr id="125" name="直線矢印コネクタ 125"/>
                <wp:cNvGraphicFramePr/>
                <a:graphic xmlns:a="http://schemas.openxmlformats.org/drawingml/2006/main">
                  <a:graphicData uri="http://schemas.microsoft.com/office/word/2010/wordprocessingShape">
                    <wps:wsp>
                      <wps:cNvCnPr/>
                      <wps:spPr>
                        <a:xfrm>
                          <a:off x="0" y="0"/>
                          <a:ext cx="2514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4A9F139" id="直線矢印コネクタ 125" o:spid="_x0000_s1026" type="#_x0000_t32" style="position:absolute;margin-left:2in;margin-top:2.1pt;width:19.8pt;height:0;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" strokecolor="black [3213]">
                <v:stroke endarrow="block"/>
              </v:shape>
            </w:pict>
          </mc:Fallback>
        </mc:AlternateContent>
      </w:r>
      <w:r w:rsidRPr="009877AD">
        <w:rPr>
          <w:rFonts w:ascii="Meiryo UI" w:eastAsia="Meiryo UI" w:hAnsi="Meiryo UI"/>
          <w:noProof/>
        </w:rPr>
        <mc:AlternateContent>
          <mc:Choice Requires="wps">
            <w:drawing>
              <wp:anchor distT="0" distB="0" distL="114300" distR="114300" simplePos="0" relativeHeight="251641344" behindDoc="0" locked="0" layoutInCell="1" allowOverlap="1" wp14:anchorId="29EA3FBD" wp14:editId="1A9BFD25">
                <wp:simplePos x="0" y="0"/>
                <wp:positionH relativeFrom="column">
                  <wp:posOffset>1971675</wp:posOffset>
                </wp:positionH>
                <wp:positionV relativeFrom="paragraph">
                  <wp:posOffset>67310</wp:posOffset>
                </wp:positionV>
                <wp:extent cx="1447800" cy="790575"/>
                <wp:effectExtent l="0" t="0" r="7620" b="5080"/>
                <wp:wrapNone/>
                <wp:docPr id="78" name="テキスト ボックス 78"/>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2D3DF93E" w14:textId="77777777" w:rsidR="00165095" w:rsidRPr="00252EAC" w:rsidRDefault="00165095" w:rsidP="00165095">
                            <w:pPr>
                              <w:rPr>
                                <w:rFonts w:ascii="Meiryo UI" w:eastAsia="Meiryo UI" w:hAnsi="Meiryo UI"/>
                              </w:rPr>
                            </w:pPr>
                            <w:r>
                              <w:rPr>
                                <w:rFonts w:ascii="Meiryo UI" w:eastAsia="Meiryo UI" w:hAnsi="Meiryo UI" w:hint="eastAsia"/>
                              </w:rPr>
                              <w:t>c</w:t>
                            </w:r>
                            <w:r>
                              <w:rPr>
                                <w:rFonts w:ascii="Meiryo UI" w:eastAsia="Meiryo UI" w:hAnsi="Meiryo UI"/>
                              </w:rPr>
                              <w:t>onfig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EA3FBD" id="テキスト ボックス 78" o:spid="_x0000_s1047" type="#_x0000_t202" style="position:absolute;left:0;text-align:left;margin-left:155.25pt;margin-top:5.3pt;width:114pt;height:62.25pt;z-index:25164134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" fillcolor="white [3212]" stroked="f" strokeweight=".5pt">
                <v:textbox style="mso-fit-shape-to-text:t">
                  <w:txbxContent>
                    <w:p w14:paraId="2D3DF93E" w14:textId="77777777" w:rsidR="00165095" w:rsidRPr="00252EAC" w:rsidRDefault="00165095" w:rsidP="00165095">
                      <w:pPr>
                        <w:rPr>
                          <w:rFonts w:ascii="Meiryo UI" w:eastAsia="Meiryo UI" w:hAnsi="Meiryo UI"/>
                        </w:rPr>
                      </w:pPr>
                      <w:r>
                        <w:rPr>
                          <w:rFonts w:ascii="Meiryo UI" w:eastAsia="Meiryo UI" w:hAnsi="Meiryo UI" w:hint="eastAsia"/>
                        </w:rPr>
                        <w:t>c</w:t>
                      </w:r>
                      <w:r>
                        <w:rPr>
                          <w:rFonts w:ascii="Meiryo UI" w:eastAsia="Meiryo UI" w:hAnsi="Meiryo UI"/>
                        </w:rPr>
                        <w:t>onfig</w:t>
                      </w:r>
                    </w:p>
                  </w:txbxContent>
                </v:textbox>
              </v:shape>
            </w:pict>
          </mc:Fallback>
        </mc:AlternateContent>
      </w:r>
    </w:p>
    <w:p w14:paraId="5B65860D" w14:textId="77777777" w:rsidR="00165095" w:rsidRPr="007F0D21" w:rsidRDefault="00165095" w:rsidP="00165095">
      <w:pPr>
        <w:pStyle w:val="a0"/>
        <w:ind w:left="0" w:firstLine="0"/>
        <w:rPr>
          <w:rFonts w:ascii="Meiryo UI" w:eastAsia="Meiryo UI" w:hAnsi="Meiryo UI"/>
        </w:rPr>
      </w:pPr>
    </w:p>
    <w:p w14:paraId="60D47D1C" w14:textId="77777777" w:rsidR="00165095" w:rsidRPr="007F0D21" w:rsidRDefault="00165095" w:rsidP="00165095">
      <w:pPr>
        <w:pStyle w:val="a0"/>
        <w:ind w:left="0" w:firstLine="0"/>
        <w:rPr>
          <w:rFonts w:ascii="Meiryo UI" w:eastAsia="Meiryo UI" w:hAnsi="Meiryo UI"/>
        </w:rPr>
      </w:pPr>
      <w:r w:rsidRPr="00AC12A3">
        <w:rPr>
          <w:rFonts w:ascii="Meiryo UI" w:eastAsia="Meiryo UI" w:hAnsi="Meiryo UI"/>
          <w:noProof/>
        </w:rPr>
        <mc:AlternateContent>
          <mc:Choice Requires="wps">
            <w:drawing>
              <wp:anchor distT="0" distB="0" distL="114300" distR="114300" simplePos="0" relativeHeight="251652608" behindDoc="0" locked="0" layoutInCell="1" allowOverlap="1" wp14:anchorId="6D4B32DB" wp14:editId="78EAE129">
                <wp:simplePos x="0" y="0"/>
                <wp:positionH relativeFrom="column">
                  <wp:posOffset>1885950</wp:posOffset>
                </wp:positionH>
                <wp:positionV relativeFrom="paragraph">
                  <wp:posOffset>162560</wp:posOffset>
                </wp:positionV>
                <wp:extent cx="1447800" cy="790575"/>
                <wp:effectExtent l="0" t="0" r="635" b="5080"/>
                <wp:wrapNone/>
                <wp:docPr id="85" name="テキスト ボックス 85"/>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3D8F8AD4" w14:textId="77777777" w:rsidR="00165095" w:rsidRPr="00252EAC" w:rsidRDefault="00165095" w:rsidP="00165095">
                            <w:pPr>
                              <w:rPr>
                                <w:rFonts w:ascii="Meiryo UI" w:eastAsia="Meiryo UI" w:hAnsi="Meiryo UI"/>
                              </w:rPr>
                            </w:pPr>
                            <w:r>
                              <w:rPr>
                                <w:rFonts w:ascii="Meiryo UI" w:eastAsia="Meiryo UI" w:hAnsi="Meiryo UI" w:hint="eastAsia"/>
                              </w:rPr>
                              <w:t>d</w:t>
                            </w:r>
                            <w:r>
                              <w:rPr>
                                <w:rFonts w:ascii="Meiryo UI" w:eastAsia="Meiryo UI" w:hAnsi="Meiryo UI"/>
                              </w:rPr>
                              <w:t>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4B32DB" id="テキスト ボックス 85" o:spid="_x0000_s1048" type="#_x0000_t202" style="position:absolute;left:0;text-align:left;margin-left:148.5pt;margin-top:12.8pt;width:114pt;height:62.25pt;z-index:2516526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" fillcolor="white [3212]" stroked="f" strokeweight=".5pt">
                <v:textbox style="mso-fit-shape-to-text:t">
                  <w:txbxContent>
                    <w:p w14:paraId="3D8F8AD4" w14:textId="77777777" w:rsidR="00165095" w:rsidRPr="00252EAC" w:rsidRDefault="00165095" w:rsidP="00165095">
                      <w:pPr>
                        <w:rPr>
                          <w:rFonts w:ascii="Meiryo UI" w:eastAsia="Meiryo UI" w:hAnsi="Meiryo UI"/>
                        </w:rPr>
                      </w:pPr>
                      <w:r>
                        <w:rPr>
                          <w:rFonts w:ascii="Meiryo UI" w:eastAsia="Meiryo UI" w:hAnsi="Meiryo UI" w:hint="eastAsia"/>
                        </w:rPr>
                        <w:t>d</w:t>
                      </w:r>
                      <w:r>
                        <w:rPr>
                          <w:rFonts w:ascii="Meiryo UI" w:eastAsia="Meiryo UI" w:hAnsi="Meiryo UI"/>
                        </w:rPr>
                        <w:t>atabase</w:t>
                      </w:r>
                    </w:p>
                  </w:txbxContent>
                </v:textbox>
              </v:shape>
            </w:pict>
          </mc:Fallback>
        </mc:AlternateContent>
      </w:r>
      <w:r w:rsidRPr="007F0D21">
        <w:rPr>
          <w:rFonts w:ascii="Meiryo UI" w:eastAsia="Meiryo UI" w:hAnsi="Meiryo UI"/>
          <w:noProof/>
        </w:rPr>
        <mc:AlternateContent>
          <mc:Choice Requires="wps">
            <w:drawing>
              <wp:anchor distT="0" distB="0" distL="114300" distR="114300" simplePos="0" relativeHeight="251654656" behindDoc="0" locked="0" layoutInCell="1" allowOverlap="1" wp14:anchorId="65CCC76C" wp14:editId="7C0B58DE">
                <wp:simplePos x="0" y="0"/>
                <wp:positionH relativeFrom="column">
                  <wp:posOffset>1834515</wp:posOffset>
                </wp:positionH>
                <wp:positionV relativeFrom="paragraph">
                  <wp:posOffset>120015</wp:posOffset>
                </wp:positionV>
                <wp:extent cx="251460" cy="0"/>
                <wp:effectExtent l="0" t="76200" r="15240" b="95250"/>
                <wp:wrapNone/>
                <wp:docPr id="126" name="直線矢印コネクタ 126"/>
                <wp:cNvGraphicFramePr/>
                <a:graphic xmlns:a="http://schemas.openxmlformats.org/drawingml/2006/main">
                  <a:graphicData uri="http://schemas.microsoft.com/office/word/2010/wordprocessingShape">
                    <wps:wsp>
                      <wps:cNvCnPr/>
                      <wps:spPr>
                        <a:xfrm>
                          <a:off x="0" y="0"/>
                          <a:ext cx="2514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5C20C3D" id="直線矢印コネクタ 126" o:spid="_x0000_s1026" type="#_x0000_t32" style="position:absolute;margin-left:144.45pt;margin-top:9.45pt;width:19.8pt;height:0;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" strokecolor="black [3213]">
                <v:stroke endarrow="block"/>
              </v:shape>
            </w:pict>
          </mc:Fallback>
        </mc:AlternateContent>
      </w:r>
      <w:r w:rsidRPr="00AC12A3">
        <w:rPr>
          <w:rFonts w:ascii="Meiryo UI" w:eastAsia="Meiryo UI" w:hAnsi="Meiryo UI"/>
          <w:noProof/>
        </w:rPr>
        <w:drawing>
          <wp:anchor distT="0" distB="0" distL="114300" distR="114300" simplePos="0" relativeHeight="251653632" behindDoc="0" locked="0" layoutInCell="1" allowOverlap="1" wp14:anchorId="5A5D264C" wp14:editId="42930FF2">
            <wp:simplePos x="0" y="0"/>
            <wp:positionH relativeFrom="column">
              <wp:posOffset>2133600</wp:posOffset>
            </wp:positionH>
            <wp:positionV relativeFrom="paragraph">
              <wp:posOffset>13335</wp:posOffset>
            </wp:positionV>
            <wp:extent cx="220345" cy="251460"/>
            <wp:effectExtent l="0" t="0" r="8255" b="0"/>
            <wp:wrapNone/>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p>
    <w:p w14:paraId="52D07396" w14:textId="77777777" w:rsidR="00165095" w:rsidRPr="007F0D21" w:rsidRDefault="00165095" w:rsidP="00165095">
      <w:pPr>
        <w:pStyle w:val="a0"/>
        <w:ind w:left="0" w:firstLine="0"/>
        <w:rPr>
          <w:rFonts w:ascii="Meiryo UI" w:eastAsia="Meiryo UI" w:hAnsi="Meiryo UI"/>
        </w:rPr>
      </w:pPr>
    </w:p>
    <w:p w14:paraId="21EF2839" w14:textId="77777777" w:rsidR="00165095" w:rsidRDefault="00165095" w:rsidP="00165095">
      <w:pPr>
        <w:pStyle w:val="a0"/>
        <w:ind w:left="0" w:firstLine="0"/>
        <w:rPr>
          <w:rFonts w:ascii="Meiryo UI" w:eastAsia="Meiryo UI" w:hAnsi="Meiryo UI"/>
        </w:rPr>
      </w:pPr>
      <w:r w:rsidRPr="007152ED">
        <w:rPr>
          <w:rFonts w:ascii="Meiryo UI" w:eastAsia="Meiryo UI" w:hAnsi="Meiryo UI"/>
          <w:noProof/>
        </w:rPr>
        <mc:AlternateContent>
          <mc:Choice Requires="wps">
            <w:drawing>
              <wp:anchor distT="0" distB="0" distL="114300" distR="114300" simplePos="0" relativeHeight="251668992" behindDoc="0" locked="0" layoutInCell="1" allowOverlap="1" wp14:anchorId="1ED784B1" wp14:editId="4D0A429B">
                <wp:simplePos x="0" y="0"/>
                <wp:positionH relativeFrom="column">
                  <wp:posOffset>3867785</wp:posOffset>
                </wp:positionH>
                <wp:positionV relativeFrom="paragraph">
                  <wp:posOffset>108585</wp:posOffset>
                </wp:positionV>
                <wp:extent cx="107950" cy="143510"/>
                <wp:effectExtent l="0" t="0" r="25400" b="27940"/>
                <wp:wrapNone/>
                <wp:docPr id="137" name="四角形: メモ 137"/>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5CB5" id="四角形: メモ 137" o:spid="_x0000_s1026" type="#_x0000_t65" style="position:absolute;margin-left:304.55pt;margin-top:8.55pt;width:8.5pt;height:11.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" adj="18000" filled="f" strokecolor="black [3213]"/>
            </w:pict>
          </mc:Fallback>
        </mc:AlternateContent>
      </w:r>
      <w:r w:rsidRPr="00500E2B">
        <w:rPr>
          <w:rFonts w:ascii="Meiryo UI" w:eastAsia="Meiryo UI" w:hAnsi="Meiryo UI"/>
          <w:noProof/>
        </w:rPr>
        <w:drawing>
          <wp:anchor distT="0" distB="0" distL="114300" distR="114300" simplePos="0" relativeHeight="251660800" behindDoc="0" locked="0" layoutInCell="1" allowOverlap="1" wp14:anchorId="1DAA1904" wp14:editId="218E66BA">
            <wp:simplePos x="0" y="0"/>
            <wp:positionH relativeFrom="column">
              <wp:posOffset>2943225</wp:posOffset>
            </wp:positionH>
            <wp:positionV relativeFrom="paragraph">
              <wp:posOffset>74295</wp:posOffset>
            </wp:positionV>
            <wp:extent cx="220345" cy="251460"/>
            <wp:effectExtent l="0" t="0" r="8255" b="0"/>
            <wp:wrapNone/>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500E2B">
        <w:rPr>
          <w:rFonts w:ascii="Meiryo UI" w:eastAsia="Meiryo UI" w:hAnsi="Meiryo UI"/>
          <w:noProof/>
        </w:rPr>
        <w:drawing>
          <wp:anchor distT="0" distB="0" distL="114300" distR="114300" simplePos="0" relativeHeight="251658752" behindDoc="0" locked="0" layoutInCell="1" allowOverlap="1" wp14:anchorId="6F07B0DA" wp14:editId="15189FBF">
            <wp:simplePos x="0" y="0"/>
            <wp:positionH relativeFrom="column">
              <wp:posOffset>2143125</wp:posOffset>
            </wp:positionH>
            <wp:positionV relativeFrom="paragraph">
              <wp:posOffset>91440</wp:posOffset>
            </wp:positionV>
            <wp:extent cx="220345" cy="251460"/>
            <wp:effectExtent l="0" t="0" r="8255" b="0"/>
            <wp:wrapNone/>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p>
    <w:p w14:paraId="6EE6C74E" w14:textId="77777777" w:rsidR="00165095" w:rsidRPr="007F0D21" w:rsidRDefault="00165095" w:rsidP="00165095">
      <w:pPr>
        <w:pStyle w:val="a0"/>
        <w:ind w:left="0" w:firstLine="0"/>
        <w:rPr>
          <w:rFonts w:ascii="Meiryo UI" w:eastAsia="Meiryo UI" w:hAnsi="Meiryo UI"/>
        </w:rPr>
      </w:pPr>
      <w:r w:rsidRPr="007152ED">
        <w:rPr>
          <w:rFonts w:ascii="Meiryo UI" w:eastAsia="Meiryo UI" w:hAnsi="Meiryo UI"/>
          <w:noProof/>
        </w:rPr>
        <mc:AlternateContent>
          <mc:Choice Requires="wps">
            <w:drawing>
              <wp:anchor distT="0" distB="0" distL="114300" distR="114300" simplePos="0" relativeHeight="251667968" behindDoc="0" locked="0" layoutInCell="1" allowOverlap="1" wp14:anchorId="6CB5224C" wp14:editId="7BF1BB7C">
                <wp:simplePos x="0" y="0"/>
                <wp:positionH relativeFrom="column">
                  <wp:posOffset>3505200</wp:posOffset>
                </wp:positionH>
                <wp:positionV relativeFrom="paragraph">
                  <wp:posOffset>34925</wp:posOffset>
                </wp:positionV>
                <wp:extent cx="1447800" cy="790575"/>
                <wp:effectExtent l="0" t="0" r="0" b="5080"/>
                <wp:wrapNone/>
                <wp:docPr id="136" name="テキスト ボックス 136"/>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46CDAF8C" w14:textId="77777777" w:rsidR="00165095" w:rsidRPr="00252EAC" w:rsidRDefault="00165095" w:rsidP="00165095">
                            <w:pPr>
                              <w:rPr>
                                <w:rFonts w:ascii="Meiryo UI" w:eastAsia="Meiryo UI" w:hAnsi="Meiryo UI"/>
                              </w:rPr>
                            </w:pPr>
                            <w:r w:rsidRPr="00B5250F">
                              <w:rPr>
                                <w:rFonts w:ascii="Meiryo UI" w:eastAsia="Meiryo UI" w:hAnsi="Meiryo UI"/>
                              </w:rPr>
                              <w:t>Style sheet file</w:t>
                            </w:r>
                          </w:p>
                          <w:p w14:paraId="5BD4611A"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B5224C" id="テキスト ボックス 136" o:spid="_x0000_s1049" type="#_x0000_t202" style="position:absolute;left:0;text-align:left;margin-left:276pt;margin-top:2.75pt;width:114pt;height:62.25pt;z-index:25166796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" fillcolor="white [3212]" stroked="f" strokeweight=".5pt">
                <v:textbox style="mso-fit-shape-to-text:t">
                  <w:txbxContent>
                    <w:p w14:paraId="46CDAF8C" w14:textId="77777777" w:rsidR="00165095" w:rsidRPr="00252EAC" w:rsidRDefault="00165095" w:rsidP="00165095">
                      <w:pPr>
                        <w:rPr>
                          <w:rFonts w:ascii="Meiryo UI" w:eastAsia="Meiryo UI" w:hAnsi="Meiryo UI"/>
                        </w:rPr>
                      </w:pPr>
                      <w:r w:rsidRPr="00B5250F">
                        <w:rPr>
                          <w:rFonts w:ascii="Meiryo UI" w:eastAsia="Meiryo UI" w:hAnsi="Meiryo UI"/>
                        </w:rPr>
                        <w:t>Style sheet file</w:t>
                      </w:r>
                    </w:p>
                    <w:p w14:paraId="5BD4611A" w14:textId="77777777" w:rsidR="00165095" w:rsidRPr="00252EAC" w:rsidRDefault="00165095" w:rsidP="00165095">
                      <w:pPr>
                        <w:rPr>
                          <w:rFonts w:ascii="Meiryo UI" w:eastAsia="Meiryo UI" w:hAnsi="Meiryo UI"/>
                        </w:rPr>
                      </w:pPr>
                    </w:p>
                  </w:txbxContent>
                </v:textbox>
              </v:shape>
            </w:pict>
          </mc:Fallback>
        </mc:AlternateContent>
      </w:r>
      <w:r w:rsidRPr="007F0D21">
        <w:rPr>
          <w:rFonts w:ascii="Meiryo UI" w:eastAsia="Meiryo UI" w:hAnsi="Meiryo UI"/>
          <w:noProof/>
        </w:rPr>
        <mc:AlternateContent>
          <mc:Choice Requires="wps">
            <w:drawing>
              <wp:anchor distT="0" distB="0" distL="114300" distR="114300" simplePos="0" relativeHeight="251674112" behindDoc="0" locked="0" layoutInCell="1" allowOverlap="1" wp14:anchorId="03B28A3F" wp14:editId="736E52A6">
                <wp:simplePos x="0" y="0"/>
                <wp:positionH relativeFrom="column">
                  <wp:posOffset>2638425</wp:posOffset>
                </wp:positionH>
                <wp:positionV relativeFrom="paragraph">
                  <wp:posOffset>22225</wp:posOffset>
                </wp:positionV>
                <wp:extent cx="0" cy="864000"/>
                <wp:effectExtent l="0" t="0" r="38100" b="31750"/>
                <wp:wrapNone/>
                <wp:docPr id="141" name="直線コネクタ 141"/>
                <wp:cNvGraphicFramePr/>
                <a:graphic xmlns:a="http://schemas.openxmlformats.org/drawingml/2006/main">
                  <a:graphicData uri="http://schemas.microsoft.com/office/word/2010/wordprocessingShape">
                    <wps:wsp>
                      <wps:cNvCnPr/>
                      <wps:spPr>
                        <a:xfrm flipH="1">
                          <a:off x="0" y="0"/>
                          <a:ext cx="0" cy="86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7157F" id="直線コネクタ 141" o:spid="_x0000_s1026" style="position:absolute;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75pt" to="207.7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" strokecolor="black [3213]"/>
            </w:pict>
          </mc:Fallback>
        </mc:AlternateContent>
      </w:r>
      <w:r w:rsidRPr="00500E2B">
        <w:rPr>
          <w:rFonts w:ascii="Meiryo UI" w:eastAsia="Meiryo UI" w:hAnsi="Meiryo UI"/>
          <w:noProof/>
        </w:rPr>
        <mc:AlternateContent>
          <mc:Choice Requires="wps">
            <w:drawing>
              <wp:anchor distT="0" distB="0" distL="114300" distR="114300" simplePos="0" relativeHeight="251659776" behindDoc="0" locked="0" layoutInCell="1" allowOverlap="1" wp14:anchorId="6A659A3F" wp14:editId="56DB4B1C">
                <wp:simplePos x="0" y="0"/>
                <wp:positionH relativeFrom="column">
                  <wp:posOffset>2867025</wp:posOffset>
                </wp:positionH>
                <wp:positionV relativeFrom="paragraph">
                  <wp:posOffset>31115</wp:posOffset>
                </wp:positionV>
                <wp:extent cx="1447800" cy="790575"/>
                <wp:effectExtent l="0" t="0" r="0" b="5080"/>
                <wp:wrapNone/>
                <wp:docPr id="89" name="テキスト ボックス 89"/>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7D9E1B14" w14:textId="77777777" w:rsidR="00165095" w:rsidRPr="00252EAC" w:rsidRDefault="00165095" w:rsidP="00165095">
                            <w:pPr>
                              <w:rPr>
                                <w:rFonts w:ascii="Meiryo UI" w:eastAsia="Meiryo UI" w:hAnsi="Meiryo UI"/>
                              </w:rPr>
                            </w:pPr>
                            <w:r>
                              <w:rPr>
                                <w:rFonts w:ascii="Meiryo UI" w:eastAsia="Meiryo UI" w:hAnsi="Meiryo UI"/>
                              </w:rPr>
                              <w:t>css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659A3F" id="テキスト ボックス 89" o:spid="_x0000_s1050" type="#_x0000_t202" style="position:absolute;left:0;text-align:left;margin-left:225.75pt;margin-top:2.45pt;width:114pt;height:62.25pt;z-index:25165977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" fillcolor="white [3212]" stroked="f" strokeweight=".5pt">
                <v:textbox style="mso-fit-shape-to-text:t">
                  <w:txbxContent>
                    <w:p w14:paraId="7D9E1B14" w14:textId="77777777" w:rsidR="00165095" w:rsidRPr="00252EAC" w:rsidRDefault="00165095" w:rsidP="00165095">
                      <w:pPr>
                        <w:rPr>
                          <w:rFonts w:ascii="Meiryo UI" w:eastAsia="Meiryo UI" w:hAnsi="Meiryo UI"/>
                        </w:rPr>
                      </w:pPr>
                      <w:r>
                        <w:rPr>
                          <w:rFonts w:ascii="Meiryo UI" w:eastAsia="Meiryo UI" w:hAnsi="Meiryo UI"/>
                        </w:rPr>
                        <w:t>css</w:t>
                      </w:r>
                    </w:p>
                  </w:txbxContent>
                </v:textbox>
              </v:shape>
            </w:pict>
          </mc:Fallback>
        </mc:AlternateContent>
      </w:r>
      <w:r w:rsidRPr="00500E2B">
        <w:rPr>
          <w:rFonts w:ascii="Meiryo UI" w:eastAsia="Meiryo UI" w:hAnsi="Meiryo UI"/>
          <w:noProof/>
        </w:rPr>
        <mc:AlternateContent>
          <mc:Choice Requires="wps">
            <w:drawing>
              <wp:anchor distT="0" distB="0" distL="114300" distR="114300" simplePos="0" relativeHeight="251655680" behindDoc="0" locked="0" layoutInCell="1" allowOverlap="1" wp14:anchorId="35DD646A" wp14:editId="0961F7ED">
                <wp:simplePos x="0" y="0"/>
                <wp:positionH relativeFrom="column">
                  <wp:posOffset>1990725</wp:posOffset>
                </wp:positionH>
                <wp:positionV relativeFrom="paragraph">
                  <wp:posOffset>57785</wp:posOffset>
                </wp:positionV>
                <wp:extent cx="1447800" cy="790575"/>
                <wp:effectExtent l="0" t="0" r="0" b="5080"/>
                <wp:wrapNone/>
                <wp:docPr id="87" name="テキスト ボックス 87"/>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3581B90A" w14:textId="77777777" w:rsidR="00165095" w:rsidRPr="00252EAC" w:rsidRDefault="00165095" w:rsidP="00165095">
                            <w:pPr>
                              <w:rPr>
                                <w:rFonts w:ascii="Meiryo UI" w:eastAsia="Meiryo UI" w:hAnsi="Meiryo UI"/>
                              </w:rPr>
                            </w:pPr>
                            <w:r>
                              <w:rPr>
                                <w:rFonts w:ascii="Meiryo UI" w:eastAsia="Meiryo UI" w:hAnsi="Meiryo UI" w:hint="eastAsia"/>
                              </w:rPr>
                              <w:t>p</w:t>
                            </w:r>
                            <w:r>
                              <w:rPr>
                                <w:rFonts w:ascii="Meiryo UI" w:eastAsia="Meiryo UI" w:hAnsi="Meiryo UI"/>
                              </w:rPr>
                              <w:t>ublic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DD646A" id="テキスト ボックス 87" o:spid="_x0000_s1051" type="#_x0000_t202" style="position:absolute;left:0;text-align:left;margin-left:156.75pt;margin-top:4.55pt;width:114pt;height:62.25pt;z-index:2516556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" fillcolor="white [3212]" stroked="f" strokeweight=".5pt">
                <v:textbox style="mso-fit-shape-to-text:t">
                  <w:txbxContent>
                    <w:p w14:paraId="3581B90A" w14:textId="77777777" w:rsidR="00165095" w:rsidRPr="00252EAC" w:rsidRDefault="00165095" w:rsidP="00165095">
                      <w:pPr>
                        <w:rPr>
                          <w:rFonts w:ascii="Meiryo UI" w:eastAsia="Meiryo UI" w:hAnsi="Meiryo UI"/>
                        </w:rPr>
                      </w:pPr>
                      <w:r>
                        <w:rPr>
                          <w:rFonts w:ascii="Meiryo UI" w:eastAsia="Meiryo UI" w:hAnsi="Meiryo UI" w:hint="eastAsia"/>
                        </w:rPr>
                        <w:t>p</w:t>
                      </w:r>
                      <w:r>
                        <w:rPr>
                          <w:rFonts w:ascii="Meiryo UI" w:eastAsia="Meiryo UI" w:hAnsi="Meiryo UI"/>
                        </w:rPr>
                        <w:t>ublic</w:t>
                      </w:r>
                    </w:p>
                  </w:txbxContent>
                </v:textbox>
              </v:shape>
            </w:pict>
          </mc:Fallback>
        </mc:AlternateContent>
      </w:r>
      <w:r w:rsidRPr="009F5B44">
        <w:rPr>
          <w:rFonts w:ascii="Meiryo UI" w:eastAsia="Meiryo UI" w:hAnsi="Meiryo UI"/>
          <w:noProof/>
        </w:rPr>
        <mc:AlternateContent>
          <mc:Choice Requires="wps">
            <w:drawing>
              <wp:anchor distT="0" distB="0" distL="114300" distR="114300" simplePos="0" relativeHeight="251665920" behindDoc="0" locked="0" layoutInCell="1" allowOverlap="1" wp14:anchorId="0E70E22B" wp14:editId="1BA13F66">
                <wp:simplePos x="0" y="0"/>
                <wp:positionH relativeFrom="column">
                  <wp:posOffset>2420620</wp:posOffset>
                </wp:positionH>
                <wp:positionV relativeFrom="paragraph">
                  <wp:posOffset>20320</wp:posOffset>
                </wp:positionV>
                <wp:extent cx="467995" cy="0"/>
                <wp:effectExtent l="0" t="76200" r="27305" b="95250"/>
                <wp:wrapNone/>
                <wp:docPr id="101" name="直線矢印コネクタ 101"/>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568C8F" id="直線矢印コネクタ 101" o:spid="_x0000_s1026" type="#_x0000_t32" style="position:absolute;margin-left:190.6pt;margin-top:1.6pt;width:36.85pt;height:0;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666944" behindDoc="0" locked="0" layoutInCell="1" allowOverlap="1" wp14:anchorId="1409F33D" wp14:editId="5CC53410">
                <wp:simplePos x="0" y="0"/>
                <wp:positionH relativeFrom="column">
                  <wp:posOffset>1828800</wp:posOffset>
                </wp:positionH>
                <wp:positionV relativeFrom="paragraph">
                  <wp:posOffset>34290</wp:posOffset>
                </wp:positionV>
                <wp:extent cx="251460" cy="0"/>
                <wp:effectExtent l="0" t="76200" r="15240" b="95250"/>
                <wp:wrapNone/>
                <wp:docPr id="127" name="直線矢印コネクタ 127"/>
                <wp:cNvGraphicFramePr/>
                <a:graphic xmlns:a="http://schemas.openxmlformats.org/drawingml/2006/main">
                  <a:graphicData uri="http://schemas.microsoft.com/office/word/2010/wordprocessingShape">
                    <wps:wsp>
                      <wps:cNvCnPr/>
                      <wps:spPr>
                        <a:xfrm>
                          <a:off x="0" y="0"/>
                          <a:ext cx="2514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7D66D1" id="直線矢印コネクタ 127" o:spid="_x0000_s1026" type="#_x0000_t32" style="position:absolute;margin-left:2in;margin-top:2.7pt;width:19.8pt;height:0;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" strokecolor="black [3213]">
                <v:stroke endarrow="block"/>
              </v:shape>
            </w:pict>
          </mc:Fallback>
        </mc:AlternateContent>
      </w:r>
      <w:r w:rsidRPr="007152ED">
        <w:rPr>
          <w:rFonts w:ascii="Meiryo UI" w:eastAsia="Meiryo UI" w:hAnsi="Meiryo UI"/>
          <w:noProof/>
        </w:rPr>
        <mc:AlternateContent>
          <mc:Choice Requires="wps">
            <w:drawing>
              <wp:anchor distT="0" distB="0" distL="114300" distR="114300" simplePos="0" relativeHeight="251685376" behindDoc="0" locked="0" layoutInCell="1" allowOverlap="1" wp14:anchorId="146B3FE7" wp14:editId="717F3E95">
                <wp:simplePos x="0" y="0"/>
                <wp:positionH relativeFrom="column">
                  <wp:posOffset>3238500</wp:posOffset>
                </wp:positionH>
                <wp:positionV relativeFrom="paragraph">
                  <wp:posOffset>11430</wp:posOffset>
                </wp:positionV>
                <wp:extent cx="467995" cy="0"/>
                <wp:effectExtent l="0" t="76200" r="27305" b="95250"/>
                <wp:wrapNone/>
                <wp:docPr id="135" name="直線矢印コネクタ 135"/>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FD01C55" id="直線矢印コネクタ 135" o:spid="_x0000_s1026" type="#_x0000_t32" style="position:absolute;margin-left:255pt;margin-top:.9pt;width:36.85pt;height:0;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" strokecolor="black [3213]">
                <v:stroke endarrow="block"/>
              </v:shape>
            </w:pict>
          </mc:Fallback>
        </mc:AlternateContent>
      </w:r>
    </w:p>
    <w:p w14:paraId="2678E8CF" w14:textId="77777777" w:rsidR="00165095" w:rsidRPr="007F0D21" w:rsidRDefault="00165095" w:rsidP="00165095">
      <w:pPr>
        <w:pStyle w:val="a0"/>
        <w:ind w:left="0" w:firstLine="0"/>
        <w:rPr>
          <w:rFonts w:ascii="Meiryo UI" w:eastAsia="Meiryo UI" w:hAnsi="Meiryo UI"/>
        </w:rPr>
      </w:pPr>
      <w:r w:rsidRPr="00500E2B">
        <w:rPr>
          <w:rFonts w:ascii="Meiryo UI" w:eastAsia="Meiryo UI" w:hAnsi="Meiryo UI"/>
          <w:noProof/>
        </w:rPr>
        <w:drawing>
          <wp:anchor distT="0" distB="0" distL="114300" distR="114300" simplePos="0" relativeHeight="251662848" behindDoc="0" locked="0" layoutInCell="1" allowOverlap="1" wp14:anchorId="3990C6C7" wp14:editId="02268275">
            <wp:simplePos x="0" y="0"/>
            <wp:positionH relativeFrom="column">
              <wp:posOffset>2952750</wp:posOffset>
            </wp:positionH>
            <wp:positionV relativeFrom="paragraph">
              <wp:posOffset>158115</wp:posOffset>
            </wp:positionV>
            <wp:extent cx="220345" cy="251460"/>
            <wp:effectExtent l="0" t="0" r="8255" b="0"/>
            <wp:wrapNone/>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p>
    <w:p w14:paraId="07880F37" w14:textId="77777777" w:rsidR="00165095" w:rsidRPr="007F0D21" w:rsidRDefault="00165095" w:rsidP="00165095">
      <w:pPr>
        <w:pStyle w:val="a0"/>
        <w:ind w:left="0" w:firstLine="0"/>
        <w:rPr>
          <w:rFonts w:ascii="Meiryo UI" w:eastAsia="Meiryo UI" w:hAnsi="Meiryo UI"/>
        </w:rPr>
      </w:pPr>
      <w:r w:rsidRPr="007152ED">
        <w:rPr>
          <w:rFonts w:ascii="Meiryo UI" w:eastAsia="Meiryo UI" w:hAnsi="Meiryo UI"/>
          <w:noProof/>
        </w:rPr>
        <mc:AlternateContent>
          <mc:Choice Requires="wps">
            <w:drawing>
              <wp:anchor distT="0" distB="0" distL="114300" distR="114300" simplePos="0" relativeHeight="251686400" behindDoc="0" locked="0" layoutInCell="1" allowOverlap="1" wp14:anchorId="1A6784E5" wp14:editId="1061F620">
                <wp:simplePos x="0" y="0"/>
                <wp:positionH relativeFrom="column">
                  <wp:posOffset>3244215</wp:posOffset>
                </wp:positionH>
                <wp:positionV relativeFrom="paragraph">
                  <wp:posOffset>110490</wp:posOffset>
                </wp:positionV>
                <wp:extent cx="467995" cy="0"/>
                <wp:effectExtent l="0" t="76200" r="27305" b="95250"/>
                <wp:wrapNone/>
                <wp:docPr id="138" name="直線矢印コネクタ 138"/>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134621" id="直線矢印コネクタ 138" o:spid="_x0000_s1026" type="#_x0000_t32" style="position:absolute;margin-left:255.45pt;margin-top:8.7pt;width:36.85pt;height:0;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678208" behindDoc="0" locked="0" layoutInCell="1" allowOverlap="1" wp14:anchorId="192BE532" wp14:editId="44047226">
                <wp:simplePos x="0" y="0"/>
                <wp:positionH relativeFrom="column">
                  <wp:posOffset>2638425</wp:posOffset>
                </wp:positionH>
                <wp:positionV relativeFrom="paragraph">
                  <wp:posOffset>99060</wp:posOffset>
                </wp:positionV>
                <wp:extent cx="251460" cy="0"/>
                <wp:effectExtent l="0" t="76200" r="15240" b="95250"/>
                <wp:wrapNone/>
                <wp:docPr id="142" name="直線矢印コネクタ 142"/>
                <wp:cNvGraphicFramePr/>
                <a:graphic xmlns:a="http://schemas.openxmlformats.org/drawingml/2006/main">
                  <a:graphicData uri="http://schemas.microsoft.com/office/word/2010/wordprocessingShape">
                    <wps:wsp>
                      <wps:cNvCnPr/>
                      <wps:spPr>
                        <a:xfrm>
                          <a:off x="0" y="0"/>
                          <a:ext cx="2514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717B15" id="直線矢印コネクタ 142" o:spid="_x0000_s1026" type="#_x0000_t32" style="position:absolute;margin-left:207.75pt;margin-top:7.8pt;width:19.8pt;height:0;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" strokecolor="black [3213]">
                <v:stroke endarrow="block"/>
              </v:shape>
            </w:pict>
          </mc:Fallback>
        </mc:AlternateContent>
      </w:r>
      <w:r w:rsidRPr="000100F2">
        <w:rPr>
          <w:rFonts w:ascii="Meiryo UI" w:eastAsia="Meiryo UI" w:hAnsi="Meiryo UI"/>
          <w:noProof/>
        </w:rPr>
        <mc:AlternateContent>
          <mc:Choice Requires="wps">
            <w:drawing>
              <wp:anchor distT="0" distB="0" distL="114300" distR="114300" simplePos="0" relativeHeight="251673088" behindDoc="0" locked="0" layoutInCell="1" allowOverlap="1" wp14:anchorId="799C047A" wp14:editId="7164B301">
                <wp:simplePos x="0" y="0"/>
                <wp:positionH relativeFrom="column">
                  <wp:posOffset>3867785</wp:posOffset>
                </wp:positionH>
                <wp:positionV relativeFrom="paragraph">
                  <wp:posOffset>7620</wp:posOffset>
                </wp:positionV>
                <wp:extent cx="107950" cy="143510"/>
                <wp:effectExtent l="0" t="0" r="25400" b="27940"/>
                <wp:wrapNone/>
                <wp:docPr id="140" name="四角形: メモ 140"/>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C4E60" id="四角形: メモ 140" o:spid="_x0000_s1026" type="#_x0000_t65" style="position:absolute;margin-left:304.55pt;margin-top:.6pt;width:8.5pt;height:11.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" adj="18000" filled="f" strokecolor="black [3213]"/>
            </w:pict>
          </mc:Fallback>
        </mc:AlternateContent>
      </w:r>
      <w:r w:rsidRPr="000100F2">
        <w:rPr>
          <w:rFonts w:ascii="Meiryo UI" w:eastAsia="Meiryo UI" w:hAnsi="Meiryo UI"/>
          <w:noProof/>
        </w:rPr>
        <mc:AlternateContent>
          <mc:Choice Requires="wps">
            <w:drawing>
              <wp:anchor distT="0" distB="0" distL="114300" distR="114300" simplePos="0" relativeHeight="251670016" behindDoc="0" locked="0" layoutInCell="1" allowOverlap="1" wp14:anchorId="3F3422C7" wp14:editId="4E26F80C">
                <wp:simplePos x="0" y="0"/>
                <wp:positionH relativeFrom="column">
                  <wp:posOffset>3571875</wp:posOffset>
                </wp:positionH>
                <wp:positionV relativeFrom="paragraph">
                  <wp:posOffset>126365</wp:posOffset>
                </wp:positionV>
                <wp:extent cx="1447800" cy="790575"/>
                <wp:effectExtent l="0" t="0" r="0" b="5080"/>
                <wp:wrapNone/>
                <wp:docPr id="139" name="テキスト ボックス 139"/>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4CA48854" w14:textId="77777777" w:rsidR="00165095" w:rsidRPr="00252EAC" w:rsidRDefault="00165095" w:rsidP="00165095">
                            <w:pPr>
                              <w:rPr>
                                <w:rFonts w:ascii="Meiryo UI" w:eastAsia="Meiryo UI" w:hAnsi="Meiryo UI"/>
                              </w:rPr>
                            </w:pPr>
                            <w:r>
                              <w:rPr>
                                <w:rFonts w:ascii="Meiryo UI" w:eastAsia="Meiryo UI" w:hAnsi="Meiryo UI"/>
                              </w:rPr>
                              <w:t>Image file</w:t>
                            </w:r>
                          </w:p>
                          <w:p w14:paraId="5F0ED43B"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3422C7" id="テキスト ボックス 139" o:spid="_x0000_s1052" type="#_x0000_t202" style="position:absolute;left:0;text-align:left;margin-left:281.25pt;margin-top:9.95pt;width:114pt;height:62.25pt;z-index:2516700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" fillcolor="white [3212]" stroked="f" strokeweight=".5pt">
                <v:textbox style="mso-fit-shape-to-text:t">
                  <w:txbxContent>
                    <w:p w14:paraId="4CA48854" w14:textId="77777777" w:rsidR="00165095" w:rsidRPr="00252EAC" w:rsidRDefault="00165095" w:rsidP="00165095">
                      <w:pPr>
                        <w:rPr>
                          <w:rFonts w:ascii="Meiryo UI" w:eastAsia="Meiryo UI" w:hAnsi="Meiryo UI"/>
                        </w:rPr>
                      </w:pPr>
                      <w:r>
                        <w:rPr>
                          <w:rFonts w:ascii="Meiryo UI" w:eastAsia="Meiryo UI" w:hAnsi="Meiryo UI"/>
                        </w:rPr>
                        <w:t>Image file</w:t>
                      </w:r>
                    </w:p>
                    <w:p w14:paraId="5F0ED43B" w14:textId="77777777" w:rsidR="00165095" w:rsidRPr="00252EAC" w:rsidRDefault="00165095" w:rsidP="00165095">
                      <w:pPr>
                        <w:rPr>
                          <w:rFonts w:ascii="Meiryo UI" w:eastAsia="Meiryo UI" w:hAnsi="Meiryo UI"/>
                        </w:rPr>
                      </w:pPr>
                    </w:p>
                  </w:txbxContent>
                </v:textbox>
              </v:shape>
            </w:pict>
          </mc:Fallback>
        </mc:AlternateContent>
      </w:r>
      <w:r w:rsidRPr="00500E2B">
        <w:rPr>
          <w:rFonts w:ascii="Meiryo UI" w:eastAsia="Meiryo UI" w:hAnsi="Meiryo UI"/>
          <w:noProof/>
        </w:rPr>
        <mc:AlternateContent>
          <mc:Choice Requires="wps">
            <w:drawing>
              <wp:anchor distT="0" distB="0" distL="114300" distR="114300" simplePos="0" relativeHeight="251661824" behindDoc="0" locked="0" layoutInCell="1" allowOverlap="1" wp14:anchorId="4806B056" wp14:editId="43A7B420">
                <wp:simplePos x="0" y="0"/>
                <wp:positionH relativeFrom="column">
                  <wp:posOffset>2876550</wp:posOffset>
                </wp:positionH>
                <wp:positionV relativeFrom="paragraph">
                  <wp:posOffset>105410</wp:posOffset>
                </wp:positionV>
                <wp:extent cx="1447800" cy="790575"/>
                <wp:effectExtent l="0" t="0" r="0" b="5080"/>
                <wp:wrapNone/>
                <wp:docPr id="91" name="テキスト ボックス 91"/>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56F0D3D8" w14:textId="77777777" w:rsidR="00165095" w:rsidRPr="00252EAC" w:rsidRDefault="00165095" w:rsidP="00165095">
                            <w:pPr>
                              <w:rPr>
                                <w:rFonts w:ascii="Meiryo UI" w:eastAsia="Meiryo UI" w:hAnsi="Meiryo UI"/>
                              </w:rPr>
                            </w:pPr>
                            <w:r>
                              <w:rPr>
                                <w:rFonts w:ascii="Meiryo UI" w:eastAsia="Meiryo UI" w:hAnsi="Meiryo UI" w:hint="eastAsia"/>
                              </w:rPr>
                              <w:t>i</w:t>
                            </w:r>
                            <w:r>
                              <w:rPr>
                                <w:rFonts w:ascii="Meiryo UI" w:eastAsia="Meiryo UI" w:hAnsi="Meiryo UI"/>
                              </w:rPr>
                              <w:t>mg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06B056" id="テキスト ボックス 91" o:spid="_x0000_s1053" type="#_x0000_t202" style="position:absolute;left:0;text-align:left;margin-left:226.5pt;margin-top:8.3pt;width:114pt;height:62.25pt;z-index:25166182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" fillcolor="white [3212]" stroked="f" strokeweight=".5pt">
                <v:textbox style="mso-fit-shape-to-text:t">
                  <w:txbxContent>
                    <w:p w14:paraId="56F0D3D8" w14:textId="77777777" w:rsidR="00165095" w:rsidRPr="00252EAC" w:rsidRDefault="00165095" w:rsidP="00165095">
                      <w:pPr>
                        <w:rPr>
                          <w:rFonts w:ascii="Meiryo UI" w:eastAsia="Meiryo UI" w:hAnsi="Meiryo UI"/>
                        </w:rPr>
                      </w:pPr>
                      <w:r>
                        <w:rPr>
                          <w:rFonts w:ascii="Meiryo UI" w:eastAsia="Meiryo UI" w:hAnsi="Meiryo UI" w:hint="eastAsia"/>
                        </w:rPr>
                        <w:t>i</w:t>
                      </w:r>
                      <w:r>
                        <w:rPr>
                          <w:rFonts w:ascii="Meiryo UI" w:eastAsia="Meiryo UI" w:hAnsi="Meiryo UI"/>
                        </w:rPr>
                        <w:t>mg</w:t>
                      </w:r>
                    </w:p>
                  </w:txbxContent>
                </v:textbox>
              </v:shape>
            </w:pict>
          </mc:Fallback>
        </mc:AlternateContent>
      </w:r>
    </w:p>
    <w:p w14:paraId="09BC656F" w14:textId="77777777" w:rsidR="00165095" w:rsidRPr="007F0D21" w:rsidRDefault="00165095" w:rsidP="00165095">
      <w:pPr>
        <w:pStyle w:val="a0"/>
        <w:tabs>
          <w:tab w:val="left" w:pos="6966"/>
        </w:tabs>
        <w:ind w:left="0" w:firstLine="0"/>
        <w:rPr>
          <w:rFonts w:ascii="Meiryo UI" w:eastAsia="Meiryo UI" w:hAnsi="Meiryo UI"/>
        </w:rPr>
      </w:pPr>
      <w:r>
        <w:rPr>
          <w:rFonts w:ascii="Meiryo UI" w:eastAsia="Meiryo UI" w:hAnsi="Meiryo UI"/>
        </w:rPr>
        <w:tab/>
      </w:r>
    </w:p>
    <w:p w14:paraId="1B8C0C7F" w14:textId="77777777" w:rsidR="00165095" w:rsidRDefault="00165095" w:rsidP="00165095">
      <w:pPr>
        <w:pStyle w:val="a0"/>
        <w:ind w:left="0" w:firstLine="0"/>
        <w:rPr>
          <w:rFonts w:ascii="Meiryo UI" w:eastAsia="Meiryo UI" w:hAnsi="Meiryo UI"/>
        </w:rPr>
      </w:pPr>
      <w:r w:rsidRPr="007152ED">
        <w:rPr>
          <w:rFonts w:ascii="Meiryo UI" w:eastAsia="Meiryo UI" w:hAnsi="Meiryo UI"/>
          <w:noProof/>
        </w:rPr>
        <mc:AlternateContent>
          <mc:Choice Requires="wps">
            <w:drawing>
              <wp:anchor distT="0" distB="0" distL="114300" distR="114300" simplePos="0" relativeHeight="251688448" behindDoc="0" locked="0" layoutInCell="1" allowOverlap="1" wp14:anchorId="13B60426" wp14:editId="48C9D516">
                <wp:simplePos x="0" y="0"/>
                <wp:positionH relativeFrom="column">
                  <wp:posOffset>3246755</wp:posOffset>
                </wp:positionH>
                <wp:positionV relativeFrom="paragraph">
                  <wp:posOffset>150495</wp:posOffset>
                </wp:positionV>
                <wp:extent cx="467995" cy="0"/>
                <wp:effectExtent l="0" t="76200" r="27305" b="95250"/>
                <wp:wrapNone/>
                <wp:docPr id="10" name="直線矢印コネクタ 10"/>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59D1B1F" id="直線矢印コネクタ 10" o:spid="_x0000_s1026" type="#_x0000_t32" style="position:absolute;margin-left:255.65pt;margin-top:11.85pt;width:36.85pt;height:0;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687424" behindDoc="0" locked="0" layoutInCell="1" allowOverlap="1" wp14:anchorId="02007813" wp14:editId="670B2487">
                <wp:simplePos x="0" y="0"/>
                <wp:positionH relativeFrom="column">
                  <wp:posOffset>2638425</wp:posOffset>
                </wp:positionH>
                <wp:positionV relativeFrom="paragraph">
                  <wp:posOffset>156210</wp:posOffset>
                </wp:positionV>
                <wp:extent cx="251460" cy="0"/>
                <wp:effectExtent l="0" t="76200" r="15240" b="95250"/>
                <wp:wrapNone/>
                <wp:docPr id="8" name="直線矢印コネクタ 8"/>
                <wp:cNvGraphicFramePr/>
                <a:graphic xmlns:a="http://schemas.openxmlformats.org/drawingml/2006/main">
                  <a:graphicData uri="http://schemas.microsoft.com/office/word/2010/wordprocessingShape">
                    <wps:wsp>
                      <wps:cNvCnPr/>
                      <wps:spPr>
                        <a:xfrm>
                          <a:off x="0" y="0"/>
                          <a:ext cx="2514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D46983" id="直線矢印コネクタ 8" o:spid="_x0000_s1026" type="#_x0000_t32" style="position:absolute;margin-left:207.75pt;margin-top:12.3pt;width:19.8pt;height:0;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" strokecolor="black [3213]">
                <v:stroke endarrow="block"/>
              </v:shape>
            </w:pict>
          </mc:Fallback>
        </mc:AlternateContent>
      </w:r>
      <w:r w:rsidRPr="00F42C33">
        <w:rPr>
          <w:rFonts w:ascii="Meiryo UI" w:eastAsia="Meiryo UI" w:hAnsi="Meiryo UI"/>
          <w:noProof/>
        </w:rPr>
        <mc:AlternateContent>
          <mc:Choice Requires="wps">
            <w:drawing>
              <wp:anchor distT="0" distB="0" distL="114300" distR="114300" simplePos="0" relativeHeight="251681280" behindDoc="0" locked="0" layoutInCell="1" allowOverlap="1" wp14:anchorId="31852EA8" wp14:editId="5D5BA4D1">
                <wp:simplePos x="0" y="0"/>
                <wp:positionH relativeFrom="column">
                  <wp:posOffset>3434715</wp:posOffset>
                </wp:positionH>
                <wp:positionV relativeFrom="paragraph">
                  <wp:posOffset>169545</wp:posOffset>
                </wp:positionV>
                <wp:extent cx="1447800" cy="790575"/>
                <wp:effectExtent l="0" t="0" r="5715" b="5080"/>
                <wp:wrapNone/>
                <wp:docPr id="5" name="テキスト ボックス 5"/>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6FFBDB55" w14:textId="77777777" w:rsidR="00165095" w:rsidRPr="00252EAC" w:rsidRDefault="00165095" w:rsidP="00165095">
                            <w:pPr>
                              <w:rPr>
                                <w:rFonts w:ascii="Meiryo UI" w:eastAsia="Meiryo UI" w:hAnsi="Meiryo UI"/>
                              </w:rPr>
                            </w:pPr>
                            <w:r w:rsidRPr="00F125B7">
                              <w:rPr>
                                <w:rFonts w:ascii="Meiryo UI" w:eastAsia="Meiryo UI" w:hAnsi="Meiryo UI"/>
                              </w:rPr>
                              <w:t>JavaScript</w:t>
                            </w:r>
                            <w:r>
                              <w:rPr>
                                <w:rFonts w:ascii="Meiryo UI" w:eastAsia="Meiryo UI" w:hAnsi="Meiryo UI"/>
                              </w:rPr>
                              <w:t xml:space="preserve"> file</w:t>
                            </w:r>
                          </w:p>
                          <w:p w14:paraId="2C1A523A"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852EA8" id="テキスト ボックス 5" o:spid="_x0000_s1054" type="#_x0000_t202" style="position:absolute;left:0;text-align:left;margin-left:270.45pt;margin-top:13.35pt;width:114pt;height:62.25pt;z-index:2516812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" fillcolor="white [3212]" stroked="f" strokeweight=".5pt">
                <v:textbox style="mso-fit-shape-to-text:t">
                  <w:txbxContent>
                    <w:p w14:paraId="6FFBDB55" w14:textId="77777777" w:rsidR="00165095" w:rsidRPr="00252EAC" w:rsidRDefault="00165095" w:rsidP="00165095">
                      <w:pPr>
                        <w:rPr>
                          <w:rFonts w:ascii="Meiryo UI" w:eastAsia="Meiryo UI" w:hAnsi="Meiryo UI"/>
                        </w:rPr>
                      </w:pPr>
                      <w:r w:rsidRPr="00F125B7">
                        <w:rPr>
                          <w:rFonts w:ascii="Meiryo UI" w:eastAsia="Meiryo UI" w:hAnsi="Meiryo UI"/>
                        </w:rPr>
                        <w:t>JavaScript</w:t>
                      </w:r>
                      <w:r>
                        <w:rPr>
                          <w:rFonts w:ascii="Meiryo UI" w:eastAsia="Meiryo UI" w:hAnsi="Meiryo UI"/>
                        </w:rPr>
                        <w:t xml:space="preserve"> file</w:t>
                      </w:r>
                    </w:p>
                    <w:p w14:paraId="2C1A523A" w14:textId="77777777" w:rsidR="00165095" w:rsidRPr="00252EAC" w:rsidRDefault="00165095" w:rsidP="00165095">
                      <w:pPr>
                        <w:rPr>
                          <w:rFonts w:ascii="Meiryo UI" w:eastAsia="Meiryo UI" w:hAnsi="Meiryo UI"/>
                        </w:rPr>
                      </w:pPr>
                    </w:p>
                  </w:txbxContent>
                </v:textbox>
              </v:shape>
            </w:pict>
          </mc:Fallback>
        </mc:AlternateContent>
      </w:r>
      <w:r w:rsidRPr="00F42C33">
        <w:rPr>
          <w:rFonts w:ascii="Meiryo UI" w:eastAsia="Meiryo UI" w:hAnsi="Meiryo UI"/>
          <w:noProof/>
        </w:rPr>
        <mc:AlternateContent>
          <mc:Choice Requires="wps">
            <w:drawing>
              <wp:anchor distT="0" distB="0" distL="114300" distR="114300" simplePos="0" relativeHeight="251682304" behindDoc="0" locked="0" layoutInCell="1" allowOverlap="1" wp14:anchorId="1FCED233" wp14:editId="5C62B40F">
                <wp:simplePos x="0" y="0"/>
                <wp:positionH relativeFrom="column">
                  <wp:posOffset>3873500</wp:posOffset>
                </wp:positionH>
                <wp:positionV relativeFrom="paragraph">
                  <wp:posOffset>31750</wp:posOffset>
                </wp:positionV>
                <wp:extent cx="107950" cy="143510"/>
                <wp:effectExtent l="0" t="0" r="25400" b="27940"/>
                <wp:wrapNone/>
                <wp:docPr id="6" name="四角形: メモ 6"/>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A29AE" id="四角形: メモ 6" o:spid="_x0000_s1026" type="#_x0000_t65" style="position:absolute;margin-left:305pt;margin-top:2.5pt;width:8.5pt;height:11.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" adj="18000" filled="f" strokecolor="black [3213]"/>
            </w:pict>
          </mc:Fallback>
        </mc:AlternateContent>
      </w:r>
      <w:r w:rsidRPr="00F42C33">
        <w:rPr>
          <w:rFonts w:ascii="Meiryo UI" w:eastAsia="Meiryo UI" w:hAnsi="Meiryo UI"/>
          <w:noProof/>
        </w:rPr>
        <w:drawing>
          <wp:anchor distT="0" distB="0" distL="114300" distR="114300" simplePos="0" relativeHeight="251680256" behindDoc="0" locked="0" layoutInCell="1" allowOverlap="1" wp14:anchorId="51A292DE" wp14:editId="64E92C4F">
            <wp:simplePos x="0" y="0"/>
            <wp:positionH relativeFrom="column">
              <wp:posOffset>2958465</wp:posOffset>
            </wp:positionH>
            <wp:positionV relativeFrom="paragraph">
              <wp:posOffset>27940</wp:posOffset>
            </wp:positionV>
            <wp:extent cx="220345" cy="251460"/>
            <wp:effectExtent l="0" t="0" r="8255"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F42C33">
        <w:rPr>
          <w:rFonts w:ascii="Meiryo UI" w:eastAsia="Meiryo UI" w:hAnsi="Meiryo UI"/>
          <w:noProof/>
        </w:rPr>
        <mc:AlternateContent>
          <mc:Choice Requires="wps">
            <w:drawing>
              <wp:anchor distT="0" distB="0" distL="114300" distR="114300" simplePos="0" relativeHeight="251679232" behindDoc="0" locked="0" layoutInCell="1" allowOverlap="1" wp14:anchorId="6055AE7C" wp14:editId="5213B871">
                <wp:simplePos x="0" y="0"/>
                <wp:positionH relativeFrom="column">
                  <wp:posOffset>2882265</wp:posOffset>
                </wp:positionH>
                <wp:positionV relativeFrom="paragraph">
                  <wp:posOffset>158115</wp:posOffset>
                </wp:positionV>
                <wp:extent cx="1447800" cy="790575"/>
                <wp:effectExtent l="0" t="0" r="0" b="5080"/>
                <wp:wrapNone/>
                <wp:docPr id="4" name="テキスト ボックス 4"/>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08D148C6" w14:textId="77777777" w:rsidR="00165095" w:rsidRPr="00252EAC" w:rsidRDefault="00165095" w:rsidP="00165095">
                            <w:pPr>
                              <w:rPr>
                                <w:rFonts w:ascii="Meiryo UI" w:eastAsia="Meiryo UI" w:hAnsi="Meiryo UI"/>
                              </w:rPr>
                            </w:pPr>
                            <w:r>
                              <w:rPr>
                                <w:rFonts w:ascii="Meiryo UI" w:eastAsia="Meiryo UI" w:hAnsi="Meiryo UI"/>
                              </w:rPr>
                              <w:t>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55AE7C" id="テキスト ボックス 4" o:spid="_x0000_s1055" type="#_x0000_t202" style="position:absolute;left:0;text-align:left;margin-left:226.95pt;margin-top:12.45pt;width:114pt;height:62.25pt;z-index:2516792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" fillcolor="white [3212]" stroked="f" strokeweight=".5pt">
                <v:textbox style="mso-fit-shape-to-text:t">
                  <w:txbxContent>
                    <w:p w14:paraId="08D148C6" w14:textId="77777777" w:rsidR="00165095" w:rsidRPr="00252EAC" w:rsidRDefault="00165095" w:rsidP="00165095">
                      <w:pPr>
                        <w:rPr>
                          <w:rFonts w:ascii="Meiryo UI" w:eastAsia="Meiryo UI" w:hAnsi="Meiryo UI"/>
                        </w:rPr>
                      </w:pPr>
                      <w:r>
                        <w:rPr>
                          <w:rFonts w:ascii="Meiryo UI" w:eastAsia="Meiryo UI" w:hAnsi="Meiryo UI"/>
                        </w:rPr>
                        <w:t>js</w:t>
                      </w:r>
                    </w:p>
                  </w:txbxContent>
                </v:textbox>
              </v:shape>
            </w:pict>
          </mc:Fallback>
        </mc:AlternateContent>
      </w:r>
    </w:p>
    <w:p w14:paraId="66C82E50" w14:textId="77777777" w:rsidR="00165095" w:rsidRDefault="00165095" w:rsidP="00165095">
      <w:pPr>
        <w:pStyle w:val="a0"/>
        <w:ind w:left="0" w:firstLine="0"/>
        <w:rPr>
          <w:rFonts w:ascii="Meiryo UI" w:eastAsia="Meiryo UI" w:hAnsi="Meiryo UI"/>
        </w:rPr>
      </w:pPr>
    </w:p>
    <w:p w14:paraId="28A5AC86" w14:textId="77777777" w:rsidR="00165095" w:rsidRPr="007F0D21" w:rsidRDefault="00165095" w:rsidP="00165095">
      <w:pPr>
        <w:pStyle w:val="a0"/>
        <w:ind w:left="0" w:firstLine="0"/>
        <w:rPr>
          <w:rFonts w:ascii="Meiryo UI" w:eastAsia="Meiryo UI" w:hAnsi="Meiryo UI"/>
        </w:rPr>
      </w:pPr>
      <w:r w:rsidRPr="00F07778">
        <w:rPr>
          <w:rFonts w:ascii="Meiryo UI" w:eastAsia="Meiryo UI" w:hAnsi="Meiryo UI"/>
          <w:noProof/>
        </w:rPr>
        <mc:AlternateContent>
          <mc:Choice Requires="wps">
            <w:drawing>
              <wp:anchor distT="0" distB="0" distL="114300" distR="114300" simplePos="0" relativeHeight="251722240" behindDoc="0" locked="0" layoutInCell="1" allowOverlap="1" wp14:anchorId="5997A862" wp14:editId="2A238F92">
                <wp:simplePos x="0" y="0"/>
                <wp:positionH relativeFrom="column">
                  <wp:posOffset>5114925</wp:posOffset>
                </wp:positionH>
                <wp:positionV relativeFrom="paragraph">
                  <wp:posOffset>357505</wp:posOffset>
                </wp:positionV>
                <wp:extent cx="1447800" cy="790575"/>
                <wp:effectExtent l="0" t="0" r="0" b="5080"/>
                <wp:wrapNone/>
                <wp:docPr id="132" name="テキスト ボックス 132"/>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5FE19544" w14:textId="77777777" w:rsidR="00165095" w:rsidRPr="00252EAC" w:rsidRDefault="00165095" w:rsidP="00165095">
                            <w:pPr>
                              <w:rPr>
                                <w:rFonts w:ascii="Meiryo UI" w:eastAsia="Meiryo UI" w:hAnsi="Meiryo UI"/>
                              </w:rPr>
                            </w:pPr>
                            <w:r w:rsidRPr="00B5250F">
                              <w:rPr>
                                <w:rFonts w:ascii="Meiryo UI" w:eastAsia="Meiryo UI" w:hAnsi="Meiryo UI"/>
                              </w:rPr>
                              <w:t>View file</w:t>
                            </w:r>
                          </w:p>
                          <w:p w14:paraId="6C283A87"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97A862" id="テキスト ボックス 132" o:spid="_x0000_s1056" type="#_x0000_t202" style="position:absolute;left:0;text-align:left;margin-left:402.75pt;margin-top:28.15pt;width:114pt;height:62.25pt;z-index:25172224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" fillcolor="white [3212]" stroked="f" strokeweight=".5pt">
                <v:textbox style="mso-fit-shape-to-text:t">
                  <w:txbxContent>
                    <w:p w14:paraId="5FE19544" w14:textId="77777777" w:rsidR="00165095" w:rsidRPr="00252EAC" w:rsidRDefault="00165095" w:rsidP="00165095">
                      <w:pPr>
                        <w:rPr>
                          <w:rFonts w:ascii="Meiryo UI" w:eastAsia="Meiryo UI" w:hAnsi="Meiryo UI"/>
                        </w:rPr>
                      </w:pPr>
                      <w:r w:rsidRPr="00B5250F">
                        <w:rPr>
                          <w:rFonts w:ascii="Meiryo UI" w:eastAsia="Meiryo UI" w:hAnsi="Meiryo UI"/>
                        </w:rPr>
                        <w:t>View file</w:t>
                      </w:r>
                    </w:p>
                    <w:p w14:paraId="6C283A87" w14:textId="77777777" w:rsidR="00165095" w:rsidRPr="00252EAC" w:rsidRDefault="00165095" w:rsidP="00165095">
                      <w:pPr>
                        <w:rPr>
                          <w:rFonts w:ascii="Meiryo UI" w:eastAsia="Meiryo UI" w:hAnsi="Meiryo UI"/>
                        </w:rPr>
                      </w:pPr>
                    </w:p>
                  </w:txbxContent>
                </v:textbox>
              </v:shape>
            </w:pict>
          </mc:Fallback>
        </mc:AlternateContent>
      </w:r>
      <w:r w:rsidRPr="009B4EF6">
        <w:rPr>
          <w:rFonts w:ascii="Meiryo UI" w:eastAsia="Meiryo UI" w:hAnsi="Meiryo UI"/>
          <w:noProof/>
        </w:rPr>
        <mc:AlternateContent>
          <mc:Choice Requires="wps">
            <w:drawing>
              <wp:anchor distT="0" distB="0" distL="114300" distR="114300" simplePos="0" relativeHeight="251691520" behindDoc="0" locked="0" layoutInCell="1" allowOverlap="1" wp14:anchorId="314790F5" wp14:editId="2190D455">
                <wp:simplePos x="0" y="0"/>
                <wp:positionH relativeFrom="column">
                  <wp:posOffset>1913890</wp:posOffset>
                </wp:positionH>
                <wp:positionV relativeFrom="paragraph">
                  <wp:posOffset>384810</wp:posOffset>
                </wp:positionV>
                <wp:extent cx="1447800" cy="790575"/>
                <wp:effectExtent l="0" t="0" r="8255" b="5080"/>
                <wp:wrapNone/>
                <wp:docPr id="93" name="テキスト ボックス 93"/>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5E5A2B4D" w14:textId="77777777" w:rsidR="00165095" w:rsidRPr="00252EAC" w:rsidRDefault="00165095" w:rsidP="00165095">
                            <w:pPr>
                              <w:rPr>
                                <w:rFonts w:ascii="Meiryo UI" w:eastAsia="Meiryo UI" w:hAnsi="Meiryo UI"/>
                              </w:rPr>
                            </w:pPr>
                            <w:r>
                              <w:rPr>
                                <w:rFonts w:ascii="Meiryo UI" w:eastAsia="Meiryo UI" w:hAnsi="Meiryo UI" w:hint="eastAsia"/>
                              </w:rPr>
                              <w:t>r</w:t>
                            </w:r>
                            <w:r>
                              <w:rPr>
                                <w:rFonts w:ascii="Meiryo UI" w:eastAsia="Meiryo UI" w:hAnsi="Meiryo UI"/>
                              </w:rPr>
                              <w:t>esources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4790F5" id="テキスト ボックス 93" o:spid="_x0000_s1057" type="#_x0000_t202" style="position:absolute;left:0;text-align:left;margin-left:150.7pt;margin-top:30.3pt;width:114pt;height:62.25pt;z-index:25169152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" fillcolor="white [3212]" stroked="f" strokeweight=".5pt">
                <v:textbox style="mso-fit-shape-to-text:t">
                  <w:txbxContent>
                    <w:p w14:paraId="5E5A2B4D" w14:textId="77777777" w:rsidR="00165095" w:rsidRPr="00252EAC" w:rsidRDefault="00165095" w:rsidP="00165095">
                      <w:pPr>
                        <w:rPr>
                          <w:rFonts w:ascii="Meiryo UI" w:eastAsia="Meiryo UI" w:hAnsi="Meiryo UI"/>
                        </w:rPr>
                      </w:pPr>
                      <w:r>
                        <w:rPr>
                          <w:rFonts w:ascii="Meiryo UI" w:eastAsia="Meiryo UI" w:hAnsi="Meiryo UI" w:hint="eastAsia"/>
                        </w:rPr>
                        <w:t>r</w:t>
                      </w:r>
                      <w:r>
                        <w:rPr>
                          <w:rFonts w:ascii="Meiryo UI" w:eastAsia="Meiryo UI" w:hAnsi="Meiryo UI"/>
                        </w:rPr>
                        <w:t>esources</w:t>
                      </w:r>
                    </w:p>
                  </w:txbxContent>
                </v:textbox>
              </v:shape>
            </w:pict>
          </mc:Fallback>
        </mc:AlternateContent>
      </w:r>
      <w:r w:rsidRPr="00057125">
        <w:rPr>
          <w:rFonts w:ascii="Meiryo UI" w:eastAsia="Meiryo UI" w:hAnsi="Meiryo UI"/>
          <w:noProof/>
        </w:rPr>
        <mc:AlternateContent>
          <mc:Choice Requires="wps">
            <w:drawing>
              <wp:anchor distT="0" distB="0" distL="114300" distR="114300" simplePos="0" relativeHeight="251695616" behindDoc="0" locked="0" layoutInCell="1" allowOverlap="1" wp14:anchorId="4C2E85BD" wp14:editId="2FCD7ABA">
                <wp:simplePos x="0" y="0"/>
                <wp:positionH relativeFrom="column">
                  <wp:posOffset>3448050</wp:posOffset>
                </wp:positionH>
                <wp:positionV relativeFrom="paragraph">
                  <wp:posOffset>386080</wp:posOffset>
                </wp:positionV>
                <wp:extent cx="1447800" cy="790575"/>
                <wp:effectExtent l="0" t="0" r="0" b="1270"/>
                <wp:wrapNone/>
                <wp:docPr id="97" name="テキスト ボックス 97"/>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443C164B" w14:textId="77777777" w:rsidR="00165095" w:rsidRDefault="00165095" w:rsidP="00165095">
                            <w:pPr>
                              <w:rPr>
                                <w:rFonts w:ascii="Meiryo UI" w:eastAsia="Meiryo UI" w:hAnsi="Meiryo UI"/>
                              </w:rPr>
                            </w:pPr>
                            <w:r>
                              <w:rPr>
                                <w:rFonts w:ascii="Meiryo UI" w:eastAsia="Meiryo UI" w:hAnsi="Meiryo UI"/>
                              </w:rPr>
                              <w:t>Layouts</w:t>
                            </w:r>
                            <w:r>
                              <w:rPr>
                                <w:rFonts w:ascii="Meiryo UI" w:eastAsia="Meiryo UI" w:hAnsi="Meiryo UI" w:hint="eastAsia"/>
                              </w:rPr>
                              <w:t>、</w:t>
                            </w:r>
                            <w:r>
                              <w:rPr>
                                <w:rFonts w:ascii="Meiryo UI" w:eastAsia="Meiryo UI" w:hAnsi="Meiryo UI"/>
                              </w:rPr>
                              <w:t>Mst</w:t>
                            </w:r>
                          </w:p>
                          <w:p w14:paraId="5030159C" w14:textId="77777777" w:rsidR="00165095"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chet</w:t>
                            </w:r>
                            <w:r>
                              <w:rPr>
                                <w:rFonts w:ascii="Meiryo UI" w:eastAsia="Meiryo UI" w:hAnsi="Meiryo UI" w:hint="eastAsia"/>
                              </w:rPr>
                              <w:t>、Schem</w:t>
                            </w:r>
                          </w:p>
                          <w:p w14:paraId="5FB9DDC2" w14:textId="77777777" w:rsidR="00165095" w:rsidRPr="00252EAC"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ches</w:t>
                            </w:r>
                            <w:r>
                              <w:rPr>
                                <w:rFonts w:ascii="Meiryo UI" w:eastAsia="Meiryo UI" w:hAnsi="Meiryo UI" w:hint="eastAsia"/>
                              </w:rPr>
                              <w:t>、R</w:t>
                            </w:r>
                            <w:r>
                              <w:rPr>
                                <w:rFonts w:ascii="Meiryo UI" w:eastAsia="Meiryo UI" w:hAnsi="Meiryo UI"/>
                              </w:rPr>
                              <w:t>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2E85BD" id="テキスト ボックス 97" o:spid="_x0000_s1058" type="#_x0000_t202" style="position:absolute;left:0;text-align:left;margin-left:271.5pt;margin-top:30.4pt;width:114pt;height:62.25pt;z-index:251695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" fillcolor="white [3212]" stroked="f" strokeweight=".5pt">
                <v:textbox style="mso-fit-shape-to-text:t">
                  <w:txbxContent>
                    <w:p w14:paraId="443C164B" w14:textId="77777777" w:rsidR="00165095" w:rsidRDefault="00165095" w:rsidP="00165095">
                      <w:pPr>
                        <w:rPr>
                          <w:rFonts w:ascii="Meiryo UI" w:eastAsia="Meiryo UI" w:hAnsi="Meiryo UI"/>
                        </w:rPr>
                      </w:pPr>
                      <w:r>
                        <w:rPr>
                          <w:rFonts w:ascii="Meiryo UI" w:eastAsia="Meiryo UI" w:hAnsi="Meiryo UI"/>
                        </w:rPr>
                        <w:t>Layouts</w:t>
                      </w:r>
                      <w:r>
                        <w:rPr>
                          <w:rFonts w:ascii="Meiryo UI" w:eastAsia="Meiryo UI" w:hAnsi="Meiryo UI" w:hint="eastAsia"/>
                        </w:rPr>
                        <w:t>、</w:t>
                      </w:r>
                      <w:r>
                        <w:rPr>
                          <w:rFonts w:ascii="Meiryo UI" w:eastAsia="Meiryo UI" w:hAnsi="Meiryo UI"/>
                        </w:rPr>
                        <w:t>Mst</w:t>
                      </w:r>
                    </w:p>
                    <w:p w14:paraId="5030159C" w14:textId="77777777" w:rsidR="00165095"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chet</w:t>
                      </w:r>
                      <w:r>
                        <w:rPr>
                          <w:rFonts w:ascii="Meiryo UI" w:eastAsia="Meiryo UI" w:hAnsi="Meiryo UI" w:hint="eastAsia"/>
                        </w:rPr>
                        <w:t>、Schem</w:t>
                      </w:r>
                    </w:p>
                    <w:p w14:paraId="5FB9DDC2" w14:textId="77777777" w:rsidR="00165095" w:rsidRPr="00252EAC"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ches</w:t>
                      </w:r>
                      <w:r>
                        <w:rPr>
                          <w:rFonts w:ascii="Meiryo UI" w:eastAsia="Meiryo UI" w:hAnsi="Meiryo UI" w:hint="eastAsia"/>
                        </w:rPr>
                        <w:t>、R</w:t>
                      </w:r>
                      <w:r>
                        <w:rPr>
                          <w:rFonts w:ascii="Meiryo UI" w:eastAsia="Meiryo UI" w:hAnsi="Meiryo UI"/>
                        </w:rPr>
                        <w:t>eport</w:t>
                      </w:r>
                    </w:p>
                  </w:txbxContent>
                </v:textbox>
              </v:shape>
            </w:pict>
          </mc:Fallback>
        </mc:AlternateContent>
      </w:r>
      <w:r w:rsidRPr="00721B46">
        <w:rPr>
          <w:rFonts w:ascii="Meiryo UI" w:eastAsia="Meiryo UI" w:hAnsi="Meiryo UI"/>
          <w:noProof/>
        </w:rPr>
        <mc:AlternateContent>
          <mc:Choice Requires="wps">
            <w:drawing>
              <wp:anchor distT="0" distB="0" distL="114300" distR="114300" simplePos="0" relativeHeight="251697664" behindDoc="0" locked="0" layoutInCell="1" allowOverlap="1" wp14:anchorId="78EA0DF4" wp14:editId="4626486B">
                <wp:simplePos x="0" y="0"/>
                <wp:positionH relativeFrom="column">
                  <wp:posOffset>4359910</wp:posOffset>
                </wp:positionH>
                <wp:positionV relativeFrom="paragraph">
                  <wp:posOffset>387350</wp:posOffset>
                </wp:positionV>
                <wp:extent cx="1447800" cy="790575"/>
                <wp:effectExtent l="0" t="0" r="0" b="0"/>
                <wp:wrapNone/>
                <wp:docPr id="99" name="テキスト ボックス 99"/>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787D3E61" w14:textId="77777777" w:rsidR="00165095" w:rsidRDefault="00165095" w:rsidP="00165095">
                            <w:pPr>
                              <w:rPr>
                                <w:rFonts w:ascii="Arial" w:eastAsia="Meiryo UI" w:hAnsi="Arial" w:cs="Arial"/>
                              </w:rPr>
                            </w:pPr>
                            <w:r>
                              <w:rPr>
                                <w:rFonts w:ascii="Meiryo UI" w:eastAsia="Meiryo UI" w:hAnsi="Meiryo UI"/>
                              </w:rPr>
                              <w:t>Folder c</w:t>
                            </w:r>
                            <w:r>
                              <w:rPr>
                                <w:rFonts w:ascii="Arial" w:eastAsia="Meiryo UI" w:hAnsi="Arial" w:cs="Arial"/>
                              </w:rPr>
                              <w:t>ủa</w:t>
                            </w:r>
                          </w:p>
                          <w:p w14:paraId="77CF0672" w14:textId="77777777" w:rsidR="00165095" w:rsidRPr="00B5250F" w:rsidRDefault="00165095" w:rsidP="00165095">
                            <w:pPr>
                              <w:rPr>
                                <w:rFonts w:ascii="Arial" w:eastAsia="Meiryo UI" w:hAnsi="Arial" w:cs="Arial"/>
                              </w:rPr>
                            </w:pPr>
                            <w:r>
                              <w:rPr>
                                <w:rFonts w:ascii="Arial" w:eastAsia="Meiryo UI" w:hAnsi="Arial" w:cs="Arial"/>
                              </w:rPr>
                              <w:t>Từng chức năng</w:t>
                            </w:r>
                          </w:p>
                          <w:p w14:paraId="5C374351"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EA0DF4" id="テキスト ボックス 99" o:spid="_x0000_s1059" type="#_x0000_t202" style="position:absolute;left:0;text-align:left;margin-left:343.3pt;margin-top:30.5pt;width:114pt;height:62.25pt;z-index:2516976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" fillcolor="white [3212]" stroked="f" strokeweight=".5pt">
                <v:textbox style="mso-fit-shape-to-text:t">
                  <w:txbxContent>
                    <w:p w14:paraId="787D3E61" w14:textId="77777777" w:rsidR="00165095" w:rsidRDefault="00165095" w:rsidP="00165095">
                      <w:pPr>
                        <w:rPr>
                          <w:rFonts w:ascii="Arial" w:eastAsia="Meiryo UI" w:hAnsi="Arial" w:cs="Arial"/>
                        </w:rPr>
                      </w:pPr>
                      <w:r>
                        <w:rPr>
                          <w:rFonts w:ascii="Meiryo UI" w:eastAsia="Meiryo UI" w:hAnsi="Meiryo UI"/>
                        </w:rPr>
                        <w:t>Folder c</w:t>
                      </w:r>
                      <w:r>
                        <w:rPr>
                          <w:rFonts w:ascii="Arial" w:eastAsia="Meiryo UI" w:hAnsi="Arial" w:cs="Arial"/>
                        </w:rPr>
                        <w:t>ủa</w:t>
                      </w:r>
                    </w:p>
                    <w:p w14:paraId="77CF0672" w14:textId="77777777" w:rsidR="00165095" w:rsidRPr="00B5250F" w:rsidRDefault="00165095" w:rsidP="00165095">
                      <w:pPr>
                        <w:rPr>
                          <w:rFonts w:ascii="Arial" w:eastAsia="Meiryo UI" w:hAnsi="Arial" w:cs="Arial"/>
                        </w:rPr>
                      </w:pPr>
                      <w:r>
                        <w:rPr>
                          <w:rFonts w:ascii="Arial" w:eastAsia="Meiryo UI" w:hAnsi="Arial" w:cs="Arial"/>
                        </w:rPr>
                        <w:t>Từng chức năng</w:t>
                      </w:r>
                    </w:p>
                    <w:p w14:paraId="5C374351" w14:textId="77777777" w:rsidR="00165095" w:rsidRPr="00252EAC" w:rsidRDefault="00165095" w:rsidP="00165095">
                      <w:pPr>
                        <w:rPr>
                          <w:rFonts w:ascii="Meiryo UI" w:eastAsia="Meiryo UI" w:hAnsi="Meiryo UI"/>
                        </w:rPr>
                      </w:pPr>
                    </w:p>
                  </w:txbxContent>
                </v:textbox>
              </v:shape>
            </w:pict>
          </mc:Fallback>
        </mc:AlternateContent>
      </w:r>
      <w:r w:rsidRPr="009F5B44">
        <w:rPr>
          <w:rFonts w:ascii="Meiryo UI" w:eastAsia="Meiryo UI" w:hAnsi="Meiryo UI"/>
          <w:noProof/>
        </w:rPr>
        <mc:AlternateContent>
          <mc:Choice Requires="wps">
            <w:drawing>
              <wp:anchor distT="0" distB="0" distL="114300" distR="114300" simplePos="0" relativeHeight="251699712" behindDoc="0" locked="0" layoutInCell="1" allowOverlap="1" wp14:anchorId="45B51799" wp14:editId="4F57238B">
                <wp:simplePos x="0" y="0"/>
                <wp:positionH relativeFrom="column">
                  <wp:posOffset>2428875</wp:posOffset>
                </wp:positionH>
                <wp:positionV relativeFrom="paragraph">
                  <wp:posOffset>323850</wp:posOffset>
                </wp:positionV>
                <wp:extent cx="467995" cy="0"/>
                <wp:effectExtent l="0" t="76200" r="27305" b="95250"/>
                <wp:wrapNone/>
                <wp:docPr id="102" name="直線矢印コネクタ 102"/>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8C9C06" id="直線矢印コネクタ 102" o:spid="_x0000_s1026" type="#_x0000_t32" style="position:absolute;margin-left:191.25pt;margin-top:25.5pt;width:36.85pt;height:0;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" strokecolor="black [3213]">
                <v:stroke endarrow="block"/>
              </v:shape>
            </w:pict>
          </mc:Fallback>
        </mc:AlternateContent>
      </w:r>
      <w:r w:rsidRPr="009F5B44">
        <w:rPr>
          <w:rFonts w:ascii="Meiryo UI" w:eastAsia="Meiryo UI" w:hAnsi="Meiryo UI"/>
          <w:noProof/>
        </w:rPr>
        <mc:AlternateContent>
          <mc:Choice Requires="wps">
            <w:drawing>
              <wp:anchor distT="0" distB="0" distL="114300" distR="114300" simplePos="0" relativeHeight="251700736" behindDoc="0" locked="0" layoutInCell="1" allowOverlap="1" wp14:anchorId="5CFB78F7" wp14:editId="365C8408">
                <wp:simplePos x="0" y="0"/>
                <wp:positionH relativeFrom="column">
                  <wp:posOffset>3248025</wp:posOffset>
                </wp:positionH>
                <wp:positionV relativeFrom="paragraph">
                  <wp:posOffset>321945</wp:posOffset>
                </wp:positionV>
                <wp:extent cx="467995" cy="0"/>
                <wp:effectExtent l="0" t="76200" r="27305" b="95250"/>
                <wp:wrapNone/>
                <wp:docPr id="103" name="直線矢印コネクタ 103"/>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9E15305" id="直線矢印コネクタ 103" o:spid="_x0000_s1026" type="#_x0000_t32" style="position:absolute;margin-left:255.75pt;margin-top:25.35pt;width:36.85pt;height:0;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" strokecolor="black [3213]">
                <v:stroke endarrow="block"/>
              </v:shape>
            </w:pict>
          </mc:Fallback>
        </mc:AlternateContent>
      </w:r>
      <w:r w:rsidRPr="009F5B44">
        <w:rPr>
          <w:rFonts w:ascii="Meiryo UI" w:eastAsia="Meiryo UI" w:hAnsi="Meiryo UI"/>
          <w:noProof/>
        </w:rPr>
        <mc:AlternateContent>
          <mc:Choice Requires="wps">
            <w:drawing>
              <wp:anchor distT="0" distB="0" distL="114300" distR="114300" simplePos="0" relativeHeight="251703808" behindDoc="0" locked="0" layoutInCell="1" allowOverlap="1" wp14:anchorId="1641FAC1" wp14:editId="7C3D7B67">
                <wp:simplePos x="0" y="0"/>
                <wp:positionH relativeFrom="column">
                  <wp:posOffset>4037330</wp:posOffset>
                </wp:positionH>
                <wp:positionV relativeFrom="paragraph">
                  <wp:posOffset>321945</wp:posOffset>
                </wp:positionV>
                <wp:extent cx="467995" cy="0"/>
                <wp:effectExtent l="0" t="76200" r="27305" b="95250"/>
                <wp:wrapNone/>
                <wp:docPr id="104" name="直線矢印コネクタ 104"/>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DB41875" id="直線矢印コネクタ 104" o:spid="_x0000_s1026" type="#_x0000_t32" style="position:absolute;margin-left:317.9pt;margin-top:25.35pt;width:36.85pt;height:0;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" strokecolor="black [3213]">
                <v:stroke endarrow="block"/>
              </v:shape>
            </w:pict>
          </mc:Fallback>
        </mc:AlternateContent>
      </w:r>
      <w:r w:rsidRPr="007F0D21">
        <w:rPr>
          <w:rFonts w:ascii="Meiryo UI" w:eastAsia="Meiryo UI" w:hAnsi="Meiryo UI"/>
          <w:noProof/>
        </w:rPr>
        <mc:AlternateContent>
          <mc:Choice Requires="wps">
            <w:drawing>
              <wp:anchor distT="0" distB="0" distL="114300" distR="114300" simplePos="0" relativeHeight="251718144" behindDoc="0" locked="0" layoutInCell="1" allowOverlap="1" wp14:anchorId="5DB40E96" wp14:editId="5FA0672F">
                <wp:simplePos x="0" y="0"/>
                <wp:positionH relativeFrom="column">
                  <wp:posOffset>1826895</wp:posOffset>
                </wp:positionH>
                <wp:positionV relativeFrom="paragraph">
                  <wp:posOffset>325755</wp:posOffset>
                </wp:positionV>
                <wp:extent cx="251460" cy="0"/>
                <wp:effectExtent l="0" t="76200" r="15240" b="95250"/>
                <wp:wrapNone/>
                <wp:docPr id="128" name="直線矢印コネクタ 128"/>
                <wp:cNvGraphicFramePr/>
                <a:graphic xmlns:a="http://schemas.openxmlformats.org/drawingml/2006/main">
                  <a:graphicData uri="http://schemas.microsoft.com/office/word/2010/wordprocessingShape">
                    <wps:wsp>
                      <wps:cNvCnPr/>
                      <wps:spPr>
                        <a:xfrm>
                          <a:off x="0" y="0"/>
                          <a:ext cx="2514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5FBF324" id="直線矢印コネクタ 128" o:spid="_x0000_s1026" type="#_x0000_t32" style="position:absolute;margin-left:143.85pt;margin-top:25.65pt;width:19.8pt;height:0;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" strokecolor="black [3213]">
                <v:stroke endarrow="block"/>
              </v:shape>
            </w:pict>
          </mc:Fallback>
        </mc:AlternateContent>
      </w:r>
      <w:r w:rsidRPr="009B4EF6">
        <w:rPr>
          <w:rFonts w:ascii="Meiryo UI" w:eastAsia="Meiryo UI" w:hAnsi="Meiryo UI"/>
          <w:noProof/>
        </w:rPr>
        <w:drawing>
          <wp:anchor distT="0" distB="0" distL="114300" distR="114300" simplePos="0" relativeHeight="251694592" behindDoc="0" locked="0" layoutInCell="1" allowOverlap="1" wp14:anchorId="27A355FC" wp14:editId="40266B34">
            <wp:simplePos x="0" y="0"/>
            <wp:positionH relativeFrom="column">
              <wp:posOffset>2952750</wp:posOffset>
            </wp:positionH>
            <wp:positionV relativeFrom="paragraph">
              <wp:posOffset>215265</wp:posOffset>
            </wp:positionV>
            <wp:extent cx="220345" cy="251460"/>
            <wp:effectExtent l="0" t="0" r="8255" b="0"/>
            <wp:wrapNone/>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057125">
        <w:rPr>
          <w:rFonts w:ascii="Meiryo UI" w:eastAsia="Meiryo UI" w:hAnsi="Meiryo UI"/>
          <w:noProof/>
        </w:rPr>
        <w:drawing>
          <wp:anchor distT="0" distB="0" distL="114300" distR="114300" simplePos="0" relativeHeight="251696640" behindDoc="0" locked="0" layoutInCell="1" allowOverlap="1" wp14:anchorId="1CEB8EBF" wp14:editId="13CFFB99">
            <wp:simplePos x="0" y="0"/>
            <wp:positionH relativeFrom="column">
              <wp:posOffset>3810000</wp:posOffset>
            </wp:positionH>
            <wp:positionV relativeFrom="paragraph">
              <wp:posOffset>200025</wp:posOffset>
            </wp:positionV>
            <wp:extent cx="220345" cy="251460"/>
            <wp:effectExtent l="0" t="0" r="8255" b="0"/>
            <wp:wrapNone/>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721B46">
        <w:rPr>
          <w:rFonts w:ascii="Meiryo UI" w:eastAsia="Meiryo UI" w:hAnsi="Meiryo UI"/>
          <w:noProof/>
        </w:rPr>
        <w:drawing>
          <wp:anchor distT="0" distB="0" distL="114300" distR="114300" simplePos="0" relativeHeight="251698688" behindDoc="0" locked="0" layoutInCell="1" allowOverlap="1" wp14:anchorId="2CF3D7A1" wp14:editId="21A3F410">
            <wp:simplePos x="0" y="0"/>
            <wp:positionH relativeFrom="column">
              <wp:posOffset>4531360</wp:posOffset>
            </wp:positionH>
            <wp:positionV relativeFrom="paragraph">
              <wp:posOffset>180975</wp:posOffset>
            </wp:positionV>
            <wp:extent cx="220345" cy="251460"/>
            <wp:effectExtent l="0" t="0" r="8255" b="0"/>
            <wp:wrapNone/>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9B4EF6">
        <w:rPr>
          <w:rFonts w:ascii="Meiryo UI" w:eastAsia="Meiryo UI" w:hAnsi="Meiryo UI"/>
          <w:noProof/>
        </w:rPr>
        <w:drawing>
          <wp:anchor distT="0" distB="0" distL="114300" distR="114300" simplePos="0" relativeHeight="251692544" behindDoc="0" locked="0" layoutInCell="1" allowOverlap="1" wp14:anchorId="29D6C29C" wp14:editId="2EF4A860">
            <wp:simplePos x="0" y="0"/>
            <wp:positionH relativeFrom="column">
              <wp:posOffset>2142490</wp:posOffset>
            </wp:positionH>
            <wp:positionV relativeFrom="paragraph">
              <wp:posOffset>216535</wp:posOffset>
            </wp:positionV>
            <wp:extent cx="220345" cy="251460"/>
            <wp:effectExtent l="0" t="0" r="8255" b="0"/>
            <wp:wrapNone/>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F07778">
        <w:rPr>
          <w:rFonts w:ascii="Meiryo UI" w:eastAsia="Meiryo UI" w:hAnsi="Meiryo UI"/>
          <w:noProof/>
        </w:rPr>
        <mc:AlternateContent>
          <mc:Choice Requires="wps">
            <w:drawing>
              <wp:anchor distT="0" distB="0" distL="114300" distR="114300" simplePos="0" relativeHeight="251726336" behindDoc="0" locked="0" layoutInCell="1" allowOverlap="1" wp14:anchorId="7AEC2C36" wp14:editId="5168FC71">
                <wp:simplePos x="0" y="0"/>
                <wp:positionH relativeFrom="column">
                  <wp:posOffset>4802505</wp:posOffset>
                </wp:positionH>
                <wp:positionV relativeFrom="paragraph">
                  <wp:posOffset>308610</wp:posOffset>
                </wp:positionV>
                <wp:extent cx="467995" cy="0"/>
                <wp:effectExtent l="0" t="76200" r="27305" b="95250"/>
                <wp:wrapNone/>
                <wp:docPr id="134" name="直線矢印コネクタ 134"/>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E0F310" id="直線矢印コネクタ 134" o:spid="_x0000_s1026" type="#_x0000_t32" style="position:absolute;margin-left:378.15pt;margin-top:24.3pt;width:36.85pt;height:0;z-index:25172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" strokecolor="black [3213]">
                <v:stroke endarrow="block"/>
              </v:shape>
            </w:pict>
          </mc:Fallback>
        </mc:AlternateContent>
      </w:r>
    </w:p>
    <w:p w14:paraId="76D85503" w14:textId="77777777" w:rsidR="00165095" w:rsidRPr="007F0D21" w:rsidRDefault="00165095" w:rsidP="00165095">
      <w:pPr>
        <w:pStyle w:val="a0"/>
        <w:ind w:left="0" w:firstLine="0"/>
        <w:rPr>
          <w:rFonts w:ascii="Meiryo UI" w:eastAsia="Meiryo UI" w:hAnsi="Meiryo UI"/>
        </w:rPr>
      </w:pPr>
      <w:r w:rsidRPr="00F07778">
        <w:rPr>
          <w:rFonts w:ascii="Meiryo UI" w:eastAsia="Meiryo UI" w:hAnsi="Meiryo UI"/>
          <w:noProof/>
        </w:rPr>
        <mc:AlternateContent>
          <mc:Choice Requires="wps">
            <w:drawing>
              <wp:anchor distT="0" distB="0" distL="114300" distR="114300" simplePos="0" relativeHeight="251723264" behindDoc="0" locked="0" layoutInCell="1" allowOverlap="1" wp14:anchorId="43A95963" wp14:editId="52D6F8BD">
                <wp:simplePos x="0" y="0"/>
                <wp:positionH relativeFrom="column">
                  <wp:posOffset>5382260</wp:posOffset>
                </wp:positionH>
                <wp:positionV relativeFrom="paragraph">
                  <wp:posOffset>36830</wp:posOffset>
                </wp:positionV>
                <wp:extent cx="107950" cy="143510"/>
                <wp:effectExtent l="0" t="0" r="25400" b="27940"/>
                <wp:wrapNone/>
                <wp:docPr id="133" name="四角形: メモ 133"/>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05315" id="四角形: メモ 133" o:spid="_x0000_s1026" type="#_x0000_t65" style="position:absolute;margin-left:423.8pt;margin-top:2.9pt;width:8.5pt;height:11.3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" adj="18000" filled="f" strokecolor="black [3213]"/>
            </w:pict>
          </mc:Fallback>
        </mc:AlternateContent>
      </w:r>
      <w:r w:rsidRPr="009B4EF6">
        <w:rPr>
          <w:rFonts w:ascii="Meiryo UI" w:eastAsia="Meiryo UI" w:hAnsi="Meiryo UI"/>
          <w:noProof/>
        </w:rPr>
        <mc:AlternateContent>
          <mc:Choice Requires="wps">
            <w:drawing>
              <wp:anchor distT="0" distB="0" distL="114300" distR="114300" simplePos="0" relativeHeight="251693568" behindDoc="0" locked="0" layoutInCell="1" allowOverlap="1" wp14:anchorId="1C115955" wp14:editId="609CD038">
                <wp:simplePos x="0" y="0"/>
                <wp:positionH relativeFrom="column">
                  <wp:posOffset>2809875</wp:posOffset>
                </wp:positionH>
                <wp:positionV relativeFrom="paragraph">
                  <wp:posOffset>153035</wp:posOffset>
                </wp:positionV>
                <wp:extent cx="1447800" cy="790575"/>
                <wp:effectExtent l="0" t="0" r="6985" b="5080"/>
                <wp:wrapNone/>
                <wp:docPr id="95" name="テキスト ボックス 95"/>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4F1E56A9" w14:textId="77777777" w:rsidR="00165095" w:rsidRPr="00252EAC" w:rsidRDefault="00165095" w:rsidP="00165095">
                            <w:pPr>
                              <w:rPr>
                                <w:rFonts w:ascii="Meiryo UI" w:eastAsia="Meiryo UI" w:hAnsi="Meiryo UI"/>
                              </w:rPr>
                            </w:pPr>
                            <w:r>
                              <w:rPr>
                                <w:rFonts w:ascii="Meiryo UI" w:eastAsia="Meiryo UI" w:hAnsi="Meiryo UI" w:hint="eastAsia"/>
                              </w:rPr>
                              <w:t>v</w:t>
                            </w:r>
                            <w:r>
                              <w:rPr>
                                <w:rFonts w:ascii="Meiryo UI" w:eastAsia="Meiryo UI" w:hAnsi="Meiryo UI"/>
                              </w:rPr>
                              <w:t>iews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115955" id="テキスト ボックス 95" o:spid="_x0000_s1060" type="#_x0000_t202" style="position:absolute;left:0;text-align:left;margin-left:221.25pt;margin-top:12.05pt;width:114pt;height:62.25pt;z-index:25169356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" fillcolor="white [3212]" stroked="f" strokeweight=".5pt">
                <v:textbox style="mso-fit-shape-to-text:t">
                  <w:txbxContent>
                    <w:p w14:paraId="4F1E56A9" w14:textId="77777777" w:rsidR="00165095" w:rsidRPr="00252EAC" w:rsidRDefault="00165095" w:rsidP="00165095">
                      <w:pPr>
                        <w:rPr>
                          <w:rFonts w:ascii="Meiryo UI" w:eastAsia="Meiryo UI" w:hAnsi="Meiryo UI"/>
                        </w:rPr>
                      </w:pPr>
                      <w:r>
                        <w:rPr>
                          <w:rFonts w:ascii="Meiryo UI" w:eastAsia="Meiryo UI" w:hAnsi="Meiryo UI" w:hint="eastAsia"/>
                        </w:rPr>
                        <w:t>v</w:t>
                      </w:r>
                      <w:r>
                        <w:rPr>
                          <w:rFonts w:ascii="Meiryo UI" w:eastAsia="Meiryo UI" w:hAnsi="Meiryo UI"/>
                        </w:rPr>
                        <w:t>iews</w:t>
                      </w:r>
                    </w:p>
                  </w:txbxContent>
                </v:textbox>
              </v:shape>
            </w:pict>
          </mc:Fallback>
        </mc:AlternateContent>
      </w:r>
    </w:p>
    <w:p w14:paraId="6442471A" w14:textId="77777777" w:rsidR="00165095" w:rsidRPr="007F0D21" w:rsidRDefault="00165095" w:rsidP="00165095">
      <w:pPr>
        <w:pStyle w:val="a0"/>
        <w:ind w:left="0" w:firstLine="0"/>
        <w:rPr>
          <w:rFonts w:ascii="Meiryo UI" w:eastAsia="Meiryo UI" w:hAnsi="Meiryo UI"/>
        </w:rPr>
      </w:pPr>
    </w:p>
    <w:p w14:paraId="5DAEA9C1" w14:textId="77777777" w:rsidR="00165095" w:rsidRPr="007F0D21" w:rsidRDefault="00165095" w:rsidP="00165095">
      <w:pPr>
        <w:pStyle w:val="a0"/>
        <w:ind w:left="0" w:firstLine="0"/>
        <w:rPr>
          <w:rFonts w:ascii="Meiryo UI" w:eastAsia="Meiryo UI" w:hAnsi="Meiryo UI"/>
        </w:rPr>
      </w:pPr>
    </w:p>
    <w:p w14:paraId="10B32DE1" w14:textId="77777777" w:rsidR="00165095" w:rsidRDefault="00165095" w:rsidP="00165095">
      <w:pPr>
        <w:pStyle w:val="a0"/>
        <w:ind w:left="0" w:firstLine="0"/>
        <w:rPr>
          <w:rFonts w:ascii="Meiryo UI" w:eastAsia="Meiryo UI" w:hAnsi="Meiryo UI"/>
        </w:rPr>
      </w:pPr>
    </w:p>
    <w:p w14:paraId="44F3BF45" w14:textId="77777777" w:rsidR="00165095" w:rsidRDefault="00165095" w:rsidP="00165095">
      <w:pPr>
        <w:pStyle w:val="a0"/>
        <w:ind w:left="0" w:firstLine="0"/>
        <w:rPr>
          <w:rFonts w:ascii="Meiryo UI" w:eastAsia="Meiryo UI" w:hAnsi="Meiryo UI"/>
        </w:rPr>
      </w:pPr>
      <w:r w:rsidRPr="001156C1">
        <w:rPr>
          <w:rFonts w:ascii="Meiryo UI" w:eastAsia="Meiryo UI" w:hAnsi="Meiryo UI"/>
          <w:noProof/>
        </w:rPr>
        <w:drawing>
          <wp:anchor distT="0" distB="0" distL="114300" distR="114300" simplePos="0" relativeHeight="251705856" behindDoc="0" locked="0" layoutInCell="1" allowOverlap="1" wp14:anchorId="7AECD2FA" wp14:editId="6A66AA78">
            <wp:simplePos x="0" y="0"/>
            <wp:positionH relativeFrom="column">
              <wp:posOffset>2152650</wp:posOffset>
            </wp:positionH>
            <wp:positionV relativeFrom="paragraph">
              <wp:posOffset>53340</wp:posOffset>
            </wp:positionV>
            <wp:extent cx="220345" cy="251460"/>
            <wp:effectExtent l="0" t="0" r="8255" b="0"/>
            <wp:wrapNone/>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7F0D21">
        <w:rPr>
          <w:rFonts w:ascii="Meiryo UI" w:eastAsia="Meiryo UI" w:hAnsi="Meiryo UI"/>
          <w:noProof/>
        </w:rPr>
        <mc:AlternateContent>
          <mc:Choice Requires="wps">
            <w:drawing>
              <wp:anchor distT="0" distB="0" distL="114300" distR="114300" simplePos="0" relativeHeight="251719168" behindDoc="0" locked="0" layoutInCell="1" allowOverlap="1" wp14:anchorId="7FA69BED" wp14:editId="35B8C73D">
                <wp:simplePos x="0" y="0"/>
                <wp:positionH relativeFrom="column">
                  <wp:posOffset>1828800</wp:posOffset>
                </wp:positionH>
                <wp:positionV relativeFrom="paragraph">
                  <wp:posOffset>175895</wp:posOffset>
                </wp:positionV>
                <wp:extent cx="251460" cy="0"/>
                <wp:effectExtent l="0" t="76200" r="15240" b="95250"/>
                <wp:wrapNone/>
                <wp:docPr id="129" name="直線矢印コネクタ 129"/>
                <wp:cNvGraphicFramePr/>
                <a:graphic xmlns:a="http://schemas.openxmlformats.org/drawingml/2006/main">
                  <a:graphicData uri="http://schemas.microsoft.com/office/word/2010/wordprocessingShape">
                    <wps:wsp>
                      <wps:cNvCnPr/>
                      <wps:spPr>
                        <a:xfrm>
                          <a:off x="0" y="0"/>
                          <a:ext cx="2514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D3E92D4" id="直線矢印コネクタ 129" o:spid="_x0000_s1026" type="#_x0000_t32" style="position:absolute;margin-left:2in;margin-top:13.85pt;width:19.8pt;height:0;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" strokecolor="black [3213]">
                <v:stroke endarrow="block"/>
              </v:shape>
            </w:pict>
          </mc:Fallback>
        </mc:AlternateContent>
      </w:r>
      <w:r w:rsidRPr="009F5B44">
        <w:rPr>
          <w:rFonts w:ascii="Meiryo UI" w:eastAsia="Meiryo UI" w:hAnsi="Meiryo UI"/>
          <w:noProof/>
        </w:rPr>
        <mc:AlternateContent>
          <mc:Choice Requires="wps">
            <w:drawing>
              <wp:anchor distT="0" distB="0" distL="114300" distR="114300" simplePos="0" relativeHeight="251717120" behindDoc="0" locked="0" layoutInCell="1" allowOverlap="1" wp14:anchorId="0CC0379F" wp14:editId="452274AD">
                <wp:simplePos x="0" y="0"/>
                <wp:positionH relativeFrom="column">
                  <wp:posOffset>2427605</wp:posOffset>
                </wp:positionH>
                <wp:positionV relativeFrom="paragraph">
                  <wp:posOffset>156210</wp:posOffset>
                </wp:positionV>
                <wp:extent cx="467995" cy="0"/>
                <wp:effectExtent l="0" t="76200" r="27305" b="95250"/>
                <wp:wrapNone/>
                <wp:docPr id="123" name="直線矢印コネクタ 123"/>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CCCC293" id="直線矢印コネクタ 123" o:spid="_x0000_s1026" type="#_x0000_t32" style="position:absolute;margin-left:191.15pt;margin-top:12.3pt;width:36.85pt;height:0;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" strokecolor="black [3213]">
                <v:stroke endarrow="block"/>
              </v:shape>
            </w:pict>
          </mc:Fallback>
        </mc:AlternateContent>
      </w:r>
      <w:r w:rsidRPr="00CD2B82">
        <w:rPr>
          <w:rFonts w:ascii="Meiryo UI" w:eastAsia="Meiryo UI" w:hAnsi="Meiryo UI"/>
          <w:noProof/>
        </w:rPr>
        <mc:AlternateContent>
          <mc:Choice Requires="wps">
            <w:drawing>
              <wp:anchor distT="0" distB="0" distL="114300" distR="114300" simplePos="0" relativeHeight="251707904" behindDoc="0" locked="0" layoutInCell="1" allowOverlap="1" wp14:anchorId="55E2E73D" wp14:editId="7CCDF98E">
                <wp:simplePos x="0" y="0"/>
                <wp:positionH relativeFrom="column">
                  <wp:posOffset>3007360</wp:posOffset>
                </wp:positionH>
                <wp:positionV relativeFrom="paragraph">
                  <wp:posOffset>67310</wp:posOffset>
                </wp:positionV>
                <wp:extent cx="107950" cy="143510"/>
                <wp:effectExtent l="0" t="0" r="25400" b="27940"/>
                <wp:wrapNone/>
                <wp:docPr id="108" name="四角形: メモ 108"/>
                <wp:cNvGraphicFramePr/>
                <a:graphic xmlns:a="http://schemas.openxmlformats.org/drawingml/2006/main">
                  <a:graphicData uri="http://schemas.microsoft.com/office/word/2010/wordprocessingShape">
                    <wps:wsp>
                      <wps:cNvSpPr/>
                      <wps:spPr>
                        <a:xfrm>
                          <a:off x="0" y="0"/>
                          <a:ext cx="107950" cy="143510"/>
                        </a:xfrm>
                        <a:prstGeom prst="foldedCorne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F737B" id="四角形: メモ 108" o:spid="_x0000_s1026" type="#_x0000_t65" style="position:absolute;margin-left:236.8pt;margin-top:5.3pt;width:8.5pt;height:11.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" adj="18000" filled="f" strokecolor="black [3213]"/>
            </w:pict>
          </mc:Fallback>
        </mc:AlternateContent>
      </w:r>
    </w:p>
    <w:p w14:paraId="55FD8C30" w14:textId="77777777" w:rsidR="00165095" w:rsidRDefault="00165095" w:rsidP="00165095">
      <w:pPr>
        <w:pStyle w:val="a0"/>
        <w:ind w:left="0" w:firstLine="0"/>
        <w:rPr>
          <w:rFonts w:ascii="Meiryo UI" w:eastAsia="Meiryo UI" w:hAnsi="Meiryo UI"/>
        </w:rPr>
      </w:pPr>
      <w:r w:rsidRPr="001156C1">
        <w:rPr>
          <w:rFonts w:ascii="Meiryo UI" w:eastAsia="Meiryo UI" w:hAnsi="Meiryo UI"/>
          <w:noProof/>
        </w:rPr>
        <mc:AlternateContent>
          <mc:Choice Requires="wps">
            <w:drawing>
              <wp:anchor distT="0" distB="0" distL="114300" distR="114300" simplePos="0" relativeHeight="251704832" behindDoc="0" locked="0" layoutInCell="1" allowOverlap="1" wp14:anchorId="04EBBA18" wp14:editId="624EE7C9">
                <wp:simplePos x="0" y="0"/>
                <wp:positionH relativeFrom="column">
                  <wp:posOffset>2000250</wp:posOffset>
                </wp:positionH>
                <wp:positionV relativeFrom="paragraph">
                  <wp:posOffset>38735</wp:posOffset>
                </wp:positionV>
                <wp:extent cx="1447800" cy="790575"/>
                <wp:effectExtent l="0" t="0" r="6350" b="5080"/>
                <wp:wrapNone/>
                <wp:docPr id="105" name="テキスト ボックス 105"/>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59EF823C" w14:textId="77777777" w:rsidR="00165095" w:rsidRPr="00252EAC" w:rsidRDefault="00165095" w:rsidP="00165095">
                            <w:pPr>
                              <w:rPr>
                                <w:rFonts w:ascii="Meiryo UI" w:eastAsia="Meiryo UI" w:hAnsi="Meiryo UI"/>
                              </w:rPr>
                            </w:pPr>
                            <w:r>
                              <w:rPr>
                                <w:rFonts w:ascii="Meiryo UI" w:eastAsia="Meiryo UI" w:hAnsi="Meiryo UI" w:hint="eastAsia"/>
                              </w:rPr>
                              <w:t>r</w:t>
                            </w:r>
                            <w:r>
                              <w:rPr>
                                <w:rFonts w:ascii="Meiryo UI" w:eastAsia="Meiryo UI" w:hAnsi="Meiryo UI"/>
                              </w:rPr>
                              <w:t>outes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EBBA18" id="テキスト ボックス 105" o:spid="_x0000_s1061" type="#_x0000_t202" style="position:absolute;left:0;text-align:left;margin-left:157.5pt;margin-top:3.05pt;width:114pt;height:62.25pt;z-index:2517048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" fillcolor="white [3212]" stroked="f" strokeweight=".5pt">
                <v:textbox style="mso-fit-shape-to-text:t">
                  <w:txbxContent>
                    <w:p w14:paraId="59EF823C" w14:textId="77777777" w:rsidR="00165095" w:rsidRPr="00252EAC" w:rsidRDefault="00165095" w:rsidP="00165095">
                      <w:pPr>
                        <w:rPr>
                          <w:rFonts w:ascii="Meiryo UI" w:eastAsia="Meiryo UI" w:hAnsi="Meiryo UI"/>
                        </w:rPr>
                      </w:pPr>
                      <w:r>
                        <w:rPr>
                          <w:rFonts w:ascii="Meiryo UI" w:eastAsia="Meiryo UI" w:hAnsi="Meiryo UI" w:hint="eastAsia"/>
                        </w:rPr>
                        <w:t>r</w:t>
                      </w:r>
                      <w:r>
                        <w:rPr>
                          <w:rFonts w:ascii="Meiryo UI" w:eastAsia="Meiryo UI" w:hAnsi="Meiryo UI"/>
                        </w:rPr>
                        <w:t>outes</w:t>
                      </w:r>
                    </w:p>
                  </w:txbxContent>
                </v:textbox>
              </v:shape>
            </w:pict>
          </mc:Fallback>
        </mc:AlternateContent>
      </w:r>
      <w:r w:rsidRPr="00CD2B82">
        <w:rPr>
          <w:rFonts w:ascii="Meiryo UI" w:eastAsia="Meiryo UI" w:hAnsi="Meiryo UI"/>
          <w:noProof/>
        </w:rPr>
        <mc:AlternateContent>
          <mc:Choice Requires="wps">
            <w:drawing>
              <wp:anchor distT="0" distB="0" distL="114300" distR="114300" simplePos="0" relativeHeight="251706880" behindDoc="0" locked="0" layoutInCell="1" allowOverlap="1" wp14:anchorId="081EE549" wp14:editId="244EDE23">
                <wp:simplePos x="0" y="0"/>
                <wp:positionH relativeFrom="column">
                  <wp:posOffset>2654300</wp:posOffset>
                </wp:positionH>
                <wp:positionV relativeFrom="paragraph">
                  <wp:posOffset>22225</wp:posOffset>
                </wp:positionV>
                <wp:extent cx="1447800" cy="790575"/>
                <wp:effectExtent l="0" t="0" r="0" b="5080"/>
                <wp:wrapNone/>
                <wp:docPr id="107" name="テキスト ボックス 107"/>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546426C4" w14:textId="77777777" w:rsidR="00165095" w:rsidRPr="00252EAC" w:rsidRDefault="00165095" w:rsidP="00165095">
                            <w:pPr>
                              <w:rPr>
                                <w:rFonts w:ascii="Meiryo UI" w:eastAsia="Meiryo UI" w:hAnsi="Meiryo UI"/>
                              </w:rPr>
                            </w:pPr>
                            <w:r w:rsidRPr="00B5250F">
                              <w:rPr>
                                <w:rFonts w:ascii="Meiryo UI" w:eastAsia="Meiryo UI" w:hAnsi="Meiryo UI"/>
                              </w:rPr>
                              <w:t>Routing file</w:t>
                            </w:r>
                          </w:p>
                          <w:p w14:paraId="2130076B" w14:textId="77777777" w:rsidR="00165095" w:rsidRPr="00252EAC" w:rsidRDefault="00165095" w:rsidP="00165095">
                            <w:pPr>
                              <w:rPr>
                                <w:rFonts w:ascii="Meiryo UI" w:eastAsia="Meiryo UI" w:hAnsi="Meiryo U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EE549" id="テキスト ボックス 107" o:spid="_x0000_s1062" type="#_x0000_t202" style="position:absolute;left:0;text-align:left;margin-left:209pt;margin-top:1.75pt;width:114pt;height:62.25pt;z-index:2517068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" fillcolor="white [3212]" stroked="f" strokeweight=".5pt">
                <v:textbox style="mso-fit-shape-to-text:t">
                  <w:txbxContent>
                    <w:p w14:paraId="546426C4" w14:textId="77777777" w:rsidR="00165095" w:rsidRPr="00252EAC" w:rsidRDefault="00165095" w:rsidP="00165095">
                      <w:pPr>
                        <w:rPr>
                          <w:rFonts w:ascii="Meiryo UI" w:eastAsia="Meiryo UI" w:hAnsi="Meiryo UI"/>
                        </w:rPr>
                      </w:pPr>
                      <w:r w:rsidRPr="00B5250F">
                        <w:rPr>
                          <w:rFonts w:ascii="Meiryo UI" w:eastAsia="Meiryo UI" w:hAnsi="Meiryo UI"/>
                        </w:rPr>
                        <w:t>Routing file</w:t>
                      </w:r>
                    </w:p>
                    <w:p w14:paraId="2130076B" w14:textId="77777777" w:rsidR="00165095" w:rsidRPr="00252EAC" w:rsidRDefault="00165095" w:rsidP="00165095">
                      <w:pPr>
                        <w:rPr>
                          <w:rFonts w:ascii="Meiryo UI" w:eastAsia="Meiryo UI" w:hAnsi="Meiryo UI"/>
                        </w:rPr>
                      </w:pPr>
                    </w:p>
                  </w:txbxContent>
                </v:textbox>
              </v:shape>
            </w:pict>
          </mc:Fallback>
        </mc:AlternateContent>
      </w:r>
    </w:p>
    <w:p w14:paraId="7AF7EA45" w14:textId="77777777" w:rsidR="00165095" w:rsidRDefault="00165095" w:rsidP="00165095">
      <w:pPr>
        <w:pStyle w:val="a0"/>
        <w:ind w:left="0" w:firstLine="0"/>
        <w:rPr>
          <w:rFonts w:ascii="Meiryo UI" w:eastAsia="Meiryo UI" w:hAnsi="Meiryo UI"/>
        </w:rPr>
      </w:pPr>
      <w:r w:rsidRPr="001B0E19">
        <w:rPr>
          <w:rFonts w:ascii="Meiryo UI" w:eastAsia="Meiryo UI" w:hAnsi="Meiryo UI"/>
          <w:noProof/>
        </w:rPr>
        <w:drawing>
          <wp:anchor distT="0" distB="0" distL="114300" distR="114300" simplePos="0" relativeHeight="251709952" behindDoc="0" locked="0" layoutInCell="1" allowOverlap="1" wp14:anchorId="00ACBC89" wp14:editId="7DC982BF">
            <wp:simplePos x="0" y="0"/>
            <wp:positionH relativeFrom="column">
              <wp:posOffset>2162175</wp:posOffset>
            </wp:positionH>
            <wp:positionV relativeFrom="paragraph">
              <wp:posOffset>116205</wp:posOffset>
            </wp:positionV>
            <wp:extent cx="220345" cy="251460"/>
            <wp:effectExtent l="0" t="0" r="8255" b="0"/>
            <wp:wrapNone/>
            <wp:docPr id="110" name="図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p>
    <w:p w14:paraId="13E35B4B" w14:textId="77777777" w:rsidR="00165095" w:rsidRDefault="00165095" w:rsidP="00165095">
      <w:pPr>
        <w:pStyle w:val="a0"/>
        <w:ind w:left="0" w:firstLine="0"/>
        <w:rPr>
          <w:rFonts w:ascii="Meiryo UI" w:eastAsia="Meiryo UI" w:hAnsi="Meiryo UI"/>
        </w:rPr>
      </w:pPr>
      <w:r w:rsidRPr="007F0D21">
        <w:rPr>
          <w:rFonts w:ascii="Meiryo UI" w:eastAsia="Meiryo UI" w:hAnsi="Meiryo UI"/>
          <w:noProof/>
        </w:rPr>
        <mc:AlternateContent>
          <mc:Choice Requires="wps">
            <w:drawing>
              <wp:anchor distT="0" distB="0" distL="114300" distR="114300" simplePos="0" relativeHeight="251720192" behindDoc="0" locked="0" layoutInCell="1" allowOverlap="1" wp14:anchorId="36A9D552" wp14:editId="2C697A70">
                <wp:simplePos x="0" y="0"/>
                <wp:positionH relativeFrom="column">
                  <wp:posOffset>1838325</wp:posOffset>
                </wp:positionH>
                <wp:positionV relativeFrom="paragraph">
                  <wp:posOffset>68580</wp:posOffset>
                </wp:positionV>
                <wp:extent cx="251460" cy="0"/>
                <wp:effectExtent l="0" t="76200" r="15240" b="95250"/>
                <wp:wrapNone/>
                <wp:docPr id="130" name="直線矢印コネクタ 130"/>
                <wp:cNvGraphicFramePr/>
                <a:graphic xmlns:a="http://schemas.openxmlformats.org/drawingml/2006/main">
                  <a:graphicData uri="http://schemas.microsoft.com/office/word/2010/wordprocessingShape">
                    <wps:wsp>
                      <wps:cNvCnPr/>
                      <wps:spPr>
                        <a:xfrm>
                          <a:off x="0" y="0"/>
                          <a:ext cx="2514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3B02BD8" id="直線矢印コネクタ 130" o:spid="_x0000_s1026" type="#_x0000_t32" style="position:absolute;margin-left:144.75pt;margin-top:5.4pt;width:19.8pt;height:0;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" strokecolor="black [3213]">
                <v:stroke endarrow="block"/>
              </v:shape>
            </w:pict>
          </mc:Fallback>
        </mc:AlternateContent>
      </w:r>
      <w:r w:rsidRPr="001B0E19">
        <w:rPr>
          <w:rFonts w:ascii="Meiryo UI" w:eastAsia="Meiryo UI" w:hAnsi="Meiryo UI"/>
          <w:noProof/>
        </w:rPr>
        <mc:AlternateContent>
          <mc:Choice Requires="wps">
            <w:drawing>
              <wp:anchor distT="0" distB="0" distL="114300" distR="114300" simplePos="0" relativeHeight="251708928" behindDoc="0" locked="0" layoutInCell="1" allowOverlap="1" wp14:anchorId="658AF7BF" wp14:editId="1F4F4B28">
                <wp:simplePos x="0" y="0"/>
                <wp:positionH relativeFrom="column">
                  <wp:posOffset>1971675</wp:posOffset>
                </wp:positionH>
                <wp:positionV relativeFrom="paragraph">
                  <wp:posOffset>101600</wp:posOffset>
                </wp:positionV>
                <wp:extent cx="1447800" cy="790575"/>
                <wp:effectExtent l="0" t="0" r="0" b="5080"/>
                <wp:wrapNone/>
                <wp:docPr id="109" name="テキスト ボックス 109"/>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4A996205" w14:textId="77777777" w:rsidR="00165095" w:rsidRPr="00252EAC"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torage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8AF7BF" id="テキスト ボックス 109" o:spid="_x0000_s1063" type="#_x0000_t202" style="position:absolute;left:0;text-align:left;margin-left:155.25pt;margin-top:8pt;width:114pt;height:62.25pt;z-index:25170892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" fillcolor="white [3212]" stroked="f" strokeweight=".5pt">
                <v:textbox style="mso-fit-shape-to-text:t">
                  <w:txbxContent>
                    <w:p w14:paraId="4A996205" w14:textId="77777777" w:rsidR="00165095" w:rsidRPr="00252EAC" w:rsidRDefault="00165095" w:rsidP="00165095">
                      <w:pPr>
                        <w:rPr>
                          <w:rFonts w:ascii="Meiryo UI" w:eastAsia="Meiryo UI" w:hAnsi="Meiryo UI"/>
                        </w:rPr>
                      </w:pPr>
                      <w:r>
                        <w:rPr>
                          <w:rFonts w:ascii="Meiryo UI" w:eastAsia="Meiryo UI" w:hAnsi="Meiryo UI" w:hint="eastAsia"/>
                        </w:rPr>
                        <w:t>s</w:t>
                      </w:r>
                      <w:r>
                        <w:rPr>
                          <w:rFonts w:ascii="Meiryo UI" w:eastAsia="Meiryo UI" w:hAnsi="Meiryo UI"/>
                        </w:rPr>
                        <w:t>torage</w:t>
                      </w:r>
                    </w:p>
                  </w:txbxContent>
                </v:textbox>
              </v:shape>
            </w:pict>
          </mc:Fallback>
        </mc:AlternateContent>
      </w:r>
    </w:p>
    <w:p w14:paraId="14321A66" w14:textId="77777777" w:rsidR="00165095" w:rsidRDefault="00165095" w:rsidP="00165095">
      <w:pPr>
        <w:pStyle w:val="a0"/>
        <w:ind w:left="0" w:firstLine="0"/>
        <w:rPr>
          <w:rFonts w:ascii="Meiryo UI" w:eastAsia="Meiryo UI" w:hAnsi="Meiryo UI"/>
        </w:rPr>
      </w:pPr>
      <w:r w:rsidRPr="001B0E19">
        <w:rPr>
          <w:rFonts w:ascii="Meiryo UI" w:eastAsia="Meiryo UI" w:hAnsi="Meiryo UI"/>
          <w:noProof/>
        </w:rPr>
        <w:drawing>
          <wp:anchor distT="0" distB="0" distL="114300" distR="114300" simplePos="0" relativeHeight="251712000" behindDoc="0" locked="0" layoutInCell="1" allowOverlap="1" wp14:anchorId="4002FF2B" wp14:editId="4E03F2F5">
            <wp:simplePos x="0" y="0"/>
            <wp:positionH relativeFrom="column">
              <wp:posOffset>2171700</wp:posOffset>
            </wp:positionH>
            <wp:positionV relativeFrom="paragraph">
              <wp:posOffset>156210</wp:posOffset>
            </wp:positionV>
            <wp:extent cx="220345" cy="251460"/>
            <wp:effectExtent l="0" t="0" r="8255" b="0"/>
            <wp:wrapNone/>
            <wp:docPr id="112" name="図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p>
    <w:p w14:paraId="612B7FD6" w14:textId="77777777" w:rsidR="00165095" w:rsidRDefault="00165095" w:rsidP="00165095">
      <w:pPr>
        <w:pStyle w:val="a0"/>
        <w:ind w:left="0" w:firstLine="0"/>
        <w:rPr>
          <w:rFonts w:ascii="Meiryo UI" w:eastAsia="Meiryo UI" w:hAnsi="Meiryo UI"/>
        </w:rPr>
      </w:pPr>
      <w:r w:rsidRPr="007F0D21">
        <w:rPr>
          <w:rFonts w:ascii="Meiryo UI" w:eastAsia="Meiryo UI" w:hAnsi="Meiryo UI"/>
          <w:noProof/>
        </w:rPr>
        <mc:AlternateContent>
          <mc:Choice Requires="wps">
            <w:drawing>
              <wp:anchor distT="0" distB="0" distL="114300" distR="114300" simplePos="0" relativeHeight="251721216" behindDoc="0" locked="0" layoutInCell="1" allowOverlap="1" wp14:anchorId="088C6EC8" wp14:editId="0E82B6F7">
                <wp:simplePos x="0" y="0"/>
                <wp:positionH relativeFrom="column">
                  <wp:posOffset>1828800</wp:posOffset>
                </wp:positionH>
                <wp:positionV relativeFrom="paragraph">
                  <wp:posOffset>112395</wp:posOffset>
                </wp:positionV>
                <wp:extent cx="251460" cy="0"/>
                <wp:effectExtent l="0" t="76200" r="15240" b="95250"/>
                <wp:wrapNone/>
                <wp:docPr id="131" name="直線矢印コネクタ 131"/>
                <wp:cNvGraphicFramePr/>
                <a:graphic xmlns:a="http://schemas.openxmlformats.org/drawingml/2006/main">
                  <a:graphicData uri="http://schemas.microsoft.com/office/word/2010/wordprocessingShape">
                    <wps:wsp>
                      <wps:cNvCnPr/>
                      <wps:spPr>
                        <a:xfrm>
                          <a:off x="0" y="0"/>
                          <a:ext cx="2514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DFE951" id="直線矢印コネクタ 131" o:spid="_x0000_s1026" type="#_x0000_t32" style="position:absolute;margin-left:2in;margin-top:8.85pt;width:19.8pt;height:0;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" strokecolor="black [3213]">
                <v:stroke endarrow="block"/>
              </v:shape>
            </w:pict>
          </mc:Fallback>
        </mc:AlternateContent>
      </w:r>
      <w:r w:rsidRPr="001B0E19">
        <w:rPr>
          <w:rFonts w:ascii="Meiryo UI" w:eastAsia="Meiryo UI" w:hAnsi="Meiryo UI"/>
          <w:noProof/>
        </w:rPr>
        <mc:AlternateContent>
          <mc:Choice Requires="wps">
            <w:drawing>
              <wp:anchor distT="0" distB="0" distL="114300" distR="114300" simplePos="0" relativeHeight="251710976" behindDoc="0" locked="0" layoutInCell="1" allowOverlap="1" wp14:anchorId="47B1E012" wp14:editId="0DEDF12D">
                <wp:simplePos x="0" y="0"/>
                <wp:positionH relativeFrom="column">
                  <wp:posOffset>2038350</wp:posOffset>
                </wp:positionH>
                <wp:positionV relativeFrom="paragraph">
                  <wp:posOffset>141605</wp:posOffset>
                </wp:positionV>
                <wp:extent cx="1447800" cy="790575"/>
                <wp:effectExtent l="0" t="0" r="0" b="5080"/>
                <wp:wrapNone/>
                <wp:docPr id="111" name="テキスト ボックス 111"/>
                <wp:cNvGraphicFramePr/>
                <a:graphic xmlns:a="http://schemas.openxmlformats.org/drawingml/2006/main">
                  <a:graphicData uri="http://schemas.microsoft.com/office/word/2010/wordprocessingShape">
                    <wps:wsp>
                      <wps:cNvSpPr txBox="1"/>
                      <wps:spPr>
                        <a:xfrm>
                          <a:off x="0" y="0"/>
                          <a:ext cx="1447800" cy="790575"/>
                        </a:xfrm>
                        <a:prstGeom prst="rect">
                          <a:avLst/>
                        </a:prstGeom>
                        <a:solidFill>
                          <a:schemeClr val="bg1"/>
                        </a:solidFill>
                        <a:ln w="6350">
                          <a:noFill/>
                        </a:ln>
                      </wps:spPr>
                      <wps:txbx>
                        <w:txbxContent>
                          <w:p w14:paraId="642C87D4" w14:textId="77777777" w:rsidR="00165095" w:rsidRPr="00252EAC" w:rsidRDefault="00165095" w:rsidP="00165095">
                            <w:pPr>
                              <w:rPr>
                                <w:rFonts w:ascii="Meiryo UI" w:eastAsia="Meiryo UI" w:hAnsi="Meiryo UI"/>
                              </w:rPr>
                            </w:pPr>
                            <w:r>
                              <w:rPr>
                                <w:rFonts w:ascii="Meiryo UI" w:eastAsia="Meiryo UI" w:hAnsi="Meiryo UI" w:hint="eastAsia"/>
                              </w:rPr>
                              <w:t>t</w:t>
                            </w:r>
                            <w:r>
                              <w:rPr>
                                <w:rFonts w:ascii="Meiryo UI" w:eastAsia="Meiryo UI" w:hAnsi="Meiryo UI"/>
                              </w:rPr>
                              <w: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B1E012" id="テキスト ボックス 111" o:spid="_x0000_s1064" type="#_x0000_t202" style="position:absolute;left:0;text-align:left;margin-left:160.5pt;margin-top:11.15pt;width:114pt;height:62.25pt;z-index:25171097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" fillcolor="white [3212]" stroked="f" strokeweight=".5pt">
                <v:textbox style="mso-fit-shape-to-text:t">
                  <w:txbxContent>
                    <w:p w14:paraId="642C87D4" w14:textId="77777777" w:rsidR="00165095" w:rsidRPr="00252EAC" w:rsidRDefault="00165095" w:rsidP="00165095">
                      <w:pPr>
                        <w:rPr>
                          <w:rFonts w:ascii="Meiryo UI" w:eastAsia="Meiryo UI" w:hAnsi="Meiryo UI"/>
                        </w:rPr>
                      </w:pPr>
                      <w:r>
                        <w:rPr>
                          <w:rFonts w:ascii="Meiryo UI" w:eastAsia="Meiryo UI" w:hAnsi="Meiryo UI" w:hint="eastAsia"/>
                        </w:rPr>
                        <w:t>t</w:t>
                      </w:r>
                      <w:r>
                        <w:rPr>
                          <w:rFonts w:ascii="Meiryo UI" w:eastAsia="Meiryo UI" w:hAnsi="Meiryo UI"/>
                        </w:rPr>
                        <w:t>ests</w:t>
                      </w:r>
                    </w:p>
                  </w:txbxContent>
                </v:textbox>
              </v:shape>
            </w:pict>
          </mc:Fallback>
        </mc:AlternateContent>
      </w:r>
    </w:p>
    <w:p w14:paraId="5CD42B34" w14:textId="77777777" w:rsidR="00165095" w:rsidRDefault="00165095" w:rsidP="00165095">
      <w:pPr>
        <w:pStyle w:val="a0"/>
        <w:ind w:left="0" w:firstLine="0"/>
        <w:rPr>
          <w:rFonts w:ascii="Meiryo UI" w:eastAsia="Meiryo UI" w:hAnsi="Meiryo UI"/>
        </w:rPr>
      </w:pPr>
    </w:p>
    <w:p w14:paraId="528A4A66" w14:textId="77777777" w:rsidR="00165095" w:rsidRDefault="00165095" w:rsidP="00165095">
      <w:pPr>
        <w:pStyle w:val="a0"/>
        <w:ind w:left="0" w:firstLine="0"/>
        <w:rPr>
          <w:rFonts w:ascii="Meiryo UI" w:eastAsia="Meiryo UI" w:hAnsi="Meiryo UI"/>
        </w:rPr>
      </w:pPr>
      <w:r w:rsidRPr="001B0E19">
        <w:rPr>
          <w:rFonts w:ascii="Meiryo UI" w:eastAsia="Meiryo UI" w:hAnsi="Meiryo UI"/>
          <w:noProof/>
        </w:rPr>
        <w:drawing>
          <wp:anchor distT="0" distB="0" distL="114300" distR="114300" simplePos="0" relativeHeight="251715072" behindDoc="0" locked="0" layoutInCell="1" allowOverlap="1" wp14:anchorId="7C4A0EA1" wp14:editId="40203B09">
            <wp:simplePos x="0" y="0"/>
            <wp:positionH relativeFrom="column">
              <wp:posOffset>2183765</wp:posOffset>
            </wp:positionH>
            <wp:positionV relativeFrom="paragraph">
              <wp:posOffset>41910</wp:posOffset>
            </wp:positionV>
            <wp:extent cx="220345" cy="251460"/>
            <wp:effectExtent l="0" t="0" r="8255" b="0"/>
            <wp:wrapNone/>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45" cy="251460"/>
                    </a:xfrm>
                    <a:prstGeom prst="rect">
                      <a:avLst/>
                    </a:prstGeom>
                  </pic:spPr>
                </pic:pic>
              </a:graphicData>
            </a:graphic>
            <wp14:sizeRelH relativeFrom="margin">
              <wp14:pctWidth>0</wp14:pctWidth>
            </wp14:sizeRelH>
            <wp14:sizeRelV relativeFrom="margin">
              <wp14:pctHeight>0</wp14:pctHeight>
            </wp14:sizeRelV>
          </wp:anchor>
        </w:drawing>
      </w:r>
      <w:r w:rsidRPr="009F5B44">
        <w:rPr>
          <w:rFonts w:ascii="Meiryo UI" w:eastAsia="Meiryo UI" w:hAnsi="Meiryo UI"/>
          <w:noProof/>
        </w:rPr>
        <mc:AlternateContent>
          <mc:Choice Requires="wps">
            <w:drawing>
              <wp:anchor distT="0" distB="0" distL="114300" distR="114300" simplePos="0" relativeHeight="251716096" behindDoc="0" locked="0" layoutInCell="1" allowOverlap="1" wp14:anchorId="2F85AE8C" wp14:editId="36860860">
                <wp:simplePos x="0" y="0"/>
                <wp:positionH relativeFrom="column">
                  <wp:posOffset>1828800</wp:posOffset>
                </wp:positionH>
                <wp:positionV relativeFrom="paragraph">
                  <wp:posOffset>150495</wp:posOffset>
                </wp:positionV>
                <wp:extent cx="288000" cy="0"/>
                <wp:effectExtent l="0" t="76200" r="17145" b="95250"/>
                <wp:wrapNone/>
                <wp:docPr id="115" name="直線矢印コネクタ 115"/>
                <wp:cNvGraphicFramePr/>
                <a:graphic xmlns:a="http://schemas.openxmlformats.org/drawingml/2006/main">
                  <a:graphicData uri="http://schemas.microsoft.com/office/word/2010/wordprocessingShape">
                    <wps:wsp>
                      <wps:cNvCnPr/>
                      <wps:spPr>
                        <a:xfrm>
                          <a:off x="0" y="0"/>
                          <a:ext cx="28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C4E94C3" id="直線矢印コネクタ 115" o:spid="_x0000_s1026" type="#_x0000_t32" style="position:absolute;margin-left:2in;margin-top:11.85pt;width:22.7pt;height:0;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" strokecolor="black [3213]">
                <v:stroke endarrow="block"/>
              </v:shape>
            </w:pict>
          </mc:Fallback>
        </mc:AlternateContent>
      </w:r>
    </w:p>
    <w:p w14:paraId="0F788969" w14:textId="77777777" w:rsidR="005D18FC" w:rsidRPr="005246A1" w:rsidRDefault="005D18FC" w:rsidP="003D25BE">
      <w:pPr>
        <w:pStyle w:val="a0"/>
        <w:ind w:left="0" w:firstLine="0"/>
        <w:rPr>
          <w:rFonts w:ascii="Times New Roman" w:eastAsia="Meiryo UI" w:hAnsi="Times New Roman"/>
        </w:rPr>
      </w:pPr>
    </w:p>
    <w:p w14:paraId="1C38700D" w14:textId="5C245285" w:rsidR="004C707E" w:rsidRPr="005246A1" w:rsidRDefault="00B5250F" w:rsidP="004C707E">
      <w:pPr>
        <w:pStyle w:val="Heading2"/>
        <w:pageBreakBefore/>
        <w:tabs>
          <w:tab w:val="num" w:pos="902"/>
        </w:tabs>
        <w:ind w:left="992" w:hanging="697"/>
        <w:rPr>
          <w:rFonts w:ascii="Times New Roman" w:hAnsi="Times New Roman"/>
        </w:rPr>
      </w:pPr>
      <w:r w:rsidRPr="005246A1">
        <w:rPr>
          <w:rFonts w:ascii="Times New Roman" w:hAnsi="Times New Roman"/>
        </w:rPr>
        <w:lastRenderedPageBreak/>
        <w:t>Định nghĩa folder</w:t>
      </w:r>
    </w:p>
    <w:tbl>
      <w:tblPr>
        <w:tblpPr w:leftFromText="142" w:rightFromText="142" w:vertAnchor="text" w:horzAnchor="margin" w:tblpXSpec="center" w:tblpY="5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51"/>
        <w:gridCol w:w="5386"/>
      </w:tblGrid>
      <w:tr w:rsidR="00FF23AA" w:rsidRPr="005246A1" w14:paraId="4AA7CF1A" w14:textId="77777777" w:rsidTr="00EA4751">
        <w:tc>
          <w:tcPr>
            <w:tcW w:w="2651" w:type="dxa"/>
            <w:tcBorders>
              <w:top w:val="single" w:sz="12" w:space="0" w:color="auto"/>
              <w:left w:val="single" w:sz="12" w:space="0" w:color="auto"/>
              <w:bottom w:val="double" w:sz="4" w:space="0" w:color="auto"/>
            </w:tcBorders>
            <w:shd w:val="clear" w:color="auto" w:fill="C2D69B" w:themeFill="accent3" w:themeFillTint="99"/>
          </w:tcPr>
          <w:p w14:paraId="3F8391EB" w14:textId="46660002" w:rsidR="00FF23AA" w:rsidRPr="005246A1" w:rsidRDefault="00B5250F" w:rsidP="00EA4751">
            <w:pPr>
              <w:pStyle w:val="ae"/>
              <w:ind w:leftChars="0" w:left="0"/>
              <w:jc w:val="center"/>
              <w:rPr>
                <w:rFonts w:ascii="Times New Roman" w:eastAsia="Meiryo UI" w:hAnsi="Times New Roman"/>
              </w:rPr>
            </w:pPr>
            <w:r w:rsidRPr="005246A1">
              <w:rPr>
                <w:rFonts w:ascii="Times New Roman" w:eastAsia="Meiryo UI" w:hAnsi="Times New Roman"/>
              </w:rPr>
              <w:t>Folder name</w:t>
            </w:r>
          </w:p>
        </w:tc>
        <w:tc>
          <w:tcPr>
            <w:tcW w:w="5386" w:type="dxa"/>
            <w:tcBorders>
              <w:top w:val="single" w:sz="12" w:space="0" w:color="auto"/>
              <w:bottom w:val="double" w:sz="4" w:space="0" w:color="auto"/>
              <w:right w:val="single" w:sz="12" w:space="0" w:color="auto"/>
            </w:tcBorders>
            <w:shd w:val="clear" w:color="auto" w:fill="C2D69B" w:themeFill="accent3" w:themeFillTint="99"/>
          </w:tcPr>
          <w:p w14:paraId="3581ABC7" w14:textId="14FEC028" w:rsidR="00FF23AA" w:rsidRPr="005246A1" w:rsidRDefault="00B5250F" w:rsidP="00EA4751">
            <w:pPr>
              <w:pStyle w:val="ae"/>
              <w:ind w:leftChars="0" w:left="0"/>
              <w:jc w:val="center"/>
              <w:rPr>
                <w:rFonts w:ascii="Times New Roman" w:eastAsia="Meiryo UI" w:hAnsi="Times New Roman"/>
              </w:rPr>
            </w:pPr>
            <w:r w:rsidRPr="005246A1">
              <w:rPr>
                <w:rFonts w:ascii="Times New Roman" w:eastAsia="Meiryo UI" w:hAnsi="Times New Roman"/>
              </w:rPr>
              <w:t>Nội dung</w:t>
            </w:r>
          </w:p>
        </w:tc>
      </w:tr>
      <w:tr w:rsidR="00FF23AA" w:rsidRPr="005246A1" w14:paraId="15F95E04" w14:textId="77777777" w:rsidTr="00EA4751">
        <w:tc>
          <w:tcPr>
            <w:tcW w:w="2651" w:type="dxa"/>
            <w:tcBorders>
              <w:top w:val="double" w:sz="4" w:space="0" w:color="auto"/>
              <w:left w:val="single" w:sz="12" w:space="0" w:color="auto"/>
            </w:tcBorders>
          </w:tcPr>
          <w:p w14:paraId="22C1022C" w14:textId="0C1E686B" w:rsidR="00FF23AA" w:rsidRPr="005246A1" w:rsidRDefault="008A5558" w:rsidP="00EA4751">
            <w:pPr>
              <w:rPr>
                <w:rFonts w:ascii="Times New Roman" w:eastAsia="Meiryo UI" w:hAnsi="Times New Roman"/>
              </w:rPr>
            </w:pPr>
            <w:r w:rsidRPr="005246A1">
              <w:rPr>
                <w:rFonts w:ascii="Times New Roman" w:eastAsia="Meiryo UI" w:hAnsi="Times New Roman"/>
              </w:rPr>
              <w:t>システム名</w:t>
            </w:r>
            <w:r w:rsidR="00B5250F" w:rsidRPr="005246A1">
              <w:rPr>
                <w:rFonts w:ascii="Times New Roman" w:eastAsia="Meiryo UI" w:hAnsi="Times New Roman"/>
              </w:rPr>
              <w:t xml:space="preserve"> </w:t>
            </w:r>
          </w:p>
        </w:tc>
        <w:tc>
          <w:tcPr>
            <w:tcW w:w="5386" w:type="dxa"/>
            <w:tcBorders>
              <w:top w:val="double" w:sz="4" w:space="0" w:color="auto"/>
              <w:right w:val="single" w:sz="12" w:space="0" w:color="auto"/>
            </w:tcBorders>
          </w:tcPr>
          <w:p w14:paraId="617D10C6" w14:textId="08C7AF6B" w:rsidR="008D296E" w:rsidRPr="005246A1" w:rsidRDefault="00B5250F" w:rsidP="00A6087F">
            <w:pPr>
              <w:pStyle w:val="ae"/>
              <w:ind w:leftChars="0" w:left="0"/>
              <w:rPr>
                <w:rFonts w:ascii="Times New Roman" w:eastAsia="Meiryo UI" w:hAnsi="Times New Roman"/>
              </w:rPr>
            </w:pPr>
            <w:r w:rsidRPr="005246A1">
              <w:rPr>
                <w:rFonts w:ascii="Times New Roman" w:eastAsia="Meiryo UI" w:hAnsi="Times New Roman"/>
              </w:rPr>
              <w:t>folder root của hệ thống</w:t>
            </w:r>
          </w:p>
        </w:tc>
      </w:tr>
      <w:tr w:rsidR="00FF23AA" w:rsidRPr="005246A1" w14:paraId="673746C0" w14:textId="77777777" w:rsidTr="00EA4751">
        <w:tc>
          <w:tcPr>
            <w:tcW w:w="2651" w:type="dxa"/>
            <w:tcBorders>
              <w:left w:val="single" w:sz="12" w:space="0" w:color="auto"/>
            </w:tcBorders>
          </w:tcPr>
          <w:p w14:paraId="1A986A04" w14:textId="6BE89825" w:rsidR="00FF23AA" w:rsidRPr="005246A1" w:rsidRDefault="00B35046" w:rsidP="00B35046">
            <w:pPr>
              <w:rPr>
                <w:rFonts w:ascii="Times New Roman" w:eastAsia="Meiryo UI" w:hAnsi="Times New Roman"/>
              </w:rPr>
            </w:pPr>
            <w:r w:rsidRPr="005246A1">
              <w:rPr>
                <w:rFonts w:ascii="Times New Roman" w:eastAsia="Meiryo UI" w:hAnsi="Times New Roman"/>
              </w:rPr>
              <w:t>Controllers</w:t>
            </w:r>
          </w:p>
        </w:tc>
        <w:tc>
          <w:tcPr>
            <w:tcW w:w="5386" w:type="dxa"/>
            <w:tcBorders>
              <w:right w:val="single" w:sz="12" w:space="0" w:color="auto"/>
            </w:tcBorders>
          </w:tcPr>
          <w:p w14:paraId="6427D585" w14:textId="5FA2F80A" w:rsidR="00FF73EA" w:rsidRPr="005246A1" w:rsidRDefault="00A0185C" w:rsidP="00A0185C">
            <w:pPr>
              <w:pStyle w:val="ae"/>
              <w:ind w:leftChars="0" w:left="0"/>
              <w:rPr>
                <w:rFonts w:ascii="Times New Roman" w:eastAsia="Meiryo UI" w:hAnsi="Times New Roman"/>
              </w:rPr>
            </w:pPr>
            <w:r w:rsidRPr="005246A1">
              <w:rPr>
                <w:rFonts w:ascii="Times New Roman" w:eastAsia="Meiryo UI" w:hAnsi="Times New Roman"/>
              </w:rPr>
              <w:t>thông thường thì controller file sẽ đ</w:t>
            </w:r>
            <w:r w:rsidRPr="005246A1">
              <w:rPr>
                <w:rFonts w:ascii="Times New Roman" w:eastAsia="Meiryo UI" w:hAnsi="Times New Roman"/>
                <w:lang w:val="vi-VN"/>
              </w:rPr>
              <w:t xml:space="preserve">ược đặt ngay bên dưới folder này, nhưng giờ sẽ tạo folder cho từng system rồi lưu </w:t>
            </w:r>
            <w:r w:rsidRPr="005246A1">
              <w:rPr>
                <w:rFonts w:ascii="Times New Roman" w:eastAsia="Meiryo UI" w:hAnsi="Times New Roman"/>
              </w:rPr>
              <w:t>trữ</w:t>
            </w:r>
            <w:r w:rsidRPr="005246A1">
              <w:rPr>
                <w:rFonts w:ascii="Times New Roman" w:eastAsia="Meiryo UI" w:hAnsi="Times New Roman"/>
                <w:lang w:val="vi-VN"/>
              </w:rPr>
              <w:t xml:space="preserve"> </w:t>
            </w:r>
            <w:r w:rsidRPr="005246A1">
              <w:rPr>
                <w:rFonts w:ascii="Times New Roman" w:hAnsi="Times New Roman"/>
              </w:rPr>
              <w:t xml:space="preserve"> </w:t>
            </w:r>
            <w:r w:rsidRPr="005246A1">
              <w:rPr>
                <w:rFonts w:ascii="Times New Roman" w:eastAsia="Meiryo UI" w:hAnsi="Times New Roman"/>
                <w:lang w:val="vi-VN"/>
              </w:rPr>
              <w:t>controller file</w:t>
            </w:r>
            <w:r w:rsidRPr="005246A1">
              <w:rPr>
                <w:rFonts w:ascii="Times New Roman" w:eastAsia="Meiryo UI" w:hAnsi="Times New Roman"/>
              </w:rPr>
              <w:t xml:space="preserve"> trong đó</w:t>
            </w:r>
          </w:p>
        </w:tc>
      </w:tr>
      <w:tr w:rsidR="00FF23AA" w:rsidRPr="005246A1" w14:paraId="55200979" w14:textId="77777777" w:rsidTr="00EA4751">
        <w:tc>
          <w:tcPr>
            <w:tcW w:w="2651" w:type="dxa"/>
            <w:tcBorders>
              <w:left w:val="single" w:sz="12" w:space="0" w:color="auto"/>
            </w:tcBorders>
          </w:tcPr>
          <w:p w14:paraId="4EA2221E" w14:textId="787CD6DA" w:rsidR="00FF23AA" w:rsidRPr="005246A1" w:rsidRDefault="001D010B" w:rsidP="001D010B">
            <w:pPr>
              <w:rPr>
                <w:rFonts w:ascii="Times New Roman" w:eastAsia="Meiryo UI" w:hAnsi="Times New Roman"/>
              </w:rPr>
            </w:pPr>
            <w:r w:rsidRPr="005246A1">
              <w:rPr>
                <w:rFonts w:ascii="Times New Roman" w:eastAsia="Meiryo UI" w:hAnsi="Times New Roman"/>
              </w:rPr>
              <w:t>Repuests</w:t>
            </w:r>
          </w:p>
        </w:tc>
        <w:tc>
          <w:tcPr>
            <w:tcW w:w="5386" w:type="dxa"/>
            <w:tcBorders>
              <w:right w:val="single" w:sz="12" w:space="0" w:color="auto"/>
            </w:tcBorders>
          </w:tcPr>
          <w:p w14:paraId="54F92D09" w14:textId="3C7788CF" w:rsidR="00BA651E" w:rsidRPr="005246A1" w:rsidRDefault="00A0185C" w:rsidP="00BA651E">
            <w:pPr>
              <w:pStyle w:val="ae"/>
              <w:ind w:leftChars="0" w:left="0"/>
              <w:rPr>
                <w:rFonts w:ascii="Times New Roman" w:eastAsia="Meiryo UI" w:hAnsi="Times New Roman"/>
              </w:rPr>
            </w:pPr>
            <w:r w:rsidRPr="005246A1">
              <w:rPr>
                <w:rFonts w:ascii="Times New Roman" w:eastAsia="Meiryo UI" w:hAnsi="Times New Roman"/>
              </w:rPr>
              <w:t>thông thường thì Validation file sẽ đ</w:t>
            </w:r>
            <w:r w:rsidRPr="005246A1">
              <w:rPr>
                <w:rFonts w:ascii="Times New Roman" w:eastAsia="Meiryo UI" w:hAnsi="Times New Roman"/>
                <w:lang w:val="vi-VN"/>
              </w:rPr>
              <w:t>ược đặt ngay bên dưới folder này</w:t>
            </w:r>
            <w:r w:rsidRPr="005246A1">
              <w:rPr>
                <w:rFonts w:ascii="Times New Roman" w:eastAsia="Meiryo UI" w:hAnsi="Times New Roman"/>
              </w:rPr>
              <w:t xml:space="preserve">, </w:t>
            </w:r>
            <w:r w:rsidRPr="005246A1">
              <w:rPr>
                <w:rFonts w:ascii="Times New Roman" w:eastAsia="Meiryo UI" w:hAnsi="Times New Roman"/>
                <w:lang w:val="vi-VN"/>
              </w:rPr>
              <w:t xml:space="preserve">nhưng giờ sẽ tạo folder cho từng system rồi lưu </w:t>
            </w:r>
            <w:r w:rsidRPr="005246A1">
              <w:rPr>
                <w:rFonts w:ascii="Times New Roman" w:eastAsia="Meiryo UI" w:hAnsi="Times New Roman"/>
              </w:rPr>
              <w:t>trữ</w:t>
            </w:r>
            <w:r w:rsidRPr="005246A1">
              <w:rPr>
                <w:rFonts w:ascii="Times New Roman" w:eastAsia="Meiryo UI" w:hAnsi="Times New Roman"/>
                <w:lang w:val="vi-VN"/>
              </w:rPr>
              <w:t xml:space="preserve"> </w:t>
            </w:r>
            <w:r w:rsidRPr="005246A1">
              <w:rPr>
                <w:rFonts w:ascii="Times New Roman" w:hAnsi="Times New Roman"/>
              </w:rPr>
              <w:t xml:space="preserve"> </w:t>
            </w:r>
            <w:r w:rsidRPr="005246A1">
              <w:rPr>
                <w:rFonts w:ascii="Times New Roman" w:eastAsia="Meiryo UI" w:hAnsi="Times New Roman"/>
              </w:rPr>
              <w:t xml:space="preserve"> Validation file trong đó.</w:t>
            </w:r>
          </w:p>
          <w:p w14:paraId="3D03C818" w14:textId="60EC3C26" w:rsidR="004811C5" w:rsidRPr="005246A1" w:rsidRDefault="00A0185C" w:rsidP="00BA651E">
            <w:pPr>
              <w:pStyle w:val="ae"/>
              <w:ind w:leftChars="0" w:left="0"/>
              <w:rPr>
                <w:rFonts w:ascii="Times New Roman" w:eastAsia="Meiryo UI" w:hAnsi="Times New Roman"/>
                <w:lang w:val="vi-VN"/>
              </w:rPr>
            </w:pPr>
            <w:r w:rsidRPr="005246A1">
              <w:rPr>
                <w:rFonts w:ascii="Times New Roman" w:eastAsia="Meiryo UI" w:hAnsi="Times New Roman"/>
                <w:lang w:val="vi-VN"/>
              </w:rPr>
              <w:t xml:space="preserve">ở ngay bên dưới sẽ lưu trữ </w:t>
            </w:r>
            <w:r w:rsidRPr="005246A1">
              <w:rPr>
                <w:rFonts w:ascii="Times New Roman" w:eastAsia="Meiryo UI" w:hAnsi="Times New Roman"/>
              </w:rPr>
              <w:t>Validation file s</w:t>
            </w:r>
            <w:r w:rsidRPr="005246A1">
              <w:rPr>
                <w:rFonts w:ascii="Times New Roman" w:eastAsia="Meiryo UI" w:hAnsi="Times New Roman"/>
                <w:lang w:val="vi-VN"/>
              </w:rPr>
              <w:t>ử dụng common</w:t>
            </w:r>
          </w:p>
        </w:tc>
      </w:tr>
      <w:tr w:rsidR="00FF23AA" w:rsidRPr="005246A1" w14:paraId="3C730A2A" w14:textId="77777777" w:rsidTr="00EA4751">
        <w:tc>
          <w:tcPr>
            <w:tcW w:w="2651" w:type="dxa"/>
            <w:tcBorders>
              <w:left w:val="single" w:sz="12" w:space="0" w:color="auto"/>
            </w:tcBorders>
          </w:tcPr>
          <w:p w14:paraId="49184F1B" w14:textId="5128B05B" w:rsidR="00FF23AA" w:rsidRPr="005246A1" w:rsidRDefault="00B85664" w:rsidP="00B85664">
            <w:pPr>
              <w:rPr>
                <w:rFonts w:ascii="Times New Roman" w:eastAsia="Meiryo UI" w:hAnsi="Times New Roman"/>
              </w:rPr>
            </w:pPr>
            <w:r w:rsidRPr="005246A1">
              <w:rPr>
                <w:rFonts w:ascii="Times New Roman" w:eastAsia="Meiryo UI" w:hAnsi="Times New Roman"/>
              </w:rPr>
              <w:t>Librarys</w:t>
            </w:r>
          </w:p>
        </w:tc>
        <w:tc>
          <w:tcPr>
            <w:tcW w:w="5386" w:type="dxa"/>
            <w:tcBorders>
              <w:right w:val="single" w:sz="12" w:space="0" w:color="auto"/>
            </w:tcBorders>
          </w:tcPr>
          <w:p w14:paraId="449FAB14" w14:textId="45D66F0F" w:rsidR="00FF23AA" w:rsidRPr="005246A1" w:rsidRDefault="00A0185C" w:rsidP="00EA4751">
            <w:pPr>
              <w:pStyle w:val="ae"/>
              <w:ind w:leftChars="0" w:left="0"/>
              <w:rPr>
                <w:rFonts w:ascii="Times New Roman" w:eastAsia="Meiryo UI" w:hAnsi="Times New Roman"/>
                <w:lang w:val="vi-VN"/>
              </w:rPr>
            </w:pPr>
            <w:r w:rsidRPr="005246A1">
              <w:rPr>
                <w:rFonts w:ascii="Times New Roman" w:eastAsia="Meiryo UI" w:hAnsi="Times New Roman"/>
              </w:rPr>
              <w:t>lưu trữ file hàm common</w:t>
            </w:r>
          </w:p>
        </w:tc>
      </w:tr>
      <w:tr w:rsidR="00FF23AA" w:rsidRPr="005246A1" w14:paraId="3359ACFF" w14:textId="77777777" w:rsidTr="00EA4751">
        <w:tc>
          <w:tcPr>
            <w:tcW w:w="2651" w:type="dxa"/>
            <w:tcBorders>
              <w:left w:val="single" w:sz="12" w:space="0" w:color="auto"/>
            </w:tcBorders>
          </w:tcPr>
          <w:p w14:paraId="2459B651" w14:textId="31347C0B" w:rsidR="00FF23AA" w:rsidRPr="005246A1" w:rsidRDefault="00F72845" w:rsidP="00F72845">
            <w:pPr>
              <w:rPr>
                <w:rFonts w:ascii="Times New Roman" w:eastAsia="Meiryo UI" w:hAnsi="Times New Roman"/>
              </w:rPr>
            </w:pPr>
            <w:r w:rsidRPr="005246A1">
              <w:rPr>
                <w:rFonts w:ascii="Times New Roman" w:eastAsia="Meiryo UI" w:hAnsi="Times New Roman"/>
              </w:rPr>
              <w:t>Models</w:t>
            </w:r>
          </w:p>
        </w:tc>
        <w:tc>
          <w:tcPr>
            <w:tcW w:w="5386" w:type="dxa"/>
            <w:tcBorders>
              <w:right w:val="single" w:sz="12" w:space="0" w:color="auto"/>
            </w:tcBorders>
          </w:tcPr>
          <w:p w14:paraId="20B3F8BA" w14:textId="1C0DFB0A" w:rsidR="00FF23AA" w:rsidRPr="005246A1" w:rsidRDefault="00A0185C" w:rsidP="00F72845">
            <w:pPr>
              <w:pStyle w:val="ae"/>
              <w:ind w:leftChars="0" w:left="0"/>
              <w:rPr>
                <w:rFonts w:ascii="Times New Roman" w:eastAsia="Meiryo UI" w:hAnsi="Times New Roman"/>
              </w:rPr>
            </w:pPr>
            <w:r w:rsidRPr="005246A1">
              <w:rPr>
                <w:rFonts w:ascii="Times New Roman" w:eastAsia="Meiryo UI" w:hAnsi="Times New Roman"/>
              </w:rPr>
              <w:t>thông thường thì Model file sẽ đ</w:t>
            </w:r>
            <w:r w:rsidRPr="005246A1">
              <w:rPr>
                <w:rFonts w:ascii="Times New Roman" w:eastAsia="Meiryo UI" w:hAnsi="Times New Roman"/>
                <w:lang w:val="vi-VN"/>
              </w:rPr>
              <w:t xml:space="preserve">ược đặt ở ngay bên dưới app folder, </w:t>
            </w:r>
            <w:r w:rsidRPr="005246A1">
              <w:rPr>
                <w:rFonts w:ascii="Times New Roman" w:eastAsia="Meiryo UI" w:hAnsi="Times New Roman"/>
              </w:rPr>
              <w:t>nhưng giờ sẽ tạo folder này rồi lưu trữ Model file trong đó</w:t>
            </w:r>
          </w:p>
        </w:tc>
      </w:tr>
      <w:tr w:rsidR="008D296E" w:rsidRPr="005246A1" w14:paraId="4533181B" w14:textId="77777777" w:rsidTr="00EA4751">
        <w:tc>
          <w:tcPr>
            <w:tcW w:w="2651" w:type="dxa"/>
            <w:tcBorders>
              <w:left w:val="single" w:sz="12" w:space="0" w:color="auto"/>
            </w:tcBorders>
          </w:tcPr>
          <w:p w14:paraId="124E79AC" w14:textId="708AFC71" w:rsidR="008D296E" w:rsidRPr="005246A1" w:rsidRDefault="008E43D4" w:rsidP="008E43D4">
            <w:pPr>
              <w:rPr>
                <w:rFonts w:ascii="Times New Roman" w:eastAsia="Meiryo UI" w:hAnsi="Times New Roman"/>
              </w:rPr>
            </w:pPr>
            <w:r w:rsidRPr="005246A1">
              <w:rPr>
                <w:rFonts w:ascii="Times New Roman" w:eastAsia="Meiryo UI" w:hAnsi="Times New Roman"/>
              </w:rPr>
              <w:t>config</w:t>
            </w:r>
          </w:p>
        </w:tc>
        <w:tc>
          <w:tcPr>
            <w:tcW w:w="5386" w:type="dxa"/>
            <w:tcBorders>
              <w:right w:val="single" w:sz="12" w:space="0" w:color="auto"/>
            </w:tcBorders>
          </w:tcPr>
          <w:p w14:paraId="679E7673" w14:textId="38AEF4D9" w:rsidR="008D296E" w:rsidRPr="005246A1" w:rsidRDefault="00A0185C" w:rsidP="00EA4751">
            <w:pPr>
              <w:pStyle w:val="ae"/>
              <w:ind w:leftChars="0" w:left="0"/>
              <w:rPr>
                <w:rFonts w:ascii="Times New Roman" w:eastAsia="Meiryo UI" w:hAnsi="Times New Roman"/>
                <w:lang w:val="vi-VN"/>
              </w:rPr>
            </w:pPr>
            <w:r w:rsidRPr="005246A1">
              <w:rPr>
                <w:rFonts w:ascii="Times New Roman" w:eastAsia="Meiryo UI" w:hAnsi="Times New Roman"/>
              </w:rPr>
              <w:t>l</w:t>
            </w:r>
            <w:r w:rsidRPr="005246A1">
              <w:rPr>
                <w:rFonts w:ascii="Times New Roman" w:eastAsia="Meiryo UI" w:hAnsi="Times New Roman"/>
                <w:lang w:val="vi-VN"/>
              </w:rPr>
              <w:t>ưu trữ file định nghĩa và file constant</w:t>
            </w:r>
          </w:p>
        </w:tc>
      </w:tr>
      <w:tr w:rsidR="005246A1" w:rsidRPr="005246A1" w14:paraId="2EB591A0" w14:textId="77777777" w:rsidTr="00EA4751">
        <w:tc>
          <w:tcPr>
            <w:tcW w:w="2651" w:type="dxa"/>
            <w:tcBorders>
              <w:left w:val="single" w:sz="12" w:space="0" w:color="auto"/>
            </w:tcBorders>
          </w:tcPr>
          <w:p w14:paraId="1483DBB3" w14:textId="0E92F716" w:rsidR="005246A1" w:rsidRPr="005246A1" w:rsidRDefault="005246A1" w:rsidP="005246A1">
            <w:pPr>
              <w:rPr>
                <w:rFonts w:ascii="Times New Roman" w:eastAsia="Meiryo UI" w:hAnsi="Times New Roman"/>
                <w:color w:val="FF0000"/>
              </w:rPr>
            </w:pPr>
            <w:ins w:id="10" w:author="Comparison" w:date="2020-07-30T17:26:00Z">
              <w:r w:rsidRPr="005246A1">
                <w:rPr>
                  <w:rFonts w:ascii="Times New Roman" w:eastAsia="Meiryo UI" w:hAnsi="Times New Roman"/>
                  <w:color w:val="FF0000"/>
                </w:rPr>
                <w:t>Repositories</w:t>
              </w:r>
            </w:ins>
          </w:p>
        </w:tc>
        <w:tc>
          <w:tcPr>
            <w:tcW w:w="5386" w:type="dxa"/>
            <w:tcBorders>
              <w:right w:val="single" w:sz="12" w:space="0" w:color="auto"/>
            </w:tcBorders>
          </w:tcPr>
          <w:p w14:paraId="371DACD5" w14:textId="3AFF47CF" w:rsidR="005246A1" w:rsidRPr="005246A1" w:rsidRDefault="005246A1" w:rsidP="005246A1">
            <w:pPr>
              <w:pStyle w:val="ae"/>
              <w:ind w:leftChars="0" w:left="0"/>
              <w:rPr>
                <w:ins w:id="11" w:author="Comparison" w:date="2020-07-30T17:26:00Z"/>
                <w:rFonts w:ascii="Times New Roman" w:eastAsia="Meiryo UI" w:hAnsi="Times New Roman"/>
                <w:color w:val="FF0000"/>
              </w:rPr>
            </w:pPr>
            <w:r w:rsidRPr="005246A1">
              <w:rPr>
                <w:rFonts w:ascii="Times New Roman" w:eastAsia="Meiryo UI" w:hAnsi="Times New Roman"/>
                <w:color w:val="FF0000"/>
              </w:rPr>
              <w:t>Lưu trữ</w:t>
            </w:r>
            <w:r w:rsidR="00165095">
              <w:rPr>
                <w:rFonts w:ascii="Times New Roman" w:eastAsia="Meiryo UI" w:hAnsi="Times New Roman"/>
                <w:color w:val="FF0000"/>
              </w:rPr>
              <w:t xml:space="preserve"> file repository</w:t>
            </w:r>
            <w:bookmarkStart w:id="12" w:name="_GoBack"/>
            <w:bookmarkEnd w:id="12"/>
          </w:p>
          <w:p w14:paraId="21900FA9" w14:textId="2FBF0777" w:rsidR="005246A1" w:rsidRPr="005246A1" w:rsidRDefault="005246A1" w:rsidP="005246A1">
            <w:pPr>
              <w:pStyle w:val="ae"/>
              <w:ind w:leftChars="0" w:left="0"/>
              <w:rPr>
                <w:rFonts w:ascii="Times New Roman" w:eastAsia="Meiryo UI" w:hAnsi="Times New Roman"/>
                <w:color w:val="FF0000"/>
              </w:rPr>
            </w:pPr>
            <w:r w:rsidRPr="005246A1">
              <w:rPr>
                <w:rFonts w:ascii="Times New Roman" w:eastAsia="Meiryo UI" w:hAnsi="Times New Roman"/>
                <w:color w:val="FF0000"/>
              </w:rPr>
              <w:t xml:space="preserve">Dưới folder này tạo folder của table name </w:t>
            </w:r>
          </w:p>
        </w:tc>
      </w:tr>
      <w:tr w:rsidR="008D296E" w:rsidRPr="005246A1" w14:paraId="77E6006E" w14:textId="77777777" w:rsidTr="00EA4751">
        <w:tc>
          <w:tcPr>
            <w:tcW w:w="2651" w:type="dxa"/>
            <w:tcBorders>
              <w:left w:val="single" w:sz="12" w:space="0" w:color="auto"/>
            </w:tcBorders>
          </w:tcPr>
          <w:p w14:paraId="5430A716" w14:textId="44C1ADC5" w:rsidR="008D296E" w:rsidRPr="005246A1" w:rsidRDefault="00D754CD" w:rsidP="00D754CD">
            <w:pPr>
              <w:rPr>
                <w:rFonts w:ascii="Times New Roman" w:eastAsia="Meiryo UI" w:hAnsi="Times New Roman"/>
              </w:rPr>
            </w:pPr>
            <w:r w:rsidRPr="005246A1">
              <w:rPr>
                <w:rFonts w:ascii="Times New Roman" w:eastAsia="Meiryo UI" w:hAnsi="Times New Roman"/>
              </w:rPr>
              <w:t>css</w:t>
            </w:r>
          </w:p>
        </w:tc>
        <w:tc>
          <w:tcPr>
            <w:tcW w:w="5386" w:type="dxa"/>
            <w:tcBorders>
              <w:right w:val="single" w:sz="12" w:space="0" w:color="auto"/>
            </w:tcBorders>
          </w:tcPr>
          <w:p w14:paraId="6986EAAE" w14:textId="4907BCE5" w:rsidR="008D296E" w:rsidRPr="005246A1" w:rsidRDefault="00F54C45" w:rsidP="00EA4751">
            <w:pPr>
              <w:pStyle w:val="ae"/>
              <w:ind w:leftChars="0" w:left="0"/>
              <w:rPr>
                <w:rFonts w:ascii="Times New Roman" w:eastAsia="Meiryo UI" w:hAnsi="Times New Roman"/>
                <w:lang w:val="vi-VN"/>
              </w:rPr>
            </w:pPr>
            <w:r w:rsidRPr="005246A1">
              <w:rPr>
                <w:rFonts w:ascii="Times New Roman" w:eastAsia="Meiryo UI" w:hAnsi="Times New Roman"/>
              </w:rPr>
              <w:t>l</w:t>
            </w:r>
            <w:r w:rsidRPr="005246A1">
              <w:rPr>
                <w:rFonts w:ascii="Times New Roman" w:eastAsia="Meiryo UI" w:hAnsi="Times New Roman"/>
                <w:lang w:val="vi-VN"/>
              </w:rPr>
              <w:t>ưu trữ style sheet file</w:t>
            </w:r>
          </w:p>
        </w:tc>
      </w:tr>
      <w:tr w:rsidR="008D296E" w:rsidRPr="005246A1" w14:paraId="71527DA2" w14:textId="77777777" w:rsidTr="00EA4751">
        <w:tc>
          <w:tcPr>
            <w:tcW w:w="2651" w:type="dxa"/>
            <w:tcBorders>
              <w:left w:val="single" w:sz="12" w:space="0" w:color="auto"/>
            </w:tcBorders>
          </w:tcPr>
          <w:p w14:paraId="4DAB7964" w14:textId="71BED754" w:rsidR="008D296E" w:rsidRPr="005246A1" w:rsidRDefault="00003786" w:rsidP="00003786">
            <w:pPr>
              <w:rPr>
                <w:rFonts w:ascii="Times New Roman" w:eastAsia="Meiryo UI" w:hAnsi="Times New Roman"/>
              </w:rPr>
            </w:pPr>
            <w:r w:rsidRPr="005246A1">
              <w:rPr>
                <w:rFonts w:ascii="Times New Roman" w:eastAsia="Meiryo UI" w:hAnsi="Times New Roman"/>
              </w:rPr>
              <w:t>img</w:t>
            </w:r>
          </w:p>
        </w:tc>
        <w:tc>
          <w:tcPr>
            <w:tcW w:w="5386" w:type="dxa"/>
            <w:tcBorders>
              <w:right w:val="single" w:sz="12" w:space="0" w:color="auto"/>
            </w:tcBorders>
          </w:tcPr>
          <w:p w14:paraId="465CCDDD" w14:textId="0649C132" w:rsidR="008D296E" w:rsidRPr="005246A1" w:rsidRDefault="00F54C45" w:rsidP="00EA4751">
            <w:pPr>
              <w:pStyle w:val="ae"/>
              <w:ind w:leftChars="0" w:left="0"/>
              <w:rPr>
                <w:rFonts w:ascii="Times New Roman" w:eastAsia="Meiryo UI" w:hAnsi="Times New Roman"/>
              </w:rPr>
            </w:pPr>
            <w:r w:rsidRPr="005246A1">
              <w:rPr>
                <w:rFonts w:ascii="Times New Roman" w:eastAsia="Meiryo UI" w:hAnsi="Times New Roman"/>
              </w:rPr>
              <w:t>L</w:t>
            </w:r>
            <w:r w:rsidRPr="005246A1">
              <w:rPr>
                <w:rFonts w:ascii="Times New Roman" w:eastAsia="Meiryo UI" w:hAnsi="Times New Roman"/>
                <w:lang w:val="vi-VN"/>
              </w:rPr>
              <w:t xml:space="preserve">ưu </w:t>
            </w:r>
            <w:r w:rsidRPr="005246A1">
              <w:rPr>
                <w:rFonts w:ascii="Times New Roman" w:eastAsia="Meiryo UI" w:hAnsi="Times New Roman"/>
              </w:rPr>
              <w:t>trữ image file</w:t>
            </w:r>
          </w:p>
        </w:tc>
      </w:tr>
      <w:tr w:rsidR="0085226B" w:rsidRPr="005246A1" w14:paraId="3A9BCA31" w14:textId="77777777" w:rsidTr="00EA4751">
        <w:tc>
          <w:tcPr>
            <w:tcW w:w="2651" w:type="dxa"/>
            <w:tcBorders>
              <w:left w:val="single" w:sz="12" w:space="0" w:color="auto"/>
            </w:tcBorders>
          </w:tcPr>
          <w:p w14:paraId="2926153A" w14:textId="2B6C17D6" w:rsidR="0085226B" w:rsidRPr="005246A1" w:rsidRDefault="0085226B" w:rsidP="00003786">
            <w:pPr>
              <w:rPr>
                <w:rFonts w:ascii="Times New Roman" w:eastAsia="Meiryo UI" w:hAnsi="Times New Roman"/>
              </w:rPr>
            </w:pPr>
            <w:r w:rsidRPr="005246A1">
              <w:rPr>
                <w:rFonts w:ascii="Times New Roman" w:eastAsia="Meiryo UI" w:hAnsi="Times New Roman"/>
              </w:rPr>
              <w:t>js</w:t>
            </w:r>
          </w:p>
        </w:tc>
        <w:tc>
          <w:tcPr>
            <w:tcW w:w="5386" w:type="dxa"/>
            <w:tcBorders>
              <w:right w:val="single" w:sz="12" w:space="0" w:color="auto"/>
            </w:tcBorders>
          </w:tcPr>
          <w:p w14:paraId="3509234B" w14:textId="4BF24667" w:rsidR="0085226B" w:rsidRPr="005246A1" w:rsidRDefault="00F54C45" w:rsidP="00F54C45">
            <w:pPr>
              <w:pStyle w:val="ae"/>
              <w:ind w:leftChars="0" w:left="0"/>
              <w:rPr>
                <w:rFonts w:ascii="Times New Roman" w:eastAsia="Meiryo UI" w:hAnsi="Times New Roman"/>
              </w:rPr>
            </w:pPr>
            <w:r w:rsidRPr="005246A1">
              <w:rPr>
                <w:rFonts w:ascii="Times New Roman" w:eastAsia="Meiryo UI" w:hAnsi="Times New Roman"/>
              </w:rPr>
              <w:t>L</w:t>
            </w:r>
            <w:r w:rsidRPr="005246A1">
              <w:rPr>
                <w:rFonts w:ascii="Times New Roman" w:eastAsia="Meiryo UI" w:hAnsi="Times New Roman"/>
                <w:lang w:val="vi-VN"/>
              </w:rPr>
              <w:t xml:space="preserve">ưu </w:t>
            </w:r>
            <w:r w:rsidRPr="005246A1">
              <w:rPr>
                <w:rFonts w:ascii="Times New Roman" w:eastAsia="Meiryo UI" w:hAnsi="Times New Roman"/>
              </w:rPr>
              <w:t xml:space="preserve">trữ </w:t>
            </w:r>
            <w:r w:rsidR="0085226B" w:rsidRPr="005246A1">
              <w:rPr>
                <w:rFonts w:ascii="Times New Roman" w:eastAsia="Meiryo UI" w:hAnsi="Times New Roman"/>
              </w:rPr>
              <w:t>JavaScript</w:t>
            </w:r>
            <w:r w:rsidRPr="005246A1">
              <w:rPr>
                <w:rFonts w:ascii="Times New Roman" w:eastAsia="Meiryo UI" w:hAnsi="Times New Roman"/>
              </w:rPr>
              <w:t xml:space="preserve"> file</w:t>
            </w:r>
          </w:p>
        </w:tc>
      </w:tr>
      <w:tr w:rsidR="008D296E" w:rsidRPr="005246A1" w14:paraId="5955A2F5" w14:textId="77777777" w:rsidTr="00EA4751">
        <w:tc>
          <w:tcPr>
            <w:tcW w:w="2651" w:type="dxa"/>
            <w:tcBorders>
              <w:left w:val="single" w:sz="12" w:space="0" w:color="auto"/>
            </w:tcBorders>
          </w:tcPr>
          <w:p w14:paraId="04AAB4B4" w14:textId="42EAF38D" w:rsidR="008D296E" w:rsidRPr="005246A1" w:rsidRDefault="00782A0A" w:rsidP="00782A0A">
            <w:pPr>
              <w:rPr>
                <w:rFonts w:ascii="Times New Roman" w:eastAsia="Meiryo UI" w:hAnsi="Times New Roman"/>
              </w:rPr>
            </w:pPr>
            <w:r w:rsidRPr="005246A1">
              <w:rPr>
                <w:rFonts w:ascii="Times New Roman" w:eastAsia="Meiryo UI" w:hAnsi="Times New Roman"/>
              </w:rPr>
              <w:t>views</w:t>
            </w:r>
          </w:p>
        </w:tc>
        <w:tc>
          <w:tcPr>
            <w:tcW w:w="5386" w:type="dxa"/>
            <w:tcBorders>
              <w:right w:val="single" w:sz="12" w:space="0" w:color="auto"/>
            </w:tcBorders>
          </w:tcPr>
          <w:p w14:paraId="23E312D1" w14:textId="434DECDA" w:rsidR="008D296E" w:rsidRPr="005246A1" w:rsidRDefault="0048329A" w:rsidP="00E90307">
            <w:pPr>
              <w:pStyle w:val="ae"/>
              <w:ind w:leftChars="0" w:left="0"/>
              <w:rPr>
                <w:rFonts w:ascii="Times New Roman" w:eastAsia="Meiryo UI" w:hAnsi="Times New Roman"/>
                <w:lang w:val="vi-VN"/>
              </w:rPr>
            </w:pPr>
            <w:r w:rsidRPr="005246A1">
              <w:rPr>
                <w:rFonts w:ascii="Times New Roman" w:eastAsia="Meiryo UI" w:hAnsi="Times New Roman"/>
              </w:rPr>
              <w:t>Thông thường sẽ tạo folder chức năng ở bên dưới folder này rồi để view file ở bên dưới, nhưng giờ sẽ tạo folder cho từng system, rồi tạo folder chức năng ở bên trong, xong lưu trữ view file ở bên dưới nó</w:t>
            </w:r>
          </w:p>
        </w:tc>
      </w:tr>
      <w:tr w:rsidR="00DD17D6" w:rsidRPr="005246A1" w14:paraId="3EB5CFA0" w14:textId="77777777" w:rsidTr="00EA4751">
        <w:trPr>
          <w:trHeight w:val="260"/>
        </w:trPr>
        <w:tc>
          <w:tcPr>
            <w:tcW w:w="2651" w:type="dxa"/>
            <w:tcBorders>
              <w:left w:val="single" w:sz="12" w:space="0" w:color="auto"/>
              <w:bottom w:val="single" w:sz="12" w:space="0" w:color="auto"/>
            </w:tcBorders>
          </w:tcPr>
          <w:p w14:paraId="611E5168" w14:textId="50956D29" w:rsidR="00DD17D6" w:rsidRPr="005246A1" w:rsidRDefault="00DD17D6" w:rsidP="00DD17D6">
            <w:pPr>
              <w:pStyle w:val="ae"/>
              <w:ind w:leftChars="0" w:left="0"/>
              <w:rPr>
                <w:rFonts w:ascii="Times New Roman" w:eastAsia="Meiryo UI" w:hAnsi="Times New Roman"/>
              </w:rPr>
            </w:pPr>
            <w:r w:rsidRPr="005246A1">
              <w:rPr>
                <w:rFonts w:ascii="Times New Roman" w:eastAsia="Meiryo UI" w:hAnsi="Times New Roman"/>
              </w:rPr>
              <w:t>routes</w:t>
            </w:r>
          </w:p>
        </w:tc>
        <w:tc>
          <w:tcPr>
            <w:tcW w:w="5386" w:type="dxa"/>
            <w:tcBorders>
              <w:bottom w:val="single" w:sz="12" w:space="0" w:color="auto"/>
              <w:right w:val="single" w:sz="12" w:space="0" w:color="auto"/>
            </w:tcBorders>
          </w:tcPr>
          <w:p w14:paraId="6325DDAB" w14:textId="75AC085D" w:rsidR="00DD17D6" w:rsidRPr="005246A1" w:rsidRDefault="00F54C45" w:rsidP="00DD17D6">
            <w:pPr>
              <w:pStyle w:val="ae"/>
              <w:ind w:leftChars="0" w:left="0"/>
              <w:rPr>
                <w:rFonts w:ascii="Times New Roman" w:eastAsia="Meiryo UI" w:hAnsi="Times New Roman"/>
              </w:rPr>
            </w:pPr>
            <w:r w:rsidRPr="005246A1">
              <w:rPr>
                <w:rFonts w:ascii="Times New Roman" w:eastAsia="Meiryo UI" w:hAnsi="Times New Roman"/>
              </w:rPr>
              <w:t>L</w:t>
            </w:r>
            <w:r w:rsidRPr="005246A1">
              <w:rPr>
                <w:rFonts w:ascii="Times New Roman" w:eastAsia="Meiryo UI" w:hAnsi="Times New Roman"/>
                <w:lang w:val="vi-VN"/>
              </w:rPr>
              <w:t xml:space="preserve">ưu </w:t>
            </w:r>
            <w:r w:rsidRPr="005246A1">
              <w:rPr>
                <w:rFonts w:ascii="Times New Roman" w:eastAsia="Meiryo UI" w:hAnsi="Times New Roman"/>
              </w:rPr>
              <w:t>trữ routing file</w:t>
            </w:r>
          </w:p>
        </w:tc>
      </w:tr>
    </w:tbl>
    <w:p w14:paraId="51C20783" w14:textId="73CB09C2" w:rsidR="00EA4751" w:rsidRPr="005246A1" w:rsidRDefault="00B5250F" w:rsidP="00EA4751">
      <w:pPr>
        <w:pStyle w:val="a0"/>
        <w:numPr>
          <w:ilvl w:val="0"/>
          <w:numId w:val="13"/>
        </w:numPr>
        <w:rPr>
          <w:rFonts w:ascii="Times New Roman" w:eastAsia="Meiryo UI" w:hAnsi="Times New Roman"/>
        </w:rPr>
      </w:pPr>
      <w:r w:rsidRPr="005246A1">
        <w:rPr>
          <w:rFonts w:ascii="Times New Roman" w:eastAsia="Meiryo UI" w:hAnsi="Times New Roman"/>
        </w:rPr>
        <w:t xml:space="preserve">Theo tiêu chuẩn cấu trúc của </w:t>
      </w:r>
      <w:r w:rsidR="00EA4751" w:rsidRPr="005246A1">
        <w:rPr>
          <w:rFonts w:ascii="Times New Roman" w:eastAsia="Meiryo UI" w:hAnsi="Times New Roman"/>
        </w:rPr>
        <w:t>Laravel</w:t>
      </w:r>
      <w:r w:rsidR="00EA4751" w:rsidRPr="005246A1">
        <w:rPr>
          <w:rFonts w:ascii="Times New Roman" w:eastAsia="Meiryo UI" w:hAnsi="Times New Roman"/>
        </w:rPr>
        <w:t>。</w:t>
      </w:r>
      <w:r w:rsidRPr="005246A1">
        <w:rPr>
          <w:rFonts w:ascii="Times New Roman" w:eastAsia="Meiryo UI" w:hAnsi="Times New Roman"/>
        </w:rPr>
        <w:t>Bảng dưới đây là các folder sử dụng trong lúc lập trình</w:t>
      </w:r>
    </w:p>
    <w:p w14:paraId="05D9E611" w14:textId="40501B34" w:rsidR="004C707E" w:rsidRPr="005246A1" w:rsidRDefault="004C707E" w:rsidP="004C707E">
      <w:pPr>
        <w:pStyle w:val="a0"/>
        <w:ind w:left="0" w:firstLine="0"/>
        <w:rPr>
          <w:rFonts w:ascii="Times New Roman" w:eastAsia="Meiryo UI" w:hAnsi="Times New Roman"/>
        </w:rPr>
      </w:pPr>
    </w:p>
    <w:p w14:paraId="5C306844" w14:textId="2C0EA73B" w:rsidR="00EA4751" w:rsidRPr="005246A1" w:rsidRDefault="00EA4751" w:rsidP="004C707E">
      <w:pPr>
        <w:pStyle w:val="a0"/>
        <w:ind w:left="0" w:firstLine="0"/>
        <w:rPr>
          <w:rFonts w:ascii="Times New Roman" w:eastAsia="Meiryo UI" w:hAnsi="Times New Roman"/>
        </w:rPr>
      </w:pPr>
    </w:p>
    <w:p w14:paraId="49324FE9" w14:textId="77777777" w:rsidR="00EA4751" w:rsidRPr="005246A1" w:rsidRDefault="00EA4751" w:rsidP="004C707E">
      <w:pPr>
        <w:pStyle w:val="a0"/>
        <w:ind w:left="0" w:firstLine="0"/>
        <w:rPr>
          <w:rFonts w:ascii="Times New Roman" w:eastAsia="Meiryo UI" w:hAnsi="Times New Roman"/>
        </w:rPr>
      </w:pPr>
    </w:p>
    <w:p w14:paraId="7F5B87A6" w14:textId="756FDBEB" w:rsidR="00FF2C95" w:rsidRPr="005246A1" w:rsidRDefault="00FF2C95" w:rsidP="004C707E">
      <w:pPr>
        <w:pStyle w:val="a0"/>
        <w:ind w:left="0" w:firstLine="0"/>
        <w:rPr>
          <w:rFonts w:ascii="Times New Roman" w:eastAsia="Meiryo UI" w:hAnsi="Times New Roman"/>
        </w:rPr>
      </w:pPr>
    </w:p>
    <w:p w14:paraId="5F54C6DF" w14:textId="525E46A2" w:rsidR="00FF2C95" w:rsidRPr="005246A1" w:rsidRDefault="00FF2C95" w:rsidP="004C707E">
      <w:pPr>
        <w:pStyle w:val="a0"/>
        <w:ind w:left="0" w:firstLine="0"/>
        <w:rPr>
          <w:rFonts w:ascii="Times New Roman" w:eastAsia="Meiryo UI" w:hAnsi="Times New Roman"/>
        </w:rPr>
      </w:pPr>
    </w:p>
    <w:p w14:paraId="05C884BB" w14:textId="78989F2B" w:rsidR="00FF2C95" w:rsidRPr="005246A1" w:rsidRDefault="00FF2C95" w:rsidP="004C707E">
      <w:pPr>
        <w:pStyle w:val="a0"/>
        <w:ind w:left="0" w:firstLine="0"/>
        <w:rPr>
          <w:rFonts w:ascii="Times New Roman" w:eastAsia="Meiryo UI" w:hAnsi="Times New Roman"/>
        </w:rPr>
      </w:pPr>
    </w:p>
    <w:p w14:paraId="121F3F64" w14:textId="14ABBB92" w:rsidR="00FF2C95" w:rsidRPr="005246A1" w:rsidRDefault="00FF2C95" w:rsidP="004C707E">
      <w:pPr>
        <w:pStyle w:val="a0"/>
        <w:ind w:left="0" w:firstLine="0"/>
        <w:rPr>
          <w:rFonts w:ascii="Times New Roman" w:eastAsia="Meiryo UI" w:hAnsi="Times New Roman"/>
        </w:rPr>
      </w:pPr>
    </w:p>
    <w:p w14:paraId="1B478B50" w14:textId="22B83A2E" w:rsidR="00FF23AA" w:rsidRPr="005246A1" w:rsidRDefault="00FF23AA" w:rsidP="004C707E">
      <w:pPr>
        <w:pStyle w:val="a0"/>
        <w:ind w:left="0" w:firstLine="0"/>
        <w:rPr>
          <w:rFonts w:ascii="Times New Roman" w:eastAsia="Meiryo UI" w:hAnsi="Times New Roman"/>
        </w:rPr>
      </w:pPr>
    </w:p>
    <w:p w14:paraId="109CC072" w14:textId="688F7EB3" w:rsidR="00FF23AA" w:rsidRPr="005246A1" w:rsidRDefault="00FF23AA" w:rsidP="004C707E">
      <w:pPr>
        <w:pStyle w:val="a0"/>
        <w:ind w:left="0" w:firstLine="0"/>
        <w:rPr>
          <w:rFonts w:ascii="Times New Roman" w:eastAsia="Meiryo UI" w:hAnsi="Times New Roman"/>
        </w:rPr>
      </w:pPr>
    </w:p>
    <w:p w14:paraId="63FC7616" w14:textId="674B1AC2" w:rsidR="00FF23AA" w:rsidRPr="005246A1" w:rsidRDefault="00FF23AA" w:rsidP="004C707E">
      <w:pPr>
        <w:pStyle w:val="a0"/>
        <w:ind w:left="0" w:firstLine="0"/>
        <w:rPr>
          <w:rFonts w:ascii="Times New Roman" w:eastAsia="Meiryo UI" w:hAnsi="Times New Roman"/>
        </w:rPr>
      </w:pPr>
    </w:p>
    <w:p w14:paraId="474E6C7A" w14:textId="26A462A8" w:rsidR="00FF23AA" w:rsidRPr="005246A1" w:rsidRDefault="00FF23AA" w:rsidP="004C707E">
      <w:pPr>
        <w:pStyle w:val="a0"/>
        <w:ind w:left="0" w:firstLine="0"/>
        <w:rPr>
          <w:rFonts w:ascii="Times New Roman" w:eastAsia="Meiryo UI" w:hAnsi="Times New Roman"/>
        </w:rPr>
      </w:pPr>
    </w:p>
    <w:p w14:paraId="0B6994CF" w14:textId="6C7E9181" w:rsidR="00FF23AA" w:rsidRPr="005246A1" w:rsidRDefault="00FF23AA" w:rsidP="004C707E">
      <w:pPr>
        <w:pStyle w:val="a0"/>
        <w:ind w:left="0" w:firstLine="0"/>
        <w:rPr>
          <w:rFonts w:ascii="Times New Roman" w:eastAsia="Meiryo UI" w:hAnsi="Times New Roman"/>
        </w:rPr>
      </w:pPr>
    </w:p>
    <w:p w14:paraId="4EA0E691" w14:textId="0DBA2750" w:rsidR="00FF23AA" w:rsidRPr="005246A1" w:rsidRDefault="00FF23AA" w:rsidP="004C707E">
      <w:pPr>
        <w:pStyle w:val="a0"/>
        <w:ind w:left="0" w:firstLine="0"/>
        <w:rPr>
          <w:rFonts w:ascii="Times New Roman" w:eastAsia="Meiryo UI" w:hAnsi="Times New Roman"/>
        </w:rPr>
      </w:pPr>
    </w:p>
    <w:p w14:paraId="3982EB59" w14:textId="6E8B9384" w:rsidR="00FF23AA" w:rsidRPr="005246A1" w:rsidRDefault="00FF23AA" w:rsidP="004C707E">
      <w:pPr>
        <w:pStyle w:val="a0"/>
        <w:ind w:left="0" w:firstLine="0"/>
        <w:rPr>
          <w:rFonts w:ascii="Times New Roman" w:eastAsia="Meiryo UI" w:hAnsi="Times New Roman"/>
        </w:rPr>
      </w:pPr>
    </w:p>
    <w:p w14:paraId="7BA71527" w14:textId="53E37014" w:rsidR="00FF23AA" w:rsidRPr="005246A1" w:rsidRDefault="00FF23AA" w:rsidP="004C707E">
      <w:pPr>
        <w:pStyle w:val="a0"/>
        <w:ind w:left="0" w:firstLine="0"/>
        <w:rPr>
          <w:rFonts w:ascii="Times New Roman" w:eastAsia="Meiryo UI" w:hAnsi="Times New Roman"/>
        </w:rPr>
      </w:pPr>
    </w:p>
    <w:p w14:paraId="26BF84EE" w14:textId="69BC5A14" w:rsidR="00FF23AA" w:rsidRPr="005246A1" w:rsidRDefault="00FF23AA" w:rsidP="004C707E">
      <w:pPr>
        <w:pStyle w:val="a0"/>
        <w:ind w:left="0" w:firstLine="0"/>
        <w:rPr>
          <w:rFonts w:ascii="Times New Roman" w:eastAsia="Meiryo UI" w:hAnsi="Times New Roman"/>
        </w:rPr>
      </w:pPr>
    </w:p>
    <w:p w14:paraId="79D89046" w14:textId="77777777" w:rsidR="004F0E9F" w:rsidRPr="005246A1" w:rsidRDefault="004F0E9F" w:rsidP="004C707E">
      <w:pPr>
        <w:pStyle w:val="a0"/>
        <w:ind w:left="0" w:firstLine="0"/>
        <w:rPr>
          <w:rFonts w:ascii="Times New Roman" w:eastAsia="Meiryo UI" w:hAnsi="Times New Roman"/>
        </w:rPr>
      </w:pPr>
    </w:p>
    <w:p w14:paraId="135BC4D0" w14:textId="2CB1576B" w:rsidR="004C707E" w:rsidRPr="005246A1" w:rsidRDefault="004C707E" w:rsidP="004C707E">
      <w:pPr>
        <w:pStyle w:val="a0"/>
        <w:ind w:left="0" w:firstLine="0"/>
        <w:rPr>
          <w:rFonts w:ascii="Times New Roman" w:eastAsia="Meiryo UI" w:hAnsi="Times New Roman"/>
        </w:rPr>
      </w:pPr>
    </w:p>
    <w:p w14:paraId="2A73722C" w14:textId="29EFD4B5" w:rsidR="00DD17D6" w:rsidRPr="005246A1" w:rsidRDefault="00DD17D6" w:rsidP="004C707E">
      <w:pPr>
        <w:pStyle w:val="a0"/>
        <w:ind w:left="0" w:firstLine="0"/>
        <w:rPr>
          <w:rFonts w:ascii="Times New Roman" w:eastAsia="Meiryo UI" w:hAnsi="Times New Roman"/>
        </w:rPr>
      </w:pPr>
    </w:p>
    <w:p w14:paraId="70BFEB9C" w14:textId="14CE7EA6" w:rsidR="00DD17D6" w:rsidRPr="005246A1" w:rsidRDefault="00DD17D6" w:rsidP="004C707E">
      <w:pPr>
        <w:pStyle w:val="a0"/>
        <w:ind w:left="0" w:firstLine="0"/>
        <w:rPr>
          <w:rFonts w:ascii="Times New Roman" w:eastAsia="Meiryo UI" w:hAnsi="Times New Roman"/>
        </w:rPr>
      </w:pPr>
    </w:p>
    <w:p w14:paraId="50DD6B03" w14:textId="77777777" w:rsidR="00DD17D6" w:rsidRPr="005246A1" w:rsidRDefault="00DD17D6" w:rsidP="004C707E">
      <w:pPr>
        <w:pStyle w:val="a0"/>
        <w:ind w:left="0" w:firstLine="0"/>
        <w:rPr>
          <w:rFonts w:ascii="Times New Roman" w:eastAsia="Meiryo UI" w:hAnsi="Times New Roman"/>
        </w:rPr>
      </w:pPr>
    </w:p>
    <w:p w14:paraId="429A209A" w14:textId="5584E486" w:rsidR="004C707E" w:rsidRPr="005246A1" w:rsidRDefault="0048329A" w:rsidP="004C707E">
      <w:pPr>
        <w:pStyle w:val="Heading2"/>
        <w:tabs>
          <w:tab w:val="num" w:pos="902"/>
        </w:tabs>
        <w:ind w:hanging="699"/>
        <w:rPr>
          <w:rFonts w:ascii="Times New Roman" w:hAnsi="Times New Roman"/>
        </w:rPr>
      </w:pPr>
      <w:r w:rsidRPr="005246A1">
        <w:rPr>
          <w:rFonts w:ascii="Times New Roman" w:hAnsi="Times New Roman"/>
        </w:rPr>
        <w:t xml:space="preserve">Định nghĩa file </w:t>
      </w:r>
    </w:p>
    <w:p w14:paraId="72C9D357" w14:textId="5ADE723C" w:rsidR="002C30A5" w:rsidRPr="005246A1" w:rsidRDefault="0048329A" w:rsidP="002C30A5">
      <w:pPr>
        <w:pStyle w:val="a0"/>
        <w:numPr>
          <w:ilvl w:val="0"/>
          <w:numId w:val="13"/>
        </w:numPr>
        <w:rPr>
          <w:rFonts w:ascii="Times New Roman" w:eastAsia="Meiryo UI" w:hAnsi="Times New Roman"/>
        </w:rPr>
      </w:pPr>
      <w:r w:rsidRPr="005246A1">
        <w:rPr>
          <w:rFonts w:ascii="Times New Roman" w:eastAsia="Meiryo UI" w:hAnsi="Times New Roman"/>
        </w:rPr>
        <w:t>Tên file sẽ s</w:t>
      </w:r>
      <w:r w:rsidRPr="005246A1">
        <w:rPr>
          <w:rFonts w:ascii="Times New Roman" w:eastAsia="Meiryo UI" w:hAnsi="Times New Roman"/>
          <w:lang w:val="vi-VN"/>
        </w:rPr>
        <w:t xml:space="preserve">ử dụng </w:t>
      </w:r>
      <w:r w:rsidRPr="005246A1">
        <w:rPr>
          <w:rFonts w:ascii="Times New Roman" w:eastAsia="Meiryo UI" w:hAnsi="Times New Roman"/>
        </w:rPr>
        <w:t>từ</w:t>
      </w:r>
      <w:r w:rsidRPr="005246A1">
        <w:rPr>
          <w:rFonts w:ascii="Times New Roman" w:eastAsia="Meiryo UI" w:hAnsi="Times New Roman"/>
          <w:lang w:val="vi-VN"/>
        </w:rPr>
        <w:t xml:space="preserve"> tiếng anh, </w:t>
      </w:r>
      <w:r w:rsidRPr="005246A1">
        <w:rPr>
          <w:rFonts w:ascii="Times New Roman" w:eastAsia="Meiryo UI" w:hAnsi="Times New Roman"/>
        </w:rPr>
        <w:t>tránh sử dụng tiếng anh nhật, hoặc tiếng nhật phiên âm roman</w:t>
      </w:r>
    </w:p>
    <w:p w14:paraId="4939E041" w14:textId="16AB955F" w:rsidR="007C5508" w:rsidRPr="005246A1" w:rsidRDefault="0048329A" w:rsidP="007C5508">
      <w:pPr>
        <w:pStyle w:val="a0"/>
        <w:ind w:left="615" w:firstLine="0"/>
        <w:rPr>
          <w:rFonts w:ascii="Times New Roman" w:eastAsia="Meiryo UI" w:hAnsi="Times New Roman"/>
          <w:lang w:val="vi-VN"/>
        </w:rPr>
      </w:pPr>
      <w:r w:rsidRPr="005246A1">
        <w:rPr>
          <w:rFonts w:ascii="Times New Roman" w:eastAsia="Meiryo UI" w:hAnsi="Times New Roman"/>
        </w:rPr>
        <w:t>Tuy nhiên, v</w:t>
      </w:r>
      <w:r w:rsidRPr="005246A1">
        <w:rPr>
          <w:rFonts w:ascii="Times New Roman" w:eastAsia="Meiryo UI" w:hAnsi="Times New Roman"/>
          <w:lang w:val="vi-VN"/>
        </w:rPr>
        <w:t>ới từ chuyên môn, hoặc từ khó diễn đặt bằng tiếng anh thì vẫn có thể sử dụng tiếng nhật dựa trên phiên âm roman</w:t>
      </w:r>
    </w:p>
    <w:p w14:paraId="37BDFBF4" w14:textId="7E0FEFF2" w:rsidR="00DA64A7" w:rsidRPr="005246A1" w:rsidRDefault="00DA64A7" w:rsidP="00DA64A7">
      <w:pPr>
        <w:pStyle w:val="a0"/>
        <w:ind w:left="0" w:firstLine="0"/>
        <w:rPr>
          <w:rFonts w:ascii="Times New Roman" w:eastAsia="Meiryo UI" w:hAnsi="Times New Roman"/>
        </w:rPr>
      </w:pPr>
    </w:p>
    <w:p w14:paraId="4475043C" w14:textId="1CB921F5" w:rsidR="00DA64A7" w:rsidRPr="005246A1" w:rsidRDefault="008200EB" w:rsidP="00DA64A7">
      <w:pPr>
        <w:pStyle w:val="a0"/>
        <w:ind w:left="0" w:firstLine="0"/>
        <w:rPr>
          <w:rFonts w:ascii="Times New Roman" w:eastAsia="Meiryo UI" w:hAnsi="Times New Roman"/>
        </w:rPr>
      </w:pPr>
      <w:r w:rsidRPr="005246A1">
        <w:rPr>
          <w:rFonts w:ascii="Times New Roman" w:eastAsia="Meiryo UI" w:hAnsi="Times New Roman"/>
        </w:rPr>
        <w:t xml:space="preserve">　　・</w:t>
      </w:r>
      <w:r w:rsidR="0048329A" w:rsidRPr="005246A1">
        <w:rPr>
          <w:rFonts w:ascii="Times New Roman" w:eastAsia="Meiryo UI" w:hAnsi="Times New Roman"/>
        </w:rPr>
        <w:t xml:space="preserve">định nghĩa </w:t>
      </w:r>
      <w:r w:rsidRPr="005246A1">
        <w:rPr>
          <w:rFonts w:ascii="Times New Roman" w:eastAsia="Meiryo UI" w:hAnsi="Times New Roman"/>
        </w:rPr>
        <w:t>URL</w:t>
      </w:r>
    </w:p>
    <w:p w14:paraId="0A44734B" w14:textId="2EEB2474" w:rsidR="008200EB" w:rsidRPr="005246A1" w:rsidRDefault="0048329A" w:rsidP="008200EB">
      <w:pPr>
        <w:pStyle w:val="a0"/>
        <w:numPr>
          <w:ilvl w:val="0"/>
          <w:numId w:val="13"/>
        </w:numPr>
        <w:rPr>
          <w:rFonts w:ascii="Times New Roman" w:eastAsia="Meiryo UI" w:hAnsi="Times New Roman"/>
        </w:rPr>
      </w:pPr>
      <w:r w:rsidRPr="005246A1">
        <w:rPr>
          <w:rFonts w:ascii="Times New Roman" w:eastAsia="Meiryo UI" w:hAnsi="Times New Roman"/>
        </w:rPr>
        <w:t>Level đầu tiên là system name</w:t>
      </w:r>
      <w:r w:rsidR="001D0841" w:rsidRPr="005246A1">
        <w:rPr>
          <w:rFonts w:ascii="Times New Roman" w:eastAsia="Meiryo UI" w:hAnsi="Times New Roman"/>
        </w:rPr>
        <w:t>（</w:t>
      </w:r>
      <w:r w:rsidR="001D0841" w:rsidRPr="005246A1">
        <w:rPr>
          <w:rFonts w:ascii="Times New Roman" w:eastAsia="Meiryo UI" w:hAnsi="Times New Roman"/>
        </w:rPr>
        <w:t>mst,schet,schem,sches,report</w:t>
      </w:r>
      <w:r w:rsidR="001D0841" w:rsidRPr="005246A1">
        <w:rPr>
          <w:rFonts w:ascii="Times New Roman" w:eastAsia="Meiryo UI" w:hAnsi="Times New Roman"/>
        </w:rPr>
        <w:t>）</w:t>
      </w:r>
      <w:r w:rsidR="00AE6996" w:rsidRPr="005246A1">
        <w:rPr>
          <w:rFonts w:ascii="Times New Roman" w:eastAsia="Meiryo UI" w:hAnsi="Times New Roman"/>
        </w:rPr>
        <w:t>。</w:t>
      </w:r>
    </w:p>
    <w:p w14:paraId="6C5144AC" w14:textId="2D9F9E44" w:rsidR="00AE6996" w:rsidRPr="005246A1" w:rsidRDefault="0048329A" w:rsidP="0048329A">
      <w:pPr>
        <w:pStyle w:val="a0"/>
        <w:numPr>
          <w:ilvl w:val="0"/>
          <w:numId w:val="13"/>
        </w:numPr>
        <w:rPr>
          <w:rFonts w:ascii="Times New Roman" w:eastAsia="Meiryo UI" w:hAnsi="Times New Roman"/>
        </w:rPr>
      </w:pPr>
      <w:r w:rsidRPr="005246A1">
        <w:rPr>
          <w:rFonts w:ascii="Times New Roman" w:eastAsia="Meiryo UI" w:hAnsi="Times New Roman"/>
        </w:rPr>
        <w:t>Level 2 là sub-system</w:t>
      </w:r>
      <w:r w:rsidR="00AE6996" w:rsidRPr="005246A1">
        <w:rPr>
          <w:rFonts w:ascii="Times New Roman" w:eastAsia="Meiryo UI" w:hAnsi="Times New Roman"/>
        </w:rPr>
        <w:t>。</w:t>
      </w:r>
    </w:p>
    <w:p w14:paraId="62A4AD15" w14:textId="138785AF" w:rsidR="00AE6996" w:rsidRPr="005246A1" w:rsidRDefault="0048329A" w:rsidP="008200EB">
      <w:pPr>
        <w:pStyle w:val="a0"/>
        <w:numPr>
          <w:ilvl w:val="0"/>
          <w:numId w:val="13"/>
        </w:numPr>
        <w:rPr>
          <w:rFonts w:ascii="Times New Roman" w:eastAsia="Meiryo UI" w:hAnsi="Times New Roman"/>
        </w:rPr>
      </w:pPr>
      <w:r w:rsidRPr="005246A1">
        <w:rPr>
          <w:rFonts w:ascii="Times New Roman" w:eastAsia="Meiryo UI" w:hAnsi="Times New Roman"/>
        </w:rPr>
        <w:t>Level 3 là tên màn hình</w:t>
      </w:r>
      <w:r w:rsidR="00AE6996" w:rsidRPr="005246A1">
        <w:rPr>
          <w:rFonts w:ascii="Times New Roman" w:eastAsia="Meiryo UI" w:hAnsi="Times New Roman"/>
        </w:rPr>
        <w:t>。</w:t>
      </w:r>
    </w:p>
    <w:p w14:paraId="4FE97CDA" w14:textId="4B6795FB" w:rsidR="00DA64A7" w:rsidRPr="005246A1" w:rsidRDefault="00DA64A7" w:rsidP="00DA64A7">
      <w:pPr>
        <w:pStyle w:val="a0"/>
        <w:ind w:left="0" w:firstLine="0"/>
        <w:rPr>
          <w:rFonts w:ascii="Times New Roman" w:eastAsia="Meiryo UI" w:hAnsi="Times New Roman"/>
        </w:rPr>
      </w:pPr>
    </w:p>
    <w:p w14:paraId="0093B87E" w14:textId="012BCD04" w:rsidR="00063C75" w:rsidRPr="005246A1" w:rsidRDefault="00063C75" w:rsidP="00063C75">
      <w:pPr>
        <w:pStyle w:val="a0"/>
        <w:ind w:left="0" w:firstLine="0"/>
        <w:rPr>
          <w:rFonts w:ascii="Times New Roman" w:eastAsia="Meiryo UI" w:hAnsi="Times New Roman"/>
        </w:rPr>
      </w:pPr>
      <w:r w:rsidRPr="005246A1">
        <w:rPr>
          <w:rFonts w:ascii="Times New Roman" w:eastAsia="Meiryo UI" w:hAnsi="Times New Roman"/>
        </w:rPr>
        <w:t xml:space="preserve">　　・</w:t>
      </w:r>
      <w:r w:rsidR="0048329A" w:rsidRPr="005246A1">
        <w:rPr>
          <w:rFonts w:ascii="Times New Roman" w:eastAsia="Meiryo UI" w:hAnsi="Times New Roman"/>
        </w:rPr>
        <w:t>controller</w:t>
      </w:r>
    </w:p>
    <w:p w14:paraId="3E196FDF" w14:textId="6F084017" w:rsidR="00063C75" w:rsidRPr="005246A1" w:rsidRDefault="0048329A" w:rsidP="0048329A">
      <w:pPr>
        <w:pStyle w:val="a0"/>
        <w:numPr>
          <w:ilvl w:val="0"/>
          <w:numId w:val="13"/>
        </w:numPr>
        <w:rPr>
          <w:rFonts w:ascii="Times New Roman" w:eastAsia="Meiryo UI" w:hAnsi="Times New Roman"/>
        </w:rPr>
      </w:pPr>
      <w:r w:rsidRPr="005246A1">
        <w:rPr>
          <w:rFonts w:ascii="Times New Roman" w:eastAsia="Meiryo UI" w:hAnsi="Times New Roman"/>
        </w:rPr>
        <w:t>Tên controller sẽ là URL level 3 + Controller</w:t>
      </w:r>
    </w:p>
    <w:p w14:paraId="637BC441" w14:textId="2A8FB123" w:rsidR="00155DEC" w:rsidRPr="005246A1" w:rsidRDefault="00155DEC" w:rsidP="00155DEC">
      <w:pPr>
        <w:pStyle w:val="a0"/>
        <w:numPr>
          <w:ilvl w:val="0"/>
          <w:numId w:val="13"/>
        </w:numPr>
        <w:rPr>
          <w:rFonts w:ascii="Times New Roman" w:eastAsia="Meiryo UI" w:hAnsi="Times New Roman"/>
        </w:rPr>
      </w:pPr>
      <w:r w:rsidRPr="005246A1">
        <w:rPr>
          <w:rFonts w:ascii="Times New Roman" w:eastAsia="Meiryo UI" w:hAnsi="Times New Roman"/>
        </w:rPr>
        <w:t>UpperCamelCase</w:t>
      </w:r>
      <w:r w:rsidRPr="005246A1">
        <w:rPr>
          <w:rFonts w:ascii="Times New Roman" w:eastAsia="Meiryo UI" w:hAnsi="Times New Roman"/>
        </w:rPr>
        <w:t>。</w:t>
      </w:r>
    </w:p>
    <w:p w14:paraId="5FF18F67" w14:textId="77777777" w:rsidR="00DA64A7" w:rsidRPr="005246A1" w:rsidRDefault="00DA64A7" w:rsidP="00DA64A7">
      <w:pPr>
        <w:pStyle w:val="a0"/>
        <w:ind w:left="0" w:firstLine="0"/>
        <w:rPr>
          <w:rFonts w:ascii="Times New Roman" w:eastAsia="Meiryo UI" w:hAnsi="Times New Roman"/>
        </w:rPr>
      </w:pPr>
    </w:p>
    <w:p w14:paraId="37A62900" w14:textId="06E4AA34" w:rsidR="00D2166B" w:rsidRPr="005246A1" w:rsidRDefault="00D2166B" w:rsidP="00D2166B">
      <w:pPr>
        <w:pStyle w:val="a0"/>
        <w:ind w:left="0" w:firstLine="0"/>
        <w:rPr>
          <w:rFonts w:ascii="Times New Roman" w:eastAsia="Meiryo UI" w:hAnsi="Times New Roman"/>
        </w:rPr>
      </w:pPr>
      <w:r w:rsidRPr="005246A1">
        <w:rPr>
          <w:rFonts w:ascii="Times New Roman" w:eastAsia="Meiryo UI" w:hAnsi="Times New Roman"/>
        </w:rPr>
        <w:t xml:space="preserve">　　・</w:t>
      </w:r>
      <w:r w:rsidR="003935BE" w:rsidRPr="005246A1">
        <w:rPr>
          <w:rFonts w:ascii="Times New Roman" w:eastAsia="Meiryo UI" w:hAnsi="Times New Roman"/>
        </w:rPr>
        <w:t>Validation</w:t>
      </w:r>
    </w:p>
    <w:p w14:paraId="7C7FBC37" w14:textId="4A1927C8" w:rsidR="00D2166B" w:rsidRPr="005246A1" w:rsidRDefault="003935BE" w:rsidP="003935BE">
      <w:pPr>
        <w:pStyle w:val="a0"/>
        <w:numPr>
          <w:ilvl w:val="0"/>
          <w:numId w:val="13"/>
        </w:numPr>
        <w:rPr>
          <w:rFonts w:ascii="Times New Roman" w:eastAsia="Meiryo UI" w:hAnsi="Times New Roman"/>
        </w:rPr>
      </w:pPr>
      <w:r w:rsidRPr="005246A1">
        <w:rPr>
          <w:rFonts w:ascii="Times New Roman" w:eastAsia="Meiryo UI" w:hAnsi="Times New Roman"/>
        </w:rPr>
        <w:t xml:space="preserve">Validation name sẽ là URL level 3 + + </w:t>
      </w:r>
      <w:r w:rsidRPr="005246A1">
        <w:rPr>
          <w:rFonts w:ascii="Times New Roman" w:eastAsia="Meiryo UI" w:hAnsi="Times New Roman"/>
        </w:rPr>
        <w:t>ビュー名</w:t>
      </w:r>
      <w:r w:rsidRPr="005246A1">
        <w:rPr>
          <w:rFonts w:ascii="Times New Roman" w:eastAsia="Meiryo UI" w:hAnsi="Times New Roman"/>
        </w:rPr>
        <w:t xml:space="preserve"> (view name) + Request</w:t>
      </w:r>
      <w:r w:rsidRPr="005246A1">
        <w:rPr>
          <w:rFonts w:ascii="Times New Roman" w:eastAsia="Meiryo UI" w:hAnsi="Times New Roman"/>
        </w:rPr>
        <w:t xml:space="preserve">　</w:t>
      </w:r>
    </w:p>
    <w:p w14:paraId="422E64D3" w14:textId="2F0D50A9" w:rsidR="00E721D4" w:rsidRPr="005246A1" w:rsidRDefault="00E721D4" w:rsidP="00E721D4">
      <w:pPr>
        <w:pStyle w:val="a0"/>
        <w:numPr>
          <w:ilvl w:val="0"/>
          <w:numId w:val="13"/>
        </w:numPr>
        <w:rPr>
          <w:rFonts w:ascii="Times New Roman" w:eastAsia="Meiryo UI" w:hAnsi="Times New Roman"/>
        </w:rPr>
      </w:pPr>
      <w:r w:rsidRPr="005246A1">
        <w:rPr>
          <w:rFonts w:ascii="Times New Roman" w:eastAsia="Meiryo UI" w:hAnsi="Times New Roman"/>
        </w:rPr>
        <w:t>UpperCamelCase</w:t>
      </w:r>
      <w:r w:rsidRPr="005246A1">
        <w:rPr>
          <w:rFonts w:ascii="Times New Roman" w:eastAsia="Meiryo UI" w:hAnsi="Times New Roman"/>
        </w:rPr>
        <w:t>。</w:t>
      </w:r>
    </w:p>
    <w:p w14:paraId="678CDD74" w14:textId="4BF01E86" w:rsidR="00DA64A7" w:rsidRPr="005246A1" w:rsidRDefault="00DA64A7" w:rsidP="00DA64A7">
      <w:pPr>
        <w:pStyle w:val="a0"/>
        <w:ind w:left="0" w:firstLine="0"/>
        <w:rPr>
          <w:rFonts w:ascii="Times New Roman" w:eastAsia="Meiryo UI" w:hAnsi="Times New Roman"/>
        </w:rPr>
      </w:pPr>
    </w:p>
    <w:p w14:paraId="06D069AE" w14:textId="17776B23" w:rsidR="00A75943" w:rsidRPr="005246A1" w:rsidRDefault="00A75943" w:rsidP="00A75943">
      <w:pPr>
        <w:pStyle w:val="a0"/>
        <w:ind w:left="0" w:firstLine="0"/>
        <w:rPr>
          <w:rFonts w:ascii="Times New Roman" w:eastAsia="Meiryo UI" w:hAnsi="Times New Roman"/>
        </w:rPr>
      </w:pPr>
      <w:r w:rsidRPr="005246A1">
        <w:rPr>
          <w:rFonts w:ascii="Times New Roman" w:eastAsia="Meiryo UI" w:hAnsi="Times New Roman"/>
        </w:rPr>
        <w:t xml:space="preserve">　　・</w:t>
      </w:r>
      <w:r w:rsidR="003935BE" w:rsidRPr="005246A1">
        <w:rPr>
          <w:rFonts w:ascii="Times New Roman" w:eastAsia="Meiryo UI" w:hAnsi="Times New Roman"/>
        </w:rPr>
        <w:t>folder hàm common</w:t>
      </w:r>
      <w:r w:rsidRPr="005246A1">
        <w:rPr>
          <w:rFonts w:ascii="Times New Roman" w:eastAsia="Meiryo UI" w:hAnsi="Times New Roman"/>
        </w:rPr>
        <w:t>（</w:t>
      </w:r>
      <w:r w:rsidRPr="005246A1">
        <w:rPr>
          <w:rFonts w:ascii="Times New Roman" w:eastAsia="Meiryo UI" w:hAnsi="Times New Roman"/>
        </w:rPr>
        <w:t>Librarys</w:t>
      </w:r>
      <w:r w:rsidRPr="005246A1">
        <w:rPr>
          <w:rFonts w:ascii="Times New Roman" w:eastAsia="Meiryo UI" w:hAnsi="Times New Roman"/>
        </w:rPr>
        <w:t>）</w:t>
      </w:r>
    </w:p>
    <w:p w14:paraId="0472DFA1" w14:textId="5B55CC18" w:rsidR="00A75943" w:rsidRPr="005246A1" w:rsidRDefault="002C309D" w:rsidP="00A75943">
      <w:pPr>
        <w:pStyle w:val="a0"/>
        <w:numPr>
          <w:ilvl w:val="0"/>
          <w:numId w:val="13"/>
        </w:numPr>
        <w:rPr>
          <w:rFonts w:ascii="Times New Roman" w:eastAsia="Meiryo UI" w:hAnsi="Times New Roman"/>
        </w:rPr>
      </w:pPr>
      <w:r w:rsidRPr="005246A1">
        <w:rPr>
          <w:rFonts w:ascii="Times New Roman" w:eastAsia="Meiryo UI" w:hAnsi="Times New Roman"/>
        </w:rPr>
        <w:t>UpperCamelCase</w:t>
      </w:r>
      <w:r w:rsidRPr="005246A1">
        <w:rPr>
          <w:rFonts w:ascii="Times New Roman" w:eastAsia="Meiryo UI" w:hAnsi="Times New Roman"/>
        </w:rPr>
        <w:t>。</w:t>
      </w:r>
    </w:p>
    <w:p w14:paraId="55CFD9FD" w14:textId="77777777" w:rsidR="00D2166B" w:rsidRPr="005246A1" w:rsidRDefault="00D2166B" w:rsidP="00DA64A7">
      <w:pPr>
        <w:pStyle w:val="a0"/>
        <w:ind w:left="0" w:firstLine="0"/>
        <w:rPr>
          <w:rFonts w:ascii="Times New Roman" w:eastAsia="Meiryo UI" w:hAnsi="Times New Roman"/>
        </w:rPr>
      </w:pPr>
    </w:p>
    <w:p w14:paraId="6EFBA06A" w14:textId="01664BC6" w:rsidR="000E5FE2" w:rsidRPr="005246A1" w:rsidRDefault="000E5FE2" w:rsidP="000E5FE2">
      <w:pPr>
        <w:pStyle w:val="a0"/>
        <w:ind w:left="0" w:firstLine="0"/>
        <w:rPr>
          <w:rFonts w:ascii="Times New Roman" w:eastAsia="Meiryo UI" w:hAnsi="Times New Roman"/>
        </w:rPr>
      </w:pPr>
      <w:r w:rsidRPr="005246A1">
        <w:rPr>
          <w:rFonts w:ascii="Times New Roman" w:eastAsia="Meiryo UI" w:hAnsi="Times New Roman"/>
        </w:rPr>
        <w:t xml:space="preserve">　　・</w:t>
      </w:r>
      <w:r w:rsidR="003935BE" w:rsidRPr="005246A1">
        <w:rPr>
          <w:rFonts w:ascii="Times New Roman" w:eastAsia="Meiryo UI" w:hAnsi="Times New Roman"/>
        </w:rPr>
        <w:t>model</w:t>
      </w:r>
    </w:p>
    <w:p w14:paraId="53A7B048" w14:textId="10FCADFA" w:rsidR="00674744" w:rsidRPr="005246A1" w:rsidRDefault="003935BE" w:rsidP="000E5FE2">
      <w:pPr>
        <w:pStyle w:val="a0"/>
        <w:numPr>
          <w:ilvl w:val="0"/>
          <w:numId w:val="13"/>
        </w:numPr>
        <w:rPr>
          <w:rFonts w:ascii="Times New Roman" w:eastAsia="Meiryo UI" w:hAnsi="Times New Roman"/>
        </w:rPr>
      </w:pPr>
      <w:r w:rsidRPr="005246A1">
        <w:rPr>
          <w:rFonts w:ascii="Times New Roman" w:eastAsia="Meiryo UI" w:hAnsi="Times New Roman"/>
        </w:rPr>
        <w:t>Tên model s</w:t>
      </w:r>
      <w:r w:rsidRPr="005246A1">
        <w:rPr>
          <w:rFonts w:ascii="Times New Roman" w:eastAsia="Meiryo UI" w:hAnsi="Times New Roman"/>
          <w:lang w:val="vi-VN"/>
        </w:rPr>
        <w:t xml:space="preserve">ử dụng nguyên tên table </w:t>
      </w:r>
    </w:p>
    <w:p w14:paraId="4645F3CD" w14:textId="48AB058B" w:rsidR="000E5FE2" w:rsidRPr="005246A1" w:rsidRDefault="003729A0" w:rsidP="000E5FE2">
      <w:pPr>
        <w:pStyle w:val="a0"/>
        <w:numPr>
          <w:ilvl w:val="0"/>
          <w:numId w:val="13"/>
        </w:numPr>
        <w:rPr>
          <w:rFonts w:ascii="Times New Roman" w:eastAsia="Meiryo UI" w:hAnsi="Times New Roman"/>
        </w:rPr>
      </w:pPr>
      <w:r w:rsidRPr="005246A1">
        <w:rPr>
          <w:rFonts w:ascii="Times New Roman" w:eastAsia="Meiryo UI" w:hAnsi="Times New Roman"/>
        </w:rPr>
        <w:lastRenderedPageBreak/>
        <w:t>UpperCamelCase</w:t>
      </w:r>
      <w:r w:rsidR="00674744" w:rsidRPr="005246A1">
        <w:rPr>
          <w:rFonts w:ascii="Times New Roman" w:eastAsia="Meiryo UI" w:hAnsi="Times New Roman"/>
        </w:rPr>
        <w:t>。</w:t>
      </w:r>
    </w:p>
    <w:p w14:paraId="2261BAF8" w14:textId="0DDABB89" w:rsidR="00DA64A7" w:rsidRPr="005246A1" w:rsidRDefault="00DA64A7" w:rsidP="00DA64A7">
      <w:pPr>
        <w:pStyle w:val="a0"/>
        <w:ind w:left="0" w:firstLine="0"/>
        <w:rPr>
          <w:rFonts w:ascii="Times New Roman" w:eastAsia="Meiryo UI" w:hAnsi="Times New Roman"/>
        </w:rPr>
      </w:pPr>
    </w:p>
    <w:p w14:paraId="36AD80A7" w14:textId="77777777" w:rsidR="000A6FBB" w:rsidRPr="005246A1" w:rsidRDefault="000A6FBB" w:rsidP="00DA64A7">
      <w:pPr>
        <w:pStyle w:val="a0"/>
        <w:ind w:left="0" w:firstLine="0"/>
        <w:rPr>
          <w:rFonts w:ascii="Times New Roman" w:eastAsia="Meiryo UI" w:hAnsi="Times New Roman"/>
        </w:rPr>
      </w:pPr>
    </w:p>
    <w:p w14:paraId="392D53EB" w14:textId="77777777" w:rsidR="000A6FBB" w:rsidRPr="005246A1" w:rsidRDefault="000A6FBB" w:rsidP="00DA64A7">
      <w:pPr>
        <w:pStyle w:val="a0"/>
        <w:ind w:left="0" w:firstLine="0"/>
        <w:rPr>
          <w:rFonts w:ascii="Times New Roman" w:eastAsia="Meiryo UI" w:hAnsi="Times New Roman"/>
        </w:rPr>
      </w:pPr>
    </w:p>
    <w:p w14:paraId="43557A94" w14:textId="06AD122C" w:rsidR="00EC1C6C" w:rsidRPr="005246A1" w:rsidRDefault="00EC1C6C" w:rsidP="00EC1C6C">
      <w:pPr>
        <w:pStyle w:val="a0"/>
        <w:ind w:left="0" w:firstLine="0"/>
        <w:rPr>
          <w:rFonts w:ascii="Times New Roman" w:eastAsia="Meiryo UI" w:hAnsi="Times New Roman"/>
        </w:rPr>
      </w:pPr>
      <w:r w:rsidRPr="005246A1">
        <w:rPr>
          <w:rFonts w:ascii="Times New Roman" w:eastAsia="Meiryo UI" w:hAnsi="Times New Roman"/>
        </w:rPr>
        <w:t xml:space="preserve">　　・</w:t>
      </w:r>
      <w:r w:rsidR="003935BE" w:rsidRPr="005246A1">
        <w:rPr>
          <w:rFonts w:ascii="Times New Roman" w:eastAsia="Meiryo UI" w:hAnsi="Times New Roman"/>
        </w:rPr>
        <w:t>file định nghĩa, file constant</w:t>
      </w:r>
    </w:p>
    <w:p w14:paraId="414C58EE" w14:textId="1DBB82E7" w:rsidR="00EC1C6C" w:rsidRPr="005246A1" w:rsidRDefault="003935BE" w:rsidP="003935BE">
      <w:pPr>
        <w:pStyle w:val="a0"/>
        <w:numPr>
          <w:ilvl w:val="0"/>
          <w:numId w:val="13"/>
        </w:numPr>
        <w:rPr>
          <w:rFonts w:ascii="Times New Roman" w:eastAsia="Meiryo UI" w:hAnsi="Times New Roman"/>
        </w:rPr>
      </w:pPr>
      <w:r w:rsidRPr="005246A1">
        <w:rPr>
          <w:rFonts w:ascii="Times New Roman" w:eastAsia="Meiryo UI" w:hAnsi="Times New Roman"/>
        </w:rPr>
        <w:t>Toàn bộ là ký tự lowercase, ngăn cách b</w:t>
      </w:r>
      <w:r w:rsidRPr="005246A1">
        <w:rPr>
          <w:rFonts w:ascii="Times New Roman" w:eastAsia="Meiryo UI" w:hAnsi="Times New Roman"/>
          <w:lang w:val="vi-VN"/>
        </w:rPr>
        <w:t>ởi</w:t>
      </w:r>
      <w:r w:rsidRPr="005246A1">
        <w:rPr>
          <w:rFonts w:ascii="Times New Roman" w:eastAsia="Meiryo UI" w:hAnsi="Times New Roman"/>
        </w:rPr>
        <w:t xml:space="preserve"> underscores</w:t>
      </w:r>
    </w:p>
    <w:p w14:paraId="1B5920CF" w14:textId="454C54DB" w:rsidR="000E5FE2" w:rsidRPr="005246A1" w:rsidRDefault="000E5FE2" w:rsidP="00DA64A7">
      <w:pPr>
        <w:pStyle w:val="a0"/>
        <w:ind w:left="0" w:firstLine="0"/>
        <w:rPr>
          <w:rFonts w:ascii="Times New Roman" w:eastAsia="Meiryo UI" w:hAnsi="Times New Roman"/>
        </w:rPr>
      </w:pPr>
    </w:p>
    <w:p w14:paraId="418C7EBC" w14:textId="727726B3" w:rsidR="00061B5B" w:rsidRPr="005246A1" w:rsidRDefault="003935BE" w:rsidP="003935BE">
      <w:pPr>
        <w:pStyle w:val="a0"/>
        <w:numPr>
          <w:ilvl w:val="0"/>
          <w:numId w:val="36"/>
        </w:numPr>
        <w:rPr>
          <w:rFonts w:ascii="Times New Roman" w:eastAsia="Meiryo UI" w:hAnsi="Times New Roman"/>
        </w:rPr>
      </w:pPr>
      <w:r w:rsidRPr="005246A1">
        <w:rPr>
          <w:rFonts w:ascii="Times New Roman" w:eastAsia="Meiryo UI" w:hAnsi="Times New Roman"/>
        </w:rPr>
        <w:t>Style sheet</w:t>
      </w:r>
    </w:p>
    <w:p w14:paraId="45E6C35F" w14:textId="44C7B29F" w:rsidR="00061B5B" w:rsidRPr="005246A1" w:rsidRDefault="003935BE" w:rsidP="00061B5B">
      <w:pPr>
        <w:pStyle w:val="a0"/>
        <w:numPr>
          <w:ilvl w:val="0"/>
          <w:numId w:val="13"/>
        </w:numPr>
        <w:rPr>
          <w:rFonts w:ascii="Times New Roman" w:eastAsia="Meiryo UI" w:hAnsi="Times New Roman"/>
        </w:rPr>
      </w:pPr>
      <w:r w:rsidRPr="005246A1">
        <w:rPr>
          <w:rFonts w:ascii="Times New Roman" w:eastAsia="Meiryo UI" w:hAnsi="Times New Roman"/>
        </w:rPr>
        <w:t>Toàn bộ là ký tự lowercase</w:t>
      </w:r>
      <w:r w:rsidR="00061B5B" w:rsidRPr="005246A1">
        <w:rPr>
          <w:rFonts w:ascii="Times New Roman" w:eastAsia="Meiryo UI" w:hAnsi="Times New Roman"/>
        </w:rPr>
        <w:t>。</w:t>
      </w:r>
    </w:p>
    <w:p w14:paraId="1C601D1E" w14:textId="2E49CD49" w:rsidR="000E5FE2" w:rsidRPr="005246A1" w:rsidRDefault="000E5FE2" w:rsidP="00DA64A7">
      <w:pPr>
        <w:pStyle w:val="a0"/>
        <w:ind w:left="0" w:firstLine="0"/>
        <w:rPr>
          <w:rFonts w:ascii="Times New Roman" w:eastAsia="Meiryo UI" w:hAnsi="Times New Roman"/>
        </w:rPr>
      </w:pPr>
    </w:p>
    <w:p w14:paraId="366E1472" w14:textId="3ADC6D2B" w:rsidR="00C3599B" w:rsidRPr="005246A1" w:rsidRDefault="00C3599B" w:rsidP="00C3599B">
      <w:pPr>
        <w:pStyle w:val="a0"/>
        <w:ind w:left="0" w:firstLine="0"/>
        <w:rPr>
          <w:rFonts w:ascii="Times New Roman" w:eastAsia="Meiryo UI" w:hAnsi="Times New Roman"/>
        </w:rPr>
      </w:pPr>
      <w:r w:rsidRPr="005246A1">
        <w:rPr>
          <w:rFonts w:ascii="Times New Roman" w:eastAsia="Meiryo UI" w:hAnsi="Times New Roman"/>
        </w:rPr>
        <w:t xml:space="preserve">　　・</w:t>
      </w:r>
      <w:r w:rsidR="003935BE" w:rsidRPr="005246A1">
        <w:rPr>
          <w:rFonts w:ascii="Times New Roman" w:eastAsia="Meiryo UI" w:hAnsi="Times New Roman"/>
        </w:rPr>
        <w:t>image file</w:t>
      </w:r>
    </w:p>
    <w:p w14:paraId="38132072" w14:textId="7D225E99" w:rsidR="00C3599B" w:rsidRPr="005246A1" w:rsidRDefault="003935BE" w:rsidP="003935BE">
      <w:pPr>
        <w:pStyle w:val="a0"/>
        <w:numPr>
          <w:ilvl w:val="0"/>
          <w:numId w:val="13"/>
        </w:numPr>
        <w:rPr>
          <w:rFonts w:ascii="Times New Roman" w:eastAsia="Meiryo UI" w:hAnsi="Times New Roman"/>
        </w:rPr>
      </w:pPr>
      <w:r w:rsidRPr="005246A1">
        <w:rPr>
          <w:rFonts w:ascii="Times New Roman" w:eastAsia="Meiryo UI" w:hAnsi="Times New Roman"/>
        </w:rPr>
        <w:t>Toàn bộ là ký tự lowercase, ngăn cách b</w:t>
      </w:r>
      <w:r w:rsidRPr="005246A1">
        <w:rPr>
          <w:rFonts w:ascii="Times New Roman" w:eastAsia="Meiryo UI" w:hAnsi="Times New Roman"/>
          <w:lang w:val="vi-VN"/>
        </w:rPr>
        <w:t>ởi</w:t>
      </w:r>
      <w:r w:rsidRPr="005246A1">
        <w:rPr>
          <w:rFonts w:ascii="Times New Roman" w:eastAsia="Meiryo UI" w:hAnsi="Times New Roman"/>
        </w:rPr>
        <w:t xml:space="preserve"> underscores</w:t>
      </w:r>
    </w:p>
    <w:p w14:paraId="605524A3" w14:textId="3D6B671E" w:rsidR="000E5FE2" w:rsidRPr="005246A1" w:rsidRDefault="000E5FE2" w:rsidP="00DA64A7">
      <w:pPr>
        <w:pStyle w:val="a0"/>
        <w:ind w:left="0" w:firstLine="0"/>
        <w:rPr>
          <w:rFonts w:ascii="Times New Roman" w:eastAsia="Meiryo UI" w:hAnsi="Times New Roman"/>
        </w:rPr>
      </w:pPr>
    </w:p>
    <w:p w14:paraId="35A50CFE" w14:textId="0394CA41" w:rsidR="00185CCA" w:rsidRPr="005246A1" w:rsidRDefault="00185CCA" w:rsidP="00185CCA">
      <w:pPr>
        <w:pStyle w:val="a0"/>
        <w:ind w:left="0" w:firstLine="0"/>
        <w:rPr>
          <w:rFonts w:ascii="Times New Roman" w:eastAsia="Meiryo UI" w:hAnsi="Times New Roman"/>
        </w:rPr>
      </w:pPr>
      <w:r w:rsidRPr="005246A1">
        <w:rPr>
          <w:rFonts w:ascii="Times New Roman" w:eastAsia="Meiryo UI" w:hAnsi="Times New Roman"/>
        </w:rPr>
        <w:t xml:space="preserve">　　・</w:t>
      </w:r>
      <w:r w:rsidR="003935BE" w:rsidRPr="005246A1">
        <w:rPr>
          <w:rFonts w:ascii="Times New Roman" w:eastAsia="Meiryo UI" w:hAnsi="Times New Roman"/>
        </w:rPr>
        <w:t>view</w:t>
      </w:r>
    </w:p>
    <w:p w14:paraId="17F044EB" w14:textId="636CEA34" w:rsidR="00185CCA" w:rsidRPr="005246A1" w:rsidRDefault="003935BE" w:rsidP="00185CCA">
      <w:pPr>
        <w:pStyle w:val="a0"/>
        <w:numPr>
          <w:ilvl w:val="0"/>
          <w:numId w:val="13"/>
        </w:numPr>
        <w:rPr>
          <w:rFonts w:ascii="Times New Roman" w:eastAsia="Meiryo UI" w:hAnsi="Times New Roman"/>
        </w:rPr>
      </w:pPr>
      <w:r w:rsidRPr="005246A1">
        <w:rPr>
          <w:rFonts w:ascii="Times New Roman" w:eastAsia="Meiryo UI" w:hAnsi="Times New Roman"/>
        </w:rPr>
        <w:t>Toàn bộ là ký tự lowercase</w:t>
      </w:r>
      <w:r w:rsidR="00AD6A42" w:rsidRPr="005246A1">
        <w:rPr>
          <w:rFonts w:ascii="Times New Roman" w:eastAsia="Meiryo UI" w:hAnsi="Times New Roman"/>
        </w:rPr>
        <w:t>。</w:t>
      </w:r>
    </w:p>
    <w:p w14:paraId="77909A46" w14:textId="51A7593D" w:rsidR="00185CCA" w:rsidRPr="005246A1" w:rsidRDefault="00FA4447" w:rsidP="00185CCA">
      <w:pPr>
        <w:pStyle w:val="a0"/>
        <w:numPr>
          <w:ilvl w:val="0"/>
          <w:numId w:val="13"/>
        </w:numPr>
        <w:rPr>
          <w:rFonts w:ascii="Times New Roman" w:eastAsia="Meiryo UI" w:hAnsi="Times New Roman"/>
        </w:rPr>
      </w:pPr>
      <w:r w:rsidRPr="005246A1">
        <w:rPr>
          <w:rFonts w:ascii="Times New Roman" w:eastAsia="Meiryo UI" w:hAnsi="Times New Roman"/>
        </w:rPr>
        <w:t xml:space="preserve">Với các màn k áp dụng được thì có thể đặt tên khác, nhưng phải đặt tên để hiểu được nội dung màn </w:t>
      </w:r>
    </w:p>
    <w:p w14:paraId="5C5FC4EF" w14:textId="6112F943" w:rsidR="000E5FE2" w:rsidRPr="005246A1" w:rsidRDefault="000E5FE2" w:rsidP="00DA64A7">
      <w:pPr>
        <w:pStyle w:val="a0"/>
        <w:ind w:left="0" w:firstLine="0"/>
        <w:rPr>
          <w:rFonts w:ascii="Times New Roman" w:eastAsia="Meiryo UI" w:hAnsi="Times New Roman"/>
        </w:rPr>
      </w:pP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42"/>
        <w:gridCol w:w="6095"/>
      </w:tblGrid>
      <w:tr w:rsidR="00AD6A42" w:rsidRPr="005246A1" w14:paraId="795A60F0" w14:textId="77777777" w:rsidTr="00F42C33">
        <w:tc>
          <w:tcPr>
            <w:tcW w:w="1942" w:type="dxa"/>
            <w:tcBorders>
              <w:top w:val="single" w:sz="12" w:space="0" w:color="auto"/>
              <w:left w:val="single" w:sz="12" w:space="0" w:color="auto"/>
              <w:bottom w:val="double" w:sz="4" w:space="0" w:color="auto"/>
            </w:tcBorders>
            <w:shd w:val="clear" w:color="auto" w:fill="C2D69B" w:themeFill="accent3" w:themeFillTint="99"/>
          </w:tcPr>
          <w:p w14:paraId="6A7AE808" w14:textId="1D7D604B" w:rsidR="00AD6A42" w:rsidRPr="005246A1" w:rsidRDefault="00FA4447" w:rsidP="00F42C33">
            <w:pPr>
              <w:pStyle w:val="ae"/>
              <w:ind w:leftChars="0" w:left="0"/>
              <w:jc w:val="center"/>
              <w:rPr>
                <w:rFonts w:ascii="Times New Roman" w:eastAsia="Meiryo UI" w:hAnsi="Times New Roman"/>
              </w:rPr>
            </w:pPr>
            <w:r w:rsidRPr="005246A1">
              <w:rPr>
                <w:rFonts w:ascii="Times New Roman" w:eastAsia="Meiryo UI" w:hAnsi="Times New Roman"/>
              </w:rPr>
              <w:t>View name</w:t>
            </w:r>
          </w:p>
        </w:tc>
        <w:tc>
          <w:tcPr>
            <w:tcW w:w="6095" w:type="dxa"/>
            <w:tcBorders>
              <w:top w:val="single" w:sz="12" w:space="0" w:color="auto"/>
              <w:bottom w:val="double" w:sz="4" w:space="0" w:color="auto"/>
              <w:right w:val="single" w:sz="12" w:space="0" w:color="auto"/>
            </w:tcBorders>
            <w:shd w:val="clear" w:color="auto" w:fill="C2D69B" w:themeFill="accent3" w:themeFillTint="99"/>
          </w:tcPr>
          <w:p w14:paraId="082472F2" w14:textId="133898C2" w:rsidR="00AD6A42" w:rsidRPr="005246A1" w:rsidRDefault="00FA4447" w:rsidP="00F42C33">
            <w:pPr>
              <w:pStyle w:val="ae"/>
              <w:ind w:leftChars="0" w:left="0"/>
              <w:jc w:val="center"/>
              <w:rPr>
                <w:rFonts w:ascii="Times New Roman" w:eastAsia="Meiryo UI" w:hAnsi="Times New Roman"/>
              </w:rPr>
            </w:pPr>
            <w:r w:rsidRPr="005246A1">
              <w:rPr>
                <w:rFonts w:ascii="Times New Roman" w:eastAsia="Meiryo UI" w:hAnsi="Times New Roman"/>
              </w:rPr>
              <w:t>Type màn hình</w:t>
            </w:r>
          </w:p>
        </w:tc>
      </w:tr>
      <w:tr w:rsidR="00AD6A42" w:rsidRPr="005246A1" w14:paraId="32A96156" w14:textId="77777777" w:rsidTr="00F42C33">
        <w:tc>
          <w:tcPr>
            <w:tcW w:w="1942" w:type="dxa"/>
            <w:tcBorders>
              <w:top w:val="double" w:sz="4" w:space="0" w:color="auto"/>
              <w:left w:val="single" w:sz="12" w:space="0" w:color="auto"/>
            </w:tcBorders>
          </w:tcPr>
          <w:p w14:paraId="1B45CBC7" w14:textId="7E1145C6" w:rsidR="00AD6A42" w:rsidRPr="005246A1" w:rsidRDefault="004D01BE" w:rsidP="00F42C33">
            <w:pPr>
              <w:rPr>
                <w:rFonts w:ascii="Times New Roman" w:eastAsia="Meiryo UI" w:hAnsi="Times New Roman"/>
              </w:rPr>
            </w:pPr>
            <w:r w:rsidRPr="005246A1">
              <w:rPr>
                <w:rFonts w:ascii="Times New Roman" w:eastAsia="Meiryo UI" w:hAnsi="Times New Roman"/>
              </w:rPr>
              <w:t>index</w:t>
            </w:r>
          </w:p>
        </w:tc>
        <w:tc>
          <w:tcPr>
            <w:tcW w:w="6095" w:type="dxa"/>
            <w:tcBorders>
              <w:top w:val="double" w:sz="4" w:space="0" w:color="auto"/>
              <w:right w:val="single" w:sz="12" w:space="0" w:color="auto"/>
            </w:tcBorders>
          </w:tcPr>
          <w:p w14:paraId="5FA75D0B" w14:textId="7D490119" w:rsidR="00AD6A42" w:rsidRPr="005246A1" w:rsidRDefault="003225F7" w:rsidP="00F42C33">
            <w:pPr>
              <w:pStyle w:val="ae"/>
              <w:ind w:leftChars="0" w:left="0"/>
              <w:rPr>
                <w:rFonts w:ascii="Times New Roman" w:eastAsia="Meiryo UI" w:hAnsi="Times New Roman"/>
              </w:rPr>
            </w:pPr>
            <w:r w:rsidRPr="005246A1">
              <w:rPr>
                <w:rFonts w:ascii="Times New Roman" w:eastAsia="Meiryo UI" w:hAnsi="Times New Roman"/>
              </w:rPr>
              <w:t>一覧画面</w:t>
            </w:r>
            <w:r w:rsidR="00FA4447" w:rsidRPr="005246A1">
              <w:rPr>
                <w:rFonts w:ascii="Times New Roman" w:eastAsia="Meiryo UI" w:hAnsi="Times New Roman"/>
              </w:rPr>
              <w:t xml:space="preserve"> (màn danh sách)</w:t>
            </w:r>
          </w:p>
        </w:tc>
      </w:tr>
      <w:tr w:rsidR="00AD6A42" w:rsidRPr="005246A1" w14:paraId="5B3F4A15" w14:textId="77777777" w:rsidTr="00F42C33">
        <w:tc>
          <w:tcPr>
            <w:tcW w:w="1942" w:type="dxa"/>
            <w:tcBorders>
              <w:left w:val="single" w:sz="12" w:space="0" w:color="auto"/>
            </w:tcBorders>
          </w:tcPr>
          <w:p w14:paraId="27080120" w14:textId="5AA3DE0E" w:rsidR="00AD6A42" w:rsidRPr="005246A1" w:rsidRDefault="004D01BE" w:rsidP="00F42C33">
            <w:pPr>
              <w:pStyle w:val="ae"/>
              <w:ind w:leftChars="0" w:left="0"/>
              <w:rPr>
                <w:rFonts w:ascii="Times New Roman" w:eastAsia="Meiryo UI" w:hAnsi="Times New Roman"/>
              </w:rPr>
            </w:pPr>
            <w:r w:rsidRPr="005246A1">
              <w:rPr>
                <w:rFonts w:ascii="Times New Roman" w:eastAsia="Meiryo UI" w:hAnsi="Times New Roman"/>
              </w:rPr>
              <w:t>show</w:t>
            </w:r>
          </w:p>
        </w:tc>
        <w:tc>
          <w:tcPr>
            <w:tcW w:w="6095" w:type="dxa"/>
            <w:tcBorders>
              <w:right w:val="single" w:sz="12" w:space="0" w:color="auto"/>
            </w:tcBorders>
          </w:tcPr>
          <w:p w14:paraId="791FFD24" w14:textId="0B91C3D9" w:rsidR="00AD6A42" w:rsidRPr="005246A1" w:rsidRDefault="003225F7" w:rsidP="00F42C33">
            <w:pPr>
              <w:pStyle w:val="ae"/>
              <w:ind w:leftChars="0" w:left="0"/>
              <w:rPr>
                <w:rFonts w:ascii="Times New Roman" w:eastAsia="Meiryo UI" w:hAnsi="Times New Roman"/>
              </w:rPr>
            </w:pPr>
            <w:r w:rsidRPr="005246A1">
              <w:rPr>
                <w:rFonts w:ascii="Times New Roman" w:eastAsia="Meiryo UI" w:hAnsi="Times New Roman"/>
              </w:rPr>
              <w:t>詳細画面</w:t>
            </w:r>
            <w:r w:rsidR="00FA4447" w:rsidRPr="005246A1">
              <w:rPr>
                <w:rFonts w:ascii="Times New Roman" w:eastAsia="Meiryo UI" w:hAnsi="Times New Roman"/>
              </w:rPr>
              <w:t xml:space="preserve"> (màn chi tiết)</w:t>
            </w:r>
          </w:p>
        </w:tc>
      </w:tr>
      <w:tr w:rsidR="00AD6A42" w:rsidRPr="005246A1" w14:paraId="2E7EE18B" w14:textId="77777777" w:rsidTr="00F42C33">
        <w:tc>
          <w:tcPr>
            <w:tcW w:w="1942" w:type="dxa"/>
            <w:tcBorders>
              <w:left w:val="single" w:sz="12" w:space="0" w:color="auto"/>
            </w:tcBorders>
          </w:tcPr>
          <w:p w14:paraId="2609F926" w14:textId="273055F0" w:rsidR="00AD6A42" w:rsidRPr="005246A1" w:rsidRDefault="004D01BE" w:rsidP="00F42C33">
            <w:pPr>
              <w:pStyle w:val="ae"/>
              <w:ind w:leftChars="0" w:left="0"/>
              <w:rPr>
                <w:rFonts w:ascii="Times New Roman" w:eastAsia="Meiryo UI" w:hAnsi="Times New Roman"/>
              </w:rPr>
            </w:pPr>
            <w:r w:rsidRPr="005246A1">
              <w:rPr>
                <w:rFonts w:ascii="Times New Roman" w:eastAsia="Meiryo UI" w:hAnsi="Times New Roman"/>
              </w:rPr>
              <w:t>create</w:t>
            </w:r>
          </w:p>
        </w:tc>
        <w:tc>
          <w:tcPr>
            <w:tcW w:w="6095" w:type="dxa"/>
            <w:tcBorders>
              <w:right w:val="single" w:sz="12" w:space="0" w:color="auto"/>
            </w:tcBorders>
          </w:tcPr>
          <w:p w14:paraId="67A7E166" w14:textId="7213173F" w:rsidR="00AD6A42" w:rsidRPr="005246A1" w:rsidRDefault="003225F7" w:rsidP="00F42C33">
            <w:pPr>
              <w:pStyle w:val="ae"/>
              <w:ind w:leftChars="0" w:left="0"/>
              <w:rPr>
                <w:rFonts w:ascii="Times New Roman" w:eastAsia="Meiryo UI" w:hAnsi="Times New Roman"/>
              </w:rPr>
            </w:pPr>
            <w:r w:rsidRPr="005246A1">
              <w:rPr>
                <w:rFonts w:ascii="Times New Roman" w:eastAsia="Meiryo UI" w:hAnsi="Times New Roman"/>
              </w:rPr>
              <w:t>登録画面</w:t>
            </w:r>
            <w:r w:rsidR="00FA4447" w:rsidRPr="005246A1">
              <w:rPr>
                <w:rFonts w:ascii="Times New Roman" w:eastAsia="Meiryo UI" w:hAnsi="Times New Roman"/>
              </w:rPr>
              <w:t xml:space="preserve"> (màn đăng ký)</w:t>
            </w:r>
          </w:p>
        </w:tc>
      </w:tr>
      <w:tr w:rsidR="00AD6A42" w:rsidRPr="005246A1" w14:paraId="6BE06788" w14:textId="77777777" w:rsidTr="00F42C33">
        <w:tc>
          <w:tcPr>
            <w:tcW w:w="1942" w:type="dxa"/>
            <w:tcBorders>
              <w:left w:val="single" w:sz="12" w:space="0" w:color="auto"/>
              <w:bottom w:val="single" w:sz="4" w:space="0" w:color="auto"/>
            </w:tcBorders>
          </w:tcPr>
          <w:p w14:paraId="549F6304" w14:textId="4C3FB322" w:rsidR="00AD6A42" w:rsidRPr="005246A1" w:rsidRDefault="003225F7" w:rsidP="00F42C33">
            <w:pPr>
              <w:pStyle w:val="ae"/>
              <w:ind w:leftChars="0" w:left="0"/>
              <w:rPr>
                <w:rFonts w:ascii="Times New Roman" w:eastAsia="Meiryo UI" w:hAnsi="Times New Roman"/>
              </w:rPr>
            </w:pPr>
            <w:r w:rsidRPr="005246A1">
              <w:rPr>
                <w:rFonts w:ascii="Times New Roman" w:eastAsia="Meiryo UI" w:hAnsi="Times New Roman"/>
              </w:rPr>
              <w:t>edit</w:t>
            </w:r>
          </w:p>
        </w:tc>
        <w:tc>
          <w:tcPr>
            <w:tcW w:w="6095" w:type="dxa"/>
            <w:tcBorders>
              <w:bottom w:val="single" w:sz="4" w:space="0" w:color="auto"/>
              <w:right w:val="single" w:sz="12" w:space="0" w:color="auto"/>
            </w:tcBorders>
          </w:tcPr>
          <w:p w14:paraId="01A68246" w14:textId="616FCDA9" w:rsidR="00AD6A42" w:rsidRPr="005246A1" w:rsidRDefault="003225F7" w:rsidP="00F42C33">
            <w:pPr>
              <w:pStyle w:val="ae"/>
              <w:ind w:leftChars="0" w:left="0"/>
              <w:rPr>
                <w:rFonts w:ascii="Times New Roman" w:eastAsia="Meiryo UI" w:hAnsi="Times New Roman"/>
              </w:rPr>
            </w:pPr>
            <w:r w:rsidRPr="005246A1">
              <w:rPr>
                <w:rFonts w:ascii="Times New Roman" w:eastAsia="Meiryo UI" w:hAnsi="Times New Roman"/>
              </w:rPr>
              <w:t>編集画面</w:t>
            </w:r>
            <w:r w:rsidR="00FA4447" w:rsidRPr="005246A1">
              <w:rPr>
                <w:rFonts w:ascii="Times New Roman" w:eastAsia="Meiryo UI" w:hAnsi="Times New Roman"/>
              </w:rPr>
              <w:t xml:space="preserve"> (màn edit)</w:t>
            </w:r>
          </w:p>
        </w:tc>
      </w:tr>
      <w:tr w:rsidR="008A2D8D" w:rsidRPr="005246A1" w14:paraId="3532D1C1" w14:textId="77777777" w:rsidTr="00F42C33">
        <w:tc>
          <w:tcPr>
            <w:tcW w:w="1942" w:type="dxa"/>
            <w:tcBorders>
              <w:left w:val="single" w:sz="12" w:space="0" w:color="auto"/>
              <w:bottom w:val="single" w:sz="4" w:space="0" w:color="auto"/>
            </w:tcBorders>
          </w:tcPr>
          <w:p w14:paraId="79F732EB" w14:textId="4338D4B3" w:rsidR="008A2D8D" w:rsidRPr="005246A1" w:rsidRDefault="00E60C35" w:rsidP="00F42C33">
            <w:pPr>
              <w:pStyle w:val="ae"/>
              <w:ind w:leftChars="0" w:left="0"/>
              <w:rPr>
                <w:rFonts w:ascii="Times New Roman" w:eastAsia="Meiryo UI" w:hAnsi="Times New Roman"/>
              </w:rPr>
            </w:pPr>
            <w:r w:rsidRPr="005246A1">
              <w:rPr>
                <w:rFonts w:ascii="Times New Roman" w:eastAsia="Meiryo UI" w:hAnsi="Times New Roman"/>
              </w:rPr>
              <w:t>contents</w:t>
            </w:r>
          </w:p>
        </w:tc>
        <w:tc>
          <w:tcPr>
            <w:tcW w:w="6095" w:type="dxa"/>
            <w:tcBorders>
              <w:bottom w:val="single" w:sz="4" w:space="0" w:color="auto"/>
              <w:right w:val="single" w:sz="12" w:space="0" w:color="auto"/>
            </w:tcBorders>
          </w:tcPr>
          <w:p w14:paraId="1B696420" w14:textId="2505C44F" w:rsidR="008A2D8D" w:rsidRPr="005246A1" w:rsidRDefault="00FA4447" w:rsidP="00F42C33">
            <w:pPr>
              <w:pStyle w:val="ae"/>
              <w:ind w:leftChars="0" w:left="0"/>
              <w:rPr>
                <w:rFonts w:ascii="Times New Roman" w:eastAsia="Meiryo UI" w:hAnsi="Times New Roman"/>
                <w:lang w:val="vi-VN"/>
              </w:rPr>
            </w:pPr>
            <w:r w:rsidRPr="005246A1">
              <w:rPr>
                <w:rFonts w:ascii="Times New Roman" w:eastAsia="Meiryo UI" w:hAnsi="Times New Roman"/>
              </w:rPr>
              <w:t>tr</w:t>
            </w:r>
            <w:r w:rsidRPr="005246A1">
              <w:rPr>
                <w:rFonts w:ascii="Times New Roman" w:eastAsia="Meiryo UI" w:hAnsi="Times New Roman"/>
                <w:lang w:val="vi-VN"/>
              </w:rPr>
              <w:t>ường hợp common các màn để sử dụng</w:t>
            </w:r>
          </w:p>
        </w:tc>
      </w:tr>
      <w:tr w:rsidR="00AD6A42" w:rsidRPr="005246A1" w14:paraId="56DE9825" w14:textId="77777777" w:rsidTr="00F42C33">
        <w:tc>
          <w:tcPr>
            <w:tcW w:w="1942" w:type="dxa"/>
            <w:tcBorders>
              <w:left w:val="single" w:sz="12" w:space="0" w:color="auto"/>
              <w:bottom w:val="single" w:sz="12" w:space="0" w:color="auto"/>
            </w:tcBorders>
          </w:tcPr>
          <w:p w14:paraId="28EB2F8E" w14:textId="2A1C4D94" w:rsidR="00AD6A42" w:rsidRPr="005246A1" w:rsidRDefault="003225F7" w:rsidP="00F42C33">
            <w:pPr>
              <w:pStyle w:val="ae"/>
              <w:ind w:leftChars="0" w:left="0"/>
              <w:rPr>
                <w:rFonts w:ascii="Times New Roman" w:eastAsia="Meiryo UI" w:hAnsi="Times New Roman"/>
              </w:rPr>
            </w:pPr>
            <w:r w:rsidRPr="005246A1">
              <w:rPr>
                <w:rFonts w:ascii="Times New Roman" w:eastAsia="Meiryo UI" w:hAnsi="Times New Roman"/>
              </w:rPr>
              <w:t>dialog</w:t>
            </w:r>
          </w:p>
        </w:tc>
        <w:tc>
          <w:tcPr>
            <w:tcW w:w="6095" w:type="dxa"/>
            <w:tcBorders>
              <w:bottom w:val="single" w:sz="12" w:space="0" w:color="auto"/>
              <w:right w:val="single" w:sz="12" w:space="0" w:color="auto"/>
            </w:tcBorders>
          </w:tcPr>
          <w:p w14:paraId="618C1A6C" w14:textId="6948D939" w:rsidR="00AD6A42" w:rsidRPr="005246A1" w:rsidRDefault="003225F7" w:rsidP="00F42C33">
            <w:pPr>
              <w:pStyle w:val="ae"/>
              <w:ind w:leftChars="0" w:left="0"/>
              <w:rPr>
                <w:rFonts w:ascii="Times New Roman" w:eastAsia="Meiryo UI" w:hAnsi="Times New Roman"/>
              </w:rPr>
            </w:pPr>
            <w:r w:rsidRPr="005246A1">
              <w:rPr>
                <w:rFonts w:ascii="Times New Roman" w:eastAsia="Meiryo UI" w:hAnsi="Times New Roman"/>
              </w:rPr>
              <w:t>ダイアログ</w:t>
            </w:r>
            <w:r w:rsidR="00FA4447" w:rsidRPr="005246A1">
              <w:rPr>
                <w:rFonts w:ascii="Times New Roman" w:eastAsia="Meiryo UI" w:hAnsi="Times New Roman"/>
              </w:rPr>
              <w:t xml:space="preserve"> dialog</w:t>
            </w:r>
          </w:p>
        </w:tc>
      </w:tr>
    </w:tbl>
    <w:p w14:paraId="2FF16385" w14:textId="0B00D7B9" w:rsidR="000E5FE2" w:rsidRPr="005246A1" w:rsidRDefault="000E5FE2" w:rsidP="00DA64A7">
      <w:pPr>
        <w:pStyle w:val="a0"/>
        <w:ind w:left="0" w:firstLine="0"/>
        <w:rPr>
          <w:rFonts w:ascii="Times New Roman" w:eastAsia="Meiryo UI" w:hAnsi="Times New Roman"/>
        </w:rPr>
      </w:pPr>
    </w:p>
    <w:p w14:paraId="3A6093E6" w14:textId="2616A12B" w:rsidR="008738FD" w:rsidRPr="005246A1" w:rsidRDefault="008738FD" w:rsidP="00DA64A7">
      <w:pPr>
        <w:pStyle w:val="a0"/>
        <w:ind w:left="0" w:firstLine="0"/>
        <w:rPr>
          <w:rFonts w:ascii="Times New Roman" w:eastAsia="Meiryo UI" w:hAnsi="Times New Roman"/>
        </w:rPr>
      </w:pPr>
    </w:p>
    <w:p w14:paraId="4D31B474" w14:textId="06E4AB13" w:rsidR="008738FD" w:rsidRPr="005246A1" w:rsidRDefault="008738FD" w:rsidP="00DA64A7">
      <w:pPr>
        <w:pStyle w:val="a0"/>
        <w:ind w:left="0" w:firstLine="0"/>
        <w:rPr>
          <w:rFonts w:ascii="Times New Roman" w:eastAsia="Meiryo UI" w:hAnsi="Times New Roman"/>
        </w:rPr>
      </w:pPr>
    </w:p>
    <w:p w14:paraId="0D839EB8" w14:textId="0D6CAFC5" w:rsidR="008738FD" w:rsidRPr="005246A1" w:rsidRDefault="008738FD" w:rsidP="00DA64A7">
      <w:pPr>
        <w:pStyle w:val="a0"/>
        <w:ind w:left="0" w:firstLine="0"/>
        <w:rPr>
          <w:rFonts w:ascii="Times New Roman" w:eastAsia="Meiryo UI" w:hAnsi="Times New Roman"/>
        </w:rPr>
      </w:pPr>
    </w:p>
    <w:p w14:paraId="1D9FD184" w14:textId="1D38413E" w:rsidR="008738FD" w:rsidRPr="005246A1" w:rsidRDefault="008738FD" w:rsidP="00DA64A7">
      <w:pPr>
        <w:pStyle w:val="a0"/>
        <w:ind w:left="0" w:firstLine="0"/>
        <w:rPr>
          <w:rFonts w:ascii="Times New Roman" w:eastAsia="Meiryo UI" w:hAnsi="Times New Roman"/>
        </w:rPr>
      </w:pPr>
    </w:p>
    <w:p w14:paraId="122BB8D3" w14:textId="325E2D34" w:rsidR="00807F58" w:rsidRPr="005246A1" w:rsidRDefault="00807F58" w:rsidP="00DA64A7">
      <w:pPr>
        <w:pStyle w:val="a0"/>
        <w:ind w:left="0" w:firstLine="0"/>
        <w:rPr>
          <w:rFonts w:ascii="Times New Roman" w:eastAsia="Meiryo UI" w:hAnsi="Times New Roman"/>
        </w:rPr>
      </w:pPr>
    </w:p>
    <w:p w14:paraId="61F8E05B" w14:textId="23C3F34E" w:rsidR="00807F58" w:rsidRPr="005246A1" w:rsidRDefault="00807F58" w:rsidP="00DA64A7">
      <w:pPr>
        <w:pStyle w:val="a0"/>
        <w:ind w:left="0" w:firstLine="0"/>
        <w:rPr>
          <w:rFonts w:ascii="Times New Roman" w:eastAsia="Meiryo UI" w:hAnsi="Times New Roman"/>
        </w:rPr>
      </w:pPr>
    </w:p>
    <w:p w14:paraId="2F59AE8F" w14:textId="1E8A78C5" w:rsidR="00807F58" w:rsidRPr="005246A1" w:rsidRDefault="00807F58" w:rsidP="00DA64A7">
      <w:pPr>
        <w:pStyle w:val="a0"/>
        <w:ind w:left="0" w:firstLine="0"/>
        <w:rPr>
          <w:rFonts w:ascii="Times New Roman" w:eastAsia="Meiryo UI" w:hAnsi="Times New Roman"/>
        </w:rPr>
      </w:pPr>
    </w:p>
    <w:p w14:paraId="2E79BBBD" w14:textId="2E487553" w:rsidR="00747E29" w:rsidRPr="005246A1" w:rsidRDefault="00747E29" w:rsidP="003D25BE">
      <w:pPr>
        <w:pStyle w:val="a0"/>
        <w:ind w:left="0" w:firstLine="0"/>
        <w:rPr>
          <w:rFonts w:ascii="Times New Roman" w:eastAsia="Meiryo UI" w:hAnsi="Times New Roman"/>
        </w:rPr>
      </w:pPr>
    </w:p>
    <w:p w14:paraId="2CC9C2E7" w14:textId="77777777" w:rsidR="006A785E" w:rsidRPr="005246A1" w:rsidRDefault="006A785E" w:rsidP="003D25BE">
      <w:pPr>
        <w:pStyle w:val="a0"/>
        <w:ind w:left="0" w:firstLine="0"/>
        <w:rPr>
          <w:rFonts w:ascii="Times New Roman" w:eastAsia="Meiryo UI" w:hAnsi="Times New Roman"/>
        </w:rPr>
      </w:pPr>
    </w:p>
    <w:p w14:paraId="6290D642" w14:textId="77863B1B" w:rsidR="006A785E" w:rsidRPr="005246A1" w:rsidRDefault="006A785E" w:rsidP="006A785E">
      <w:pPr>
        <w:pStyle w:val="a0"/>
        <w:ind w:left="0" w:firstLine="0"/>
        <w:rPr>
          <w:rFonts w:ascii="Times New Roman" w:eastAsia="Meiryo UI" w:hAnsi="Times New Roman"/>
        </w:rPr>
      </w:pPr>
      <w:r w:rsidRPr="005246A1">
        <w:rPr>
          <w:rFonts w:ascii="Times New Roman" w:eastAsia="Meiryo UI" w:hAnsi="Times New Roman"/>
        </w:rPr>
        <w:t xml:space="preserve">　　・</w:t>
      </w:r>
      <w:r w:rsidR="00FA4447" w:rsidRPr="005246A1">
        <w:rPr>
          <w:rFonts w:ascii="Times New Roman" w:eastAsia="Meiryo UI" w:hAnsi="Times New Roman"/>
        </w:rPr>
        <w:t>routing</w:t>
      </w:r>
    </w:p>
    <w:p w14:paraId="510A11E1" w14:textId="5A45D09C" w:rsidR="006A785E" w:rsidRPr="005246A1" w:rsidRDefault="00FA4447" w:rsidP="00FA4447">
      <w:pPr>
        <w:pStyle w:val="a0"/>
        <w:numPr>
          <w:ilvl w:val="0"/>
          <w:numId w:val="13"/>
        </w:numPr>
        <w:rPr>
          <w:rFonts w:ascii="Times New Roman" w:eastAsia="Meiryo UI" w:hAnsi="Times New Roman"/>
        </w:rPr>
      </w:pPr>
      <w:r w:rsidRPr="005246A1">
        <w:rPr>
          <w:rFonts w:ascii="Times New Roman" w:eastAsia="Meiryo UI" w:hAnsi="Times New Roman"/>
        </w:rPr>
        <w:t>Routing file sẽ nh</w:t>
      </w:r>
      <w:r w:rsidRPr="005246A1">
        <w:rPr>
          <w:rFonts w:ascii="Times New Roman" w:eastAsia="Meiryo UI" w:hAnsi="Times New Roman"/>
          <w:lang w:val="vi-VN"/>
        </w:rPr>
        <w:t>ư sau</w:t>
      </w:r>
    </w:p>
    <w:p w14:paraId="0A5CB750" w14:textId="77777777" w:rsidR="006A785E" w:rsidRPr="005246A1" w:rsidRDefault="006A785E" w:rsidP="006A785E">
      <w:pPr>
        <w:pStyle w:val="a0"/>
        <w:ind w:left="0" w:firstLine="0"/>
        <w:rPr>
          <w:rFonts w:ascii="Times New Roman" w:eastAsia="Meiryo UI" w:hAnsi="Times New Roman"/>
        </w:rPr>
      </w:pP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084"/>
        <w:gridCol w:w="5953"/>
      </w:tblGrid>
      <w:tr w:rsidR="006A785E" w:rsidRPr="005246A1" w14:paraId="42F230D3" w14:textId="77777777" w:rsidTr="006A785E">
        <w:tc>
          <w:tcPr>
            <w:tcW w:w="2084" w:type="dxa"/>
            <w:tcBorders>
              <w:top w:val="single" w:sz="12" w:space="0" w:color="auto"/>
              <w:left w:val="single" w:sz="12" w:space="0" w:color="auto"/>
              <w:bottom w:val="double" w:sz="4" w:space="0" w:color="auto"/>
            </w:tcBorders>
            <w:shd w:val="clear" w:color="auto" w:fill="C2D69B" w:themeFill="accent3" w:themeFillTint="99"/>
          </w:tcPr>
          <w:p w14:paraId="21F131FC" w14:textId="1C4F7D83" w:rsidR="006A785E" w:rsidRPr="005246A1" w:rsidRDefault="00FA4447" w:rsidP="00F42C33">
            <w:pPr>
              <w:pStyle w:val="ae"/>
              <w:ind w:leftChars="0" w:left="0"/>
              <w:jc w:val="center"/>
              <w:rPr>
                <w:rFonts w:ascii="Times New Roman" w:eastAsia="Meiryo UI" w:hAnsi="Times New Roman"/>
              </w:rPr>
            </w:pPr>
            <w:r w:rsidRPr="005246A1">
              <w:rPr>
                <w:rFonts w:ascii="Times New Roman" w:eastAsia="Meiryo UI" w:hAnsi="Times New Roman"/>
              </w:rPr>
              <w:t>Routing file name</w:t>
            </w:r>
          </w:p>
        </w:tc>
        <w:tc>
          <w:tcPr>
            <w:tcW w:w="5953" w:type="dxa"/>
            <w:tcBorders>
              <w:top w:val="single" w:sz="12" w:space="0" w:color="auto"/>
              <w:bottom w:val="double" w:sz="4" w:space="0" w:color="auto"/>
              <w:right w:val="single" w:sz="12" w:space="0" w:color="auto"/>
            </w:tcBorders>
            <w:shd w:val="clear" w:color="auto" w:fill="C2D69B" w:themeFill="accent3" w:themeFillTint="99"/>
          </w:tcPr>
          <w:p w14:paraId="3D1753AF" w14:textId="1E6EB0B2" w:rsidR="006A785E" w:rsidRPr="005246A1" w:rsidRDefault="00FA4447" w:rsidP="00F42C33">
            <w:pPr>
              <w:pStyle w:val="ae"/>
              <w:ind w:leftChars="0" w:left="0"/>
              <w:jc w:val="center"/>
              <w:rPr>
                <w:rFonts w:ascii="Times New Roman" w:eastAsia="Meiryo UI" w:hAnsi="Times New Roman"/>
              </w:rPr>
            </w:pPr>
            <w:r w:rsidRPr="005246A1">
              <w:rPr>
                <w:rFonts w:ascii="Times New Roman" w:eastAsia="Meiryo UI" w:hAnsi="Times New Roman"/>
              </w:rPr>
              <w:t>Routing type</w:t>
            </w:r>
          </w:p>
        </w:tc>
      </w:tr>
      <w:tr w:rsidR="006A785E" w:rsidRPr="005246A1" w14:paraId="59C115B7" w14:textId="77777777" w:rsidTr="006A785E">
        <w:tc>
          <w:tcPr>
            <w:tcW w:w="2084" w:type="dxa"/>
            <w:tcBorders>
              <w:top w:val="double" w:sz="4" w:space="0" w:color="auto"/>
              <w:left w:val="single" w:sz="12" w:space="0" w:color="auto"/>
            </w:tcBorders>
          </w:tcPr>
          <w:p w14:paraId="6047D6BB" w14:textId="58DFD960" w:rsidR="006A785E" w:rsidRPr="005246A1" w:rsidRDefault="006A785E" w:rsidP="00F42C33">
            <w:pPr>
              <w:rPr>
                <w:rFonts w:ascii="Times New Roman" w:eastAsia="Meiryo UI" w:hAnsi="Times New Roman"/>
              </w:rPr>
            </w:pPr>
            <w:r w:rsidRPr="005246A1">
              <w:rPr>
                <w:rFonts w:ascii="Times New Roman" w:eastAsia="Meiryo UI" w:hAnsi="Times New Roman"/>
              </w:rPr>
              <w:t>mst</w:t>
            </w:r>
          </w:p>
        </w:tc>
        <w:tc>
          <w:tcPr>
            <w:tcW w:w="5953" w:type="dxa"/>
            <w:tcBorders>
              <w:top w:val="double" w:sz="4" w:space="0" w:color="auto"/>
              <w:right w:val="single" w:sz="12" w:space="0" w:color="auto"/>
            </w:tcBorders>
          </w:tcPr>
          <w:p w14:paraId="3F05BA19" w14:textId="504F7239" w:rsidR="006A785E" w:rsidRPr="005246A1" w:rsidRDefault="00FA4447" w:rsidP="00F42C33">
            <w:pPr>
              <w:pStyle w:val="ae"/>
              <w:ind w:leftChars="0" w:left="0"/>
              <w:rPr>
                <w:rFonts w:ascii="Times New Roman" w:eastAsia="Meiryo UI" w:hAnsi="Times New Roman"/>
              </w:rPr>
            </w:pPr>
            <w:r w:rsidRPr="005246A1">
              <w:rPr>
                <w:rFonts w:ascii="Times New Roman" w:eastAsia="Meiryo UI" w:hAnsi="Times New Roman"/>
              </w:rPr>
              <w:t>routing đến xử lý quan hệ master</w:t>
            </w:r>
          </w:p>
        </w:tc>
      </w:tr>
      <w:tr w:rsidR="006A785E" w:rsidRPr="005246A1" w14:paraId="4BA2C8D4" w14:textId="77777777" w:rsidTr="006A785E">
        <w:tc>
          <w:tcPr>
            <w:tcW w:w="2084" w:type="dxa"/>
            <w:tcBorders>
              <w:left w:val="single" w:sz="12" w:space="0" w:color="auto"/>
            </w:tcBorders>
          </w:tcPr>
          <w:p w14:paraId="5F6AF601" w14:textId="147CA373" w:rsidR="006A785E" w:rsidRPr="005246A1" w:rsidRDefault="006A785E" w:rsidP="00F42C33">
            <w:pPr>
              <w:pStyle w:val="ae"/>
              <w:ind w:leftChars="0" w:left="0"/>
              <w:rPr>
                <w:rFonts w:ascii="Times New Roman" w:eastAsia="Meiryo UI" w:hAnsi="Times New Roman"/>
              </w:rPr>
            </w:pPr>
            <w:r w:rsidRPr="005246A1">
              <w:rPr>
                <w:rFonts w:ascii="Times New Roman" w:eastAsia="Meiryo UI" w:hAnsi="Times New Roman"/>
              </w:rPr>
              <w:t>schet</w:t>
            </w:r>
          </w:p>
        </w:tc>
        <w:tc>
          <w:tcPr>
            <w:tcW w:w="5953" w:type="dxa"/>
            <w:tcBorders>
              <w:right w:val="single" w:sz="12" w:space="0" w:color="auto"/>
            </w:tcBorders>
          </w:tcPr>
          <w:p w14:paraId="256C6D1D" w14:textId="4EC2B8C1" w:rsidR="006A785E" w:rsidRPr="005246A1" w:rsidRDefault="00FA4447" w:rsidP="00F42C33">
            <w:pPr>
              <w:pStyle w:val="ae"/>
              <w:ind w:leftChars="0" w:left="0"/>
              <w:rPr>
                <w:rFonts w:ascii="Times New Roman" w:eastAsia="Meiryo UI" w:hAnsi="Times New Roman"/>
              </w:rPr>
            </w:pPr>
            <w:r w:rsidRPr="005246A1">
              <w:rPr>
                <w:rFonts w:ascii="Times New Roman" w:eastAsia="Meiryo UI" w:hAnsi="Times New Roman"/>
              </w:rPr>
              <w:t xml:space="preserve">routing đến xử lý quan hệ </w:t>
            </w:r>
            <w:r w:rsidRPr="005246A1">
              <w:rPr>
                <w:rFonts w:ascii="Times New Roman" w:hAnsi="Times New Roman"/>
              </w:rPr>
              <w:t xml:space="preserve"> </w:t>
            </w:r>
            <w:r w:rsidRPr="005246A1">
              <w:rPr>
                <w:rFonts w:ascii="Times New Roman" w:eastAsia="Meiryo UI" w:hAnsi="Times New Roman"/>
              </w:rPr>
              <w:t>Installation schedule (</w:t>
            </w:r>
            <w:r w:rsidRPr="005246A1">
              <w:rPr>
                <w:rFonts w:ascii="Times New Roman" w:eastAsia="Meiryo UI" w:hAnsi="Times New Roman"/>
              </w:rPr>
              <w:t>搭載日程関係</w:t>
            </w:r>
            <w:r w:rsidRPr="005246A1">
              <w:rPr>
                <w:rFonts w:ascii="Times New Roman" w:eastAsia="Meiryo UI" w:hAnsi="Times New Roman"/>
              </w:rPr>
              <w:t>)</w:t>
            </w:r>
          </w:p>
        </w:tc>
      </w:tr>
      <w:tr w:rsidR="006A785E" w:rsidRPr="005246A1" w14:paraId="2F3B8D95" w14:textId="77777777" w:rsidTr="006A785E">
        <w:tc>
          <w:tcPr>
            <w:tcW w:w="2084" w:type="dxa"/>
            <w:tcBorders>
              <w:left w:val="single" w:sz="12" w:space="0" w:color="auto"/>
            </w:tcBorders>
          </w:tcPr>
          <w:p w14:paraId="3EFF37F2" w14:textId="4BE39516" w:rsidR="006A785E" w:rsidRPr="005246A1" w:rsidRDefault="006A785E" w:rsidP="00F42C33">
            <w:pPr>
              <w:pStyle w:val="ae"/>
              <w:ind w:leftChars="0" w:left="0"/>
              <w:rPr>
                <w:rFonts w:ascii="Times New Roman" w:eastAsia="Meiryo UI" w:hAnsi="Times New Roman"/>
              </w:rPr>
            </w:pPr>
            <w:r w:rsidRPr="005246A1">
              <w:rPr>
                <w:rFonts w:ascii="Times New Roman" w:eastAsia="Meiryo UI" w:hAnsi="Times New Roman"/>
              </w:rPr>
              <w:t>schem</w:t>
            </w:r>
          </w:p>
        </w:tc>
        <w:tc>
          <w:tcPr>
            <w:tcW w:w="5953" w:type="dxa"/>
            <w:tcBorders>
              <w:right w:val="single" w:sz="12" w:space="0" w:color="auto"/>
            </w:tcBorders>
          </w:tcPr>
          <w:p w14:paraId="60120AF7" w14:textId="2CBC250B" w:rsidR="006A785E" w:rsidRPr="005246A1" w:rsidRDefault="00FA4447" w:rsidP="00FA4447">
            <w:pPr>
              <w:pStyle w:val="ae"/>
              <w:ind w:leftChars="0" w:left="0"/>
              <w:rPr>
                <w:rFonts w:ascii="Times New Roman" w:eastAsia="Meiryo UI" w:hAnsi="Times New Roman"/>
              </w:rPr>
            </w:pPr>
            <w:r w:rsidRPr="005246A1">
              <w:rPr>
                <w:rFonts w:ascii="Times New Roman" w:eastAsia="Meiryo UI" w:hAnsi="Times New Roman"/>
              </w:rPr>
              <w:t xml:space="preserve">routing đến xử lý quan hệ </w:t>
            </w:r>
            <w:r w:rsidRPr="005246A1">
              <w:rPr>
                <w:rFonts w:ascii="Times New Roman" w:hAnsi="Times New Roman"/>
              </w:rPr>
              <w:t xml:space="preserve"> </w:t>
            </w:r>
            <w:r w:rsidRPr="005246A1">
              <w:rPr>
                <w:rFonts w:ascii="Times New Roman" w:eastAsia="Meiryo UI" w:hAnsi="Times New Roman"/>
              </w:rPr>
              <w:t xml:space="preserve">Middle schedule </w:t>
            </w:r>
            <w:r w:rsidRPr="005246A1">
              <w:rPr>
                <w:rFonts w:ascii="Times New Roman" w:hAnsi="Times New Roman"/>
              </w:rPr>
              <w:t xml:space="preserve"> </w:t>
            </w:r>
            <w:r w:rsidR="006A654A" w:rsidRPr="005246A1">
              <w:rPr>
                <w:rFonts w:ascii="Times New Roman" w:eastAsia="Meiryo UI" w:hAnsi="Times New Roman"/>
              </w:rPr>
              <w:t>中日程関係</w:t>
            </w:r>
          </w:p>
        </w:tc>
      </w:tr>
      <w:tr w:rsidR="006A785E" w:rsidRPr="005246A1" w14:paraId="24155F5F" w14:textId="77777777" w:rsidTr="006A785E">
        <w:tc>
          <w:tcPr>
            <w:tcW w:w="2084" w:type="dxa"/>
            <w:tcBorders>
              <w:left w:val="single" w:sz="12" w:space="0" w:color="auto"/>
              <w:bottom w:val="single" w:sz="4" w:space="0" w:color="auto"/>
            </w:tcBorders>
          </w:tcPr>
          <w:p w14:paraId="1AB35D88" w14:textId="43BC917C" w:rsidR="006A785E" w:rsidRPr="005246A1" w:rsidRDefault="006A785E" w:rsidP="00F42C33">
            <w:pPr>
              <w:pStyle w:val="ae"/>
              <w:ind w:leftChars="0" w:left="0"/>
              <w:rPr>
                <w:rFonts w:ascii="Times New Roman" w:eastAsia="Meiryo UI" w:hAnsi="Times New Roman"/>
              </w:rPr>
            </w:pPr>
            <w:r w:rsidRPr="005246A1">
              <w:rPr>
                <w:rFonts w:ascii="Times New Roman" w:eastAsia="Meiryo UI" w:hAnsi="Times New Roman"/>
              </w:rPr>
              <w:t>sches</w:t>
            </w:r>
          </w:p>
        </w:tc>
        <w:tc>
          <w:tcPr>
            <w:tcW w:w="5953" w:type="dxa"/>
            <w:tcBorders>
              <w:bottom w:val="single" w:sz="4" w:space="0" w:color="auto"/>
              <w:right w:val="single" w:sz="12" w:space="0" w:color="auto"/>
            </w:tcBorders>
          </w:tcPr>
          <w:p w14:paraId="6E17DA0F" w14:textId="2EC5DF7C" w:rsidR="006A785E" w:rsidRPr="005246A1" w:rsidRDefault="00FA4447" w:rsidP="00FA4447">
            <w:pPr>
              <w:pStyle w:val="ae"/>
              <w:ind w:leftChars="0" w:left="0"/>
              <w:rPr>
                <w:rFonts w:ascii="Times New Roman" w:eastAsia="Meiryo UI" w:hAnsi="Times New Roman"/>
              </w:rPr>
            </w:pPr>
            <w:r w:rsidRPr="005246A1">
              <w:rPr>
                <w:rFonts w:ascii="Times New Roman" w:eastAsia="Meiryo UI" w:hAnsi="Times New Roman"/>
              </w:rPr>
              <w:t xml:space="preserve">routing đến xử lý quan hệ </w:t>
            </w:r>
            <w:r w:rsidRPr="005246A1">
              <w:rPr>
                <w:rFonts w:ascii="Times New Roman" w:hAnsi="Times New Roman"/>
              </w:rPr>
              <w:t xml:space="preserve">  Small schedule </w:t>
            </w:r>
            <w:r w:rsidR="006A654A" w:rsidRPr="005246A1">
              <w:rPr>
                <w:rFonts w:ascii="Times New Roman" w:eastAsia="Meiryo UI" w:hAnsi="Times New Roman"/>
              </w:rPr>
              <w:t>小日程関係</w:t>
            </w:r>
          </w:p>
        </w:tc>
      </w:tr>
      <w:tr w:rsidR="006A785E" w:rsidRPr="005246A1" w14:paraId="1591E448" w14:textId="77777777" w:rsidTr="006A785E">
        <w:tc>
          <w:tcPr>
            <w:tcW w:w="2084" w:type="dxa"/>
            <w:tcBorders>
              <w:left w:val="single" w:sz="12" w:space="0" w:color="auto"/>
              <w:bottom w:val="single" w:sz="4" w:space="0" w:color="auto"/>
            </w:tcBorders>
          </w:tcPr>
          <w:p w14:paraId="62F884F8" w14:textId="7B267125" w:rsidR="006A785E" w:rsidRPr="005246A1" w:rsidRDefault="006A785E" w:rsidP="00F42C33">
            <w:pPr>
              <w:pStyle w:val="ae"/>
              <w:ind w:leftChars="0" w:left="0"/>
              <w:rPr>
                <w:rFonts w:ascii="Times New Roman" w:eastAsia="Meiryo UI" w:hAnsi="Times New Roman"/>
              </w:rPr>
            </w:pPr>
            <w:r w:rsidRPr="005246A1">
              <w:rPr>
                <w:rFonts w:ascii="Times New Roman" w:eastAsia="Meiryo UI" w:hAnsi="Times New Roman"/>
              </w:rPr>
              <w:t>report</w:t>
            </w:r>
          </w:p>
        </w:tc>
        <w:tc>
          <w:tcPr>
            <w:tcW w:w="5953" w:type="dxa"/>
            <w:tcBorders>
              <w:bottom w:val="single" w:sz="4" w:space="0" w:color="auto"/>
              <w:right w:val="single" w:sz="12" w:space="0" w:color="auto"/>
            </w:tcBorders>
          </w:tcPr>
          <w:p w14:paraId="7312068A" w14:textId="2B74E0B8" w:rsidR="006A785E" w:rsidRPr="005246A1" w:rsidRDefault="00FA4447" w:rsidP="00FA4447">
            <w:pPr>
              <w:pStyle w:val="ae"/>
              <w:ind w:leftChars="0" w:left="0"/>
              <w:rPr>
                <w:rFonts w:ascii="Times New Roman" w:eastAsia="Meiryo UI" w:hAnsi="Times New Roman"/>
              </w:rPr>
            </w:pPr>
            <w:r w:rsidRPr="005246A1">
              <w:rPr>
                <w:rFonts w:ascii="Times New Roman" w:eastAsia="Meiryo UI" w:hAnsi="Times New Roman"/>
              </w:rPr>
              <w:t xml:space="preserve">routing đến xử lý quan hệ </w:t>
            </w:r>
            <w:r w:rsidRPr="005246A1">
              <w:rPr>
                <w:rFonts w:ascii="Times New Roman" w:hAnsi="Times New Roman"/>
              </w:rPr>
              <w:t xml:space="preserve">  Report </w:t>
            </w:r>
            <w:r w:rsidR="006A654A" w:rsidRPr="005246A1">
              <w:rPr>
                <w:rFonts w:ascii="Times New Roman" w:eastAsia="Meiryo UI" w:hAnsi="Times New Roman"/>
              </w:rPr>
              <w:t>帳票関係</w:t>
            </w:r>
          </w:p>
        </w:tc>
      </w:tr>
      <w:tr w:rsidR="006A785E" w:rsidRPr="005246A1" w14:paraId="24EB58AA" w14:textId="77777777" w:rsidTr="006A785E">
        <w:tc>
          <w:tcPr>
            <w:tcW w:w="2084" w:type="dxa"/>
            <w:tcBorders>
              <w:left w:val="single" w:sz="12" w:space="0" w:color="auto"/>
              <w:bottom w:val="single" w:sz="12" w:space="0" w:color="auto"/>
            </w:tcBorders>
          </w:tcPr>
          <w:p w14:paraId="18EF5348" w14:textId="22FB679A" w:rsidR="006A785E" w:rsidRPr="005246A1" w:rsidRDefault="006A785E" w:rsidP="00F42C33">
            <w:pPr>
              <w:pStyle w:val="ae"/>
              <w:ind w:leftChars="0" w:left="0"/>
              <w:rPr>
                <w:rFonts w:ascii="Times New Roman" w:eastAsia="Meiryo UI" w:hAnsi="Times New Roman"/>
              </w:rPr>
            </w:pPr>
            <w:r w:rsidRPr="005246A1">
              <w:rPr>
                <w:rFonts w:ascii="Times New Roman" w:eastAsia="Meiryo UI" w:hAnsi="Times New Roman"/>
              </w:rPr>
              <w:t>web</w:t>
            </w:r>
          </w:p>
        </w:tc>
        <w:tc>
          <w:tcPr>
            <w:tcW w:w="5953" w:type="dxa"/>
            <w:tcBorders>
              <w:bottom w:val="single" w:sz="12" w:space="0" w:color="auto"/>
              <w:right w:val="single" w:sz="12" w:space="0" w:color="auto"/>
            </w:tcBorders>
          </w:tcPr>
          <w:p w14:paraId="305AC2AE" w14:textId="279E82E4" w:rsidR="006A785E" w:rsidRPr="005246A1" w:rsidRDefault="00FA4447" w:rsidP="00FA4447">
            <w:pPr>
              <w:pStyle w:val="ae"/>
              <w:ind w:leftChars="0" w:left="0"/>
              <w:rPr>
                <w:rFonts w:ascii="Times New Roman" w:eastAsia="Meiryo UI" w:hAnsi="Times New Roman"/>
              </w:rPr>
            </w:pPr>
            <w:r w:rsidRPr="005246A1">
              <w:rPr>
                <w:rFonts w:ascii="Times New Roman" w:eastAsia="Meiryo UI" w:hAnsi="Times New Roman"/>
              </w:rPr>
              <w:t xml:space="preserve">routing đến xử lý khác </w:t>
            </w:r>
            <w:r w:rsidRPr="005246A1">
              <w:rPr>
                <w:rFonts w:ascii="Times New Roman" w:hAnsi="Times New Roman"/>
              </w:rPr>
              <w:t xml:space="preserve"> </w:t>
            </w:r>
          </w:p>
        </w:tc>
      </w:tr>
    </w:tbl>
    <w:p w14:paraId="73B54839" w14:textId="77777777" w:rsidR="006A785E" w:rsidRPr="005246A1" w:rsidRDefault="006A785E" w:rsidP="006A785E">
      <w:pPr>
        <w:pStyle w:val="a0"/>
        <w:ind w:left="0" w:firstLine="0"/>
        <w:rPr>
          <w:rFonts w:ascii="Times New Roman" w:eastAsia="Meiryo UI" w:hAnsi="Times New Roman"/>
        </w:rPr>
      </w:pPr>
    </w:p>
    <w:p w14:paraId="0CA0A414" w14:textId="77777777" w:rsidR="006A785E" w:rsidRPr="005246A1" w:rsidRDefault="006A785E" w:rsidP="006A785E">
      <w:pPr>
        <w:pStyle w:val="a0"/>
        <w:ind w:left="0" w:firstLine="0"/>
        <w:rPr>
          <w:rFonts w:ascii="Times New Roman" w:eastAsia="Meiryo UI" w:hAnsi="Times New Roman"/>
        </w:rPr>
      </w:pPr>
    </w:p>
    <w:p w14:paraId="09C34000" w14:textId="77777777" w:rsidR="006A785E" w:rsidRPr="005246A1" w:rsidRDefault="006A785E" w:rsidP="006A785E">
      <w:pPr>
        <w:pStyle w:val="a0"/>
        <w:ind w:left="0" w:firstLine="0"/>
        <w:rPr>
          <w:rFonts w:ascii="Times New Roman" w:eastAsia="Meiryo UI" w:hAnsi="Times New Roman"/>
        </w:rPr>
      </w:pPr>
    </w:p>
    <w:p w14:paraId="227B0456" w14:textId="77777777" w:rsidR="006A785E" w:rsidRPr="005246A1" w:rsidRDefault="006A785E" w:rsidP="006A785E">
      <w:pPr>
        <w:pStyle w:val="a0"/>
        <w:ind w:left="0" w:firstLine="0"/>
        <w:rPr>
          <w:rFonts w:ascii="Times New Roman" w:eastAsia="Meiryo UI" w:hAnsi="Times New Roman"/>
        </w:rPr>
      </w:pPr>
    </w:p>
    <w:p w14:paraId="646223E4" w14:textId="77777777" w:rsidR="006A785E" w:rsidRPr="005246A1" w:rsidRDefault="006A785E" w:rsidP="006A785E">
      <w:pPr>
        <w:pStyle w:val="a0"/>
        <w:ind w:left="0" w:firstLine="0"/>
        <w:rPr>
          <w:rFonts w:ascii="Times New Roman" w:eastAsia="Meiryo UI" w:hAnsi="Times New Roman"/>
        </w:rPr>
      </w:pPr>
    </w:p>
    <w:p w14:paraId="2407DB10" w14:textId="77777777" w:rsidR="006A785E" w:rsidRPr="005246A1" w:rsidRDefault="006A785E" w:rsidP="006A785E">
      <w:pPr>
        <w:pStyle w:val="a0"/>
        <w:ind w:left="0" w:firstLine="0"/>
        <w:rPr>
          <w:rFonts w:ascii="Times New Roman" w:eastAsia="Meiryo UI" w:hAnsi="Times New Roman"/>
        </w:rPr>
      </w:pPr>
    </w:p>
    <w:p w14:paraId="5C6BCA9B" w14:textId="77777777" w:rsidR="006A785E" w:rsidRPr="005246A1" w:rsidRDefault="006A785E" w:rsidP="006A785E">
      <w:pPr>
        <w:pStyle w:val="a0"/>
        <w:ind w:left="0" w:firstLine="0"/>
        <w:rPr>
          <w:rFonts w:ascii="Times New Roman" w:eastAsia="Meiryo UI" w:hAnsi="Times New Roman"/>
        </w:rPr>
      </w:pPr>
    </w:p>
    <w:p w14:paraId="7611FCC0" w14:textId="7BE6EC73" w:rsidR="00747E29" w:rsidRPr="005246A1" w:rsidRDefault="00747E29" w:rsidP="003D25BE">
      <w:pPr>
        <w:pStyle w:val="a0"/>
        <w:ind w:left="0" w:firstLine="0"/>
        <w:rPr>
          <w:rFonts w:ascii="Times New Roman" w:eastAsia="Meiryo UI" w:hAnsi="Times New Roman"/>
        </w:rPr>
      </w:pPr>
    </w:p>
    <w:p w14:paraId="6509F954" w14:textId="5FF5E79E" w:rsidR="00747E29" w:rsidRPr="005246A1" w:rsidRDefault="00747E29" w:rsidP="003D25BE">
      <w:pPr>
        <w:pStyle w:val="a0"/>
        <w:ind w:left="0" w:firstLine="0"/>
        <w:rPr>
          <w:rFonts w:ascii="Times New Roman" w:eastAsia="Meiryo UI" w:hAnsi="Times New Roman"/>
        </w:rPr>
      </w:pPr>
    </w:p>
    <w:p w14:paraId="77C38D49" w14:textId="77777777" w:rsidR="005F53D5" w:rsidRPr="005246A1" w:rsidRDefault="005F53D5" w:rsidP="003D25BE">
      <w:pPr>
        <w:pStyle w:val="a0"/>
        <w:ind w:left="0" w:firstLine="0"/>
        <w:rPr>
          <w:rFonts w:ascii="Times New Roman" w:eastAsia="Meiryo UI" w:hAnsi="Times New Roman"/>
        </w:rPr>
      </w:pPr>
    </w:p>
    <w:p w14:paraId="7DDF1A75" w14:textId="17BFEE56" w:rsidR="007624A5" w:rsidRPr="005246A1" w:rsidRDefault="00FA4447" w:rsidP="007624A5">
      <w:pPr>
        <w:pStyle w:val="Heading1"/>
        <w:rPr>
          <w:rFonts w:ascii="Times New Roman" w:eastAsia="Meiryo UI" w:hAnsi="Times New Roman"/>
        </w:rPr>
      </w:pPr>
      <w:r w:rsidRPr="005246A1">
        <w:rPr>
          <w:rFonts w:ascii="Times New Roman" w:eastAsia="Meiryo UI" w:hAnsi="Times New Roman"/>
        </w:rPr>
        <w:lastRenderedPageBreak/>
        <w:t>file setting</w:t>
      </w:r>
    </w:p>
    <w:p w14:paraId="7307039F" w14:textId="06DF7021" w:rsidR="007624A5" w:rsidRPr="005246A1" w:rsidRDefault="00FA4447" w:rsidP="007624A5">
      <w:pPr>
        <w:pStyle w:val="Heading2"/>
        <w:tabs>
          <w:tab w:val="num" w:pos="902"/>
        </w:tabs>
        <w:ind w:hanging="699"/>
        <w:rPr>
          <w:rFonts w:ascii="Times New Roman" w:hAnsi="Times New Roman"/>
        </w:rPr>
      </w:pPr>
      <w:r w:rsidRPr="005246A1">
        <w:rPr>
          <w:rFonts w:ascii="Times New Roman" w:hAnsi="Times New Roman"/>
        </w:rPr>
        <w:t xml:space="preserve">định nghĩa </w:t>
      </w:r>
    </w:p>
    <w:p w14:paraId="3E431787" w14:textId="3490E6A5" w:rsidR="003E79C1" w:rsidRPr="005246A1" w:rsidRDefault="001E462B" w:rsidP="00FA4447">
      <w:pPr>
        <w:pStyle w:val="a0"/>
        <w:numPr>
          <w:ilvl w:val="0"/>
          <w:numId w:val="13"/>
        </w:numPr>
        <w:rPr>
          <w:rFonts w:ascii="Times New Roman" w:eastAsia="Meiryo UI" w:hAnsi="Times New Roman"/>
        </w:rPr>
      </w:pPr>
      <w:r w:rsidRPr="005246A1">
        <w:rPr>
          <w:rFonts w:ascii="Times New Roman" w:eastAsia="Meiryo UI" w:hAnsi="Times New Roman"/>
        </w:rPr>
        <w:t>File setting đ</w:t>
      </w:r>
      <w:r w:rsidRPr="005246A1">
        <w:rPr>
          <w:rFonts w:ascii="Times New Roman" w:eastAsia="Meiryo UI" w:hAnsi="Times New Roman"/>
          <w:lang w:val="vi-VN"/>
        </w:rPr>
        <w:t xml:space="preserve">ược mô tả bằng </w:t>
      </w:r>
      <w:r w:rsidR="00FA4447" w:rsidRPr="005246A1">
        <w:rPr>
          <w:rFonts w:ascii="Times New Roman" w:eastAsia="Meiryo UI" w:hAnsi="Times New Roman"/>
        </w:rPr>
        <w:t>Associative array</w:t>
      </w:r>
      <w:r w:rsidRPr="005246A1">
        <w:rPr>
          <w:rFonts w:ascii="Times New Roman" w:eastAsia="Meiryo UI" w:hAnsi="Times New Roman"/>
        </w:rPr>
        <w:t>. Khi s</w:t>
      </w:r>
      <w:r w:rsidRPr="005246A1">
        <w:rPr>
          <w:rFonts w:ascii="Times New Roman" w:eastAsia="Meiryo UI" w:hAnsi="Times New Roman"/>
          <w:lang w:val="vi-VN"/>
        </w:rPr>
        <w:t xml:space="preserve">ử dụng cho các màn hình hoặc xử lý thì sử dụng method </w:t>
      </w:r>
      <w:r w:rsidRPr="005246A1">
        <w:rPr>
          <w:rFonts w:ascii="Times New Roman" w:eastAsia="Meiryo UI" w:hAnsi="Times New Roman"/>
        </w:rPr>
        <w:t>config của Laravel</w:t>
      </w:r>
    </w:p>
    <w:p w14:paraId="5AF5E840" w14:textId="77777777" w:rsidR="00981695" w:rsidRPr="005246A1" w:rsidRDefault="00981695" w:rsidP="007624A5">
      <w:pPr>
        <w:pStyle w:val="a0"/>
        <w:ind w:left="606" w:hangingChars="300" w:hanging="606"/>
        <w:rPr>
          <w:rFonts w:ascii="Times New Roman" w:eastAsia="Meiryo UI" w:hAnsi="Times New Roman"/>
          <w:sz w:val="22"/>
        </w:rPr>
      </w:pPr>
    </w:p>
    <w:p w14:paraId="0AABD68C" w14:textId="48D5C7D6" w:rsidR="00913507" w:rsidRPr="005246A1" w:rsidRDefault="001E462B" w:rsidP="005942AA">
      <w:pPr>
        <w:pStyle w:val="a0"/>
        <w:ind w:left="0" w:firstLineChars="300" w:firstLine="546"/>
        <w:rPr>
          <w:rFonts w:ascii="Times New Roman" w:eastAsia="Meiryo UI" w:hAnsi="Times New Roman"/>
        </w:rPr>
      </w:pPr>
      <w:r w:rsidRPr="005246A1">
        <w:rPr>
          <w:rFonts w:ascii="Times New Roman" w:eastAsia="Meiryo UI" w:hAnsi="Times New Roman"/>
        </w:rPr>
        <w:t>Ví dụ sử dụng</w:t>
      </w:r>
      <w:r w:rsidR="00307F78" w:rsidRPr="005246A1">
        <w:rPr>
          <w:rFonts w:ascii="Times New Roman" w:eastAsia="Meiryo UI" w:hAnsi="Times New Roman"/>
        </w:rPr>
        <w:t>：</w:t>
      </w:r>
    </w:p>
    <w:p w14:paraId="508FB60B" w14:textId="77777777" w:rsidR="005942AA" w:rsidRPr="005246A1" w:rsidRDefault="0011449F" w:rsidP="007624A5">
      <w:pPr>
        <w:pStyle w:val="a0"/>
        <w:ind w:left="546" w:hangingChars="300" w:hanging="546"/>
        <w:rPr>
          <w:rFonts w:ascii="Times New Roman" w:eastAsia="Meiryo UI" w:hAnsi="Times New Roman"/>
        </w:rPr>
      </w:pPr>
      <w:r w:rsidRPr="005246A1">
        <w:rPr>
          <w:rFonts w:ascii="Times New Roman" w:eastAsia="Meiryo UI" w:hAnsi="Times New Roman"/>
        </w:rPr>
        <w:t xml:space="preserve">　　　　</w:t>
      </w: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283"/>
      </w:tblGrid>
      <w:tr w:rsidR="005942AA" w:rsidRPr="005246A1" w14:paraId="76E90192" w14:textId="77777777" w:rsidTr="003F1A4F">
        <w:tc>
          <w:tcPr>
            <w:tcW w:w="8283" w:type="dxa"/>
            <w:tcBorders>
              <w:top w:val="single" w:sz="12" w:space="0" w:color="auto"/>
              <w:left w:val="single" w:sz="12" w:space="0" w:color="auto"/>
              <w:bottom w:val="double" w:sz="4" w:space="0" w:color="auto"/>
              <w:right w:val="single" w:sz="12" w:space="0" w:color="auto"/>
            </w:tcBorders>
            <w:shd w:val="clear" w:color="auto" w:fill="C2D69B" w:themeFill="accent3" w:themeFillTint="99"/>
          </w:tcPr>
          <w:p w14:paraId="639F7218" w14:textId="3A91AD86" w:rsidR="005942AA" w:rsidRPr="005246A1" w:rsidRDefault="00491103" w:rsidP="003F1A4F">
            <w:pPr>
              <w:pStyle w:val="ae"/>
              <w:ind w:leftChars="0" w:left="0"/>
              <w:rPr>
                <w:rFonts w:ascii="Times New Roman" w:eastAsia="Meiryo UI" w:hAnsi="Times New Roman"/>
              </w:rPr>
            </w:pPr>
            <w:r w:rsidRPr="005246A1">
              <w:rPr>
                <w:rFonts w:ascii="Times New Roman" w:eastAsia="Meiryo UI" w:hAnsi="Times New Roman"/>
              </w:rPr>
              <w:t>system_</w:t>
            </w:r>
            <w:r w:rsidR="00921385" w:rsidRPr="005246A1">
              <w:rPr>
                <w:rFonts w:ascii="Times New Roman" w:eastAsia="Meiryo UI" w:hAnsi="Times New Roman"/>
              </w:rPr>
              <w:t>config.php</w:t>
            </w:r>
          </w:p>
        </w:tc>
      </w:tr>
      <w:tr w:rsidR="005942AA" w:rsidRPr="005246A1" w14:paraId="70ED80BA" w14:textId="77777777" w:rsidTr="003F1A4F">
        <w:tc>
          <w:tcPr>
            <w:tcW w:w="8283" w:type="dxa"/>
            <w:tcBorders>
              <w:top w:val="double" w:sz="4" w:space="0" w:color="auto"/>
              <w:left w:val="single" w:sz="12" w:space="0" w:color="auto"/>
              <w:right w:val="single" w:sz="12" w:space="0" w:color="auto"/>
            </w:tcBorders>
          </w:tcPr>
          <w:p w14:paraId="0AC9249C" w14:textId="0AA710A1" w:rsidR="005942AA" w:rsidRPr="005246A1" w:rsidRDefault="00870184" w:rsidP="005703D8">
            <w:pPr>
              <w:pStyle w:val="ae"/>
              <w:ind w:leftChars="0" w:left="0"/>
              <w:rPr>
                <w:rFonts w:ascii="Times New Roman" w:eastAsia="Meiryo UI" w:hAnsi="Times New Roman"/>
              </w:rPr>
            </w:pPr>
            <w:r w:rsidRPr="005246A1">
              <w:rPr>
                <w:rFonts w:ascii="Times New Roman" w:eastAsia="Meiryo UI" w:hAnsi="Times New Roman"/>
              </w:rPr>
              <w:t>&lt;?php</w:t>
            </w:r>
          </w:p>
          <w:p w14:paraId="4635B652" w14:textId="77777777" w:rsidR="000F0CD3" w:rsidRPr="005246A1" w:rsidRDefault="000F0CD3" w:rsidP="005703D8">
            <w:pPr>
              <w:pStyle w:val="ae"/>
              <w:ind w:leftChars="0" w:left="0"/>
              <w:rPr>
                <w:rFonts w:ascii="Times New Roman" w:eastAsia="Meiryo UI" w:hAnsi="Times New Roman"/>
              </w:rPr>
            </w:pPr>
          </w:p>
          <w:p w14:paraId="7CA256A4" w14:textId="77777777" w:rsidR="00870184" w:rsidRPr="005246A1" w:rsidRDefault="00870184" w:rsidP="00870184">
            <w:pPr>
              <w:rPr>
                <w:rFonts w:ascii="Times New Roman" w:eastAsia="Meiryo UI" w:hAnsi="Times New Roman"/>
              </w:rPr>
            </w:pPr>
            <w:r w:rsidRPr="005246A1">
              <w:rPr>
                <w:rFonts w:ascii="Times New Roman" w:eastAsia="Meiryo UI" w:hAnsi="Times New Roman"/>
              </w:rPr>
              <w:t>return [</w:t>
            </w:r>
          </w:p>
          <w:p w14:paraId="7AE2D274" w14:textId="50977D33" w:rsidR="00870184" w:rsidRPr="005246A1" w:rsidRDefault="00870184" w:rsidP="00870184">
            <w:pPr>
              <w:rPr>
                <w:rFonts w:ascii="Times New Roman" w:eastAsia="Meiryo UI" w:hAnsi="Times New Roman"/>
              </w:rPr>
            </w:pPr>
            <w:r w:rsidRPr="005246A1">
              <w:rPr>
                <w:rFonts w:ascii="Times New Roman" w:eastAsia="Meiryo UI" w:hAnsi="Times New Roman"/>
              </w:rPr>
              <w:t xml:space="preserve">    //</w:t>
            </w:r>
            <w:r w:rsidR="00A45F69" w:rsidRPr="005246A1">
              <w:rPr>
                <w:rFonts w:ascii="Times New Roman" w:eastAsia="Meiryo UI" w:hAnsi="Times New Roman"/>
              </w:rPr>
              <w:t>WebAPI</w:t>
            </w:r>
            <w:r w:rsidR="00A45F69" w:rsidRPr="005246A1">
              <w:rPr>
                <w:rFonts w:ascii="Times New Roman" w:eastAsia="Meiryo UI" w:hAnsi="Times New Roman"/>
              </w:rPr>
              <w:t>の</w:t>
            </w:r>
            <w:r w:rsidR="00A45F69" w:rsidRPr="005246A1">
              <w:rPr>
                <w:rFonts w:ascii="Times New Roman" w:eastAsia="Meiryo UI" w:hAnsi="Times New Roman"/>
              </w:rPr>
              <w:t>URL</w:t>
            </w:r>
          </w:p>
          <w:p w14:paraId="6AB09629" w14:textId="1BA0E3A6" w:rsidR="00870184" w:rsidRPr="005246A1" w:rsidRDefault="00870184" w:rsidP="00870184">
            <w:pPr>
              <w:rPr>
                <w:rFonts w:ascii="Times New Roman" w:eastAsia="Meiryo UI" w:hAnsi="Times New Roman"/>
              </w:rPr>
            </w:pPr>
            <w:r w:rsidRPr="005246A1">
              <w:rPr>
                <w:rFonts w:ascii="Times New Roman" w:eastAsia="Meiryo UI" w:hAnsi="Times New Roman"/>
              </w:rPr>
              <w:t xml:space="preserve">    </w:t>
            </w:r>
            <w:r w:rsidR="005D106F" w:rsidRPr="005246A1">
              <w:rPr>
                <w:rFonts w:ascii="Times New Roman" w:eastAsia="Meiryo UI" w:hAnsi="Times New Roman"/>
              </w:rPr>
              <w:t>‘</w:t>
            </w:r>
            <w:r w:rsidR="00A45F69" w:rsidRPr="005246A1">
              <w:rPr>
                <w:rFonts w:ascii="Times New Roman" w:eastAsia="Meiryo UI" w:hAnsi="Times New Roman"/>
              </w:rPr>
              <w:t>webapi_baseurl</w:t>
            </w:r>
            <w:r w:rsidR="005D106F" w:rsidRPr="005246A1">
              <w:rPr>
                <w:rFonts w:ascii="Times New Roman" w:eastAsia="Meiryo UI" w:hAnsi="Times New Roman"/>
              </w:rPr>
              <w:t>’</w:t>
            </w:r>
            <w:r w:rsidRPr="005246A1">
              <w:rPr>
                <w:rFonts w:ascii="Times New Roman" w:eastAsia="Meiryo UI" w:hAnsi="Times New Roman"/>
              </w:rPr>
              <w:t xml:space="preserve"> =&gt; </w:t>
            </w:r>
            <w:r w:rsidR="005D106F" w:rsidRPr="005246A1">
              <w:rPr>
                <w:rFonts w:ascii="Times New Roman" w:eastAsia="Meiryo UI" w:hAnsi="Times New Roman"/>
              </w:rPr>
              <w:t>‘</w:t>
            </w:r>
            <w:r w:rsidR="00A45F69" w:rsidRPr="005246A1">
              <w:rPr>
                <w:rFonts w:ascii="Times New Roman" w:eastAsia="Meiryo UI" w:hAnsi="Times New Roman"/>
              </w:rPr>
              <w:t>http://testsvr/webapi/</w:t>
            </w:r>
            <w:r w:rsidRPr="005246A1">
              <w:rPr>
                <w:rFonts w:ascii="Times New Roman" w:eastAsia="Meiryo UI" w:hAnsi="Times New Roman"/>
              </w:rPr>
              <w:t>,</w:t>
            </w:r>
          </w:p>
          <w:p w14:paraId="137DA400" w14:textId="7A9FEBD0" w:rsidR="00870184" w:rsidRPr="005246A1" w:rsidRDefault="006F7C46" w:rsidP="00870184">
            <w:pPr>
              <w:rPr>
                <w:rFonts w:ascii="Times New Roman" w:eastAsia="Meiryo UI" w:hAnsi="Times New Roman"/>
              </w:rPr>
            </w:pPr>
            <w:r w:rsidRPr="005246A1">
              <w:rPr>
                <w:rFonts w:ascii="Times New Roman" w:eastAsia="Meiryo UI" w:hAnsi="Times New Roman"/>
              </w:rPr>
              <w:t xml:space="preserve">    </w:t>
            </w:r>
          </w:p>
          <w:p w14:paraId="56094633" w14:textId="4746F864" w:rsidR="00870184" w:rsidRPr="005246A1" w:rsidRDefault="00870184" w:rsidP="00870184">
            <w:pPr>
              <w:rPr>
                <w:rFonts w:ascii="Times New Roman" w:eastAsia="Meiryo UI" w:hAnsi="Times New Roman"/>
              </w:rPr>
            </w:pPr>
            <w:r w:rsidRPr="005246A1">
              <w:rPr>
                <w:rFonts w:ascii="Times New Roman" w:eastAsia="Meiryo UI" w:hAnsi="Times New Roman"/>
              </w:rPr>
              <w:t xml:space="preserve">    //</w:t>
            </w:r>
            <w:r w:rsidR="00A45F69" w:rsidRPr="005246A1">
              <w:rPr>
                <w:rFonts w:ascii="Times New Roman" w:eastAsia="Meiryo UI" w:hAnsi="Times New Roman"/>
              </w:rPr>
              <w:t>ログを出力するか</w:t>
            </w:r>
          </w:p>
          <w:p w14:paraId="3CD70731" w14:textId="64E7E5A8" w:rsidR="00870184" w:rsidRPr="005246A1" w:rsidRDefault="00870184" w:rsidP="00870184">
            <w:pPr>
              <w:rPr>
                <w:rFonts w:ascii="Times New Roman" w:eastAsia="Meiryo UI" w:hAnsi="Times New Roman"/>
              </w:rPr>
            </w:pPr>
            <w:r w:rsidRPr="005246A1">
              <w:rPr>
                <w:rFonts w:ascii="Times New Roman" w:eastAsia="Meiryo UI" w:hAnsi="Times New Roman"/>
              </w:rPr>
              <w:t xml:space="preserve">    </w:t>
            </w:r>
            <w:r w:rsidR="005D106F" w:rsidRPr="005246A1">
              <w:rPr>
                <w:rFonts w:ascii="Times New Roman" w:eastAsia="Meiryo UI" w:hAnsi="Times New Roman"/>
              </w:rPr>
              <w:t>‘</w:t>
            </w:r>
            <w:r w:rsidR="00A45F69" w:rsidRPr="005246A1">
              <w:rPr>
                <w:rFonts w:ascii="Times New Roman" w:eastAsia="Meiryo UI" w:hAnsi="Times New Roman"/>
              </w:rPr>
              <w:t>log_system_flag</w:t>
            </w:r>
            <w:r w:rsidR="005D106F" w:rsidRPr="005246A1">
              <w:rPr>
                <w:rFonts w:ascii="Times New Roman" w:eastAsia="Meiryo UI" w:hAnsi="Times New Roman"/>
              </w:rPr>
              <w:t>’</w:t>
            </w:r>
            <w:r w:rsidRPr="005246A1">
              <w:rPr>
                <w:rFonts w:ascii="Times New Roman" w:eastAsia="Meiryo UI" w:hAnsi="Times New Roman"/>
              </w:rPr>
              <w:t xml:space="preserve"> =&gt; </w:t>
            </w:r>
            <w:r w:rsidR="00A45F69" w:rsidRPr="005246A1">
              <w:rPr>
                <w:rFonts w:ascii="Times New Roman" w:eastAsia="Meiryo UI" w:hAnsi="Times New Roman"/>
              </w:rPr>
              <w:t>1</w:t>
            </w:r>
          </w:p>
          <w:p w14:paraId="203BB586" w14:textId="15A04CB8" w:rsidR="00870184" w:rsidRPr="005246A1" w:rsidRDefault="00870184" w:rsidP="00870184">
            <w:pPr>
              <w:rPr>
                <w:rFonts w:ascii="Times New Roman" w:eastAsia="Meiryo UI" w:hAnsi="Times New Roman"/>
              </w:rPr>
            </w:pPr>
            <w:r w:rsidRPr="005246A1">
              <w:rPr>
                <w:rFonts w:ascii="Times New Roman" w:eastAsia="Meiryo UI" w:hAnsi="Times New Roman"/>
              </w:rPr>
              <w:t>];</w:t>
            </w:r>
          </w:p>
          <w:p w14:paraId="41ABFC05" w14:textId="77777777" w:rsidR="000F0CD3" w:rsidRPr="005246A1" w:rsidRDefault="000F0CD3" w:rsidP="00870184">
            <w:pPr>
              <w:rPr>
                <w:rFonts w:ascii="Times New Roman" w:eastAsia="Meiryo UI" w:hAnsi="Times New Roman"/>
              </w:rPr>
            </w:pPr>
          </w:p>
          <w:p w14:paraId="7029068F" w14:textId="453B7207" w:rsidR="005942AA" w:rsidRPr="005246A1" w:rsidRDefault="00870184" w:rsidP="005703D8">
            <w:pPr>
              <w:pStyle w:val="ae"/>
              <w:ind w:leftChars="0" w:left="0"/>
              <w:rPr>
                <w:rFonts w:ascii="Times New Roman" w:eastAsia="Meiryo UI" w:hAnsi="Times New Roman"/>
              </w:rPr>
            </w:pPr>
            <w:r w:rsidRPr="005246A1">
              <w:rPr>
                <w:rFonts w:ascii="Times New Roman" w:eastAsia="Meiryo UI" w:hAnsi="Times New Roman"/>
              </w:rPr>
              <w:t>?&gt;</w:t>
            </w:r>
          </w:p>
        </w:tc>
      </w:tr>
    </w:tbl>
    <w:p w14:paraId="595DB0F5" w14:textId="3F9BA181" w:rsidR="005942AA" w:rsidRPr="005246A1" w:rsidRDefault="005942AA" w:rsidP="007624A5">
      <w:pPr>
        <w:pStyle w:val="a0"/>
        <w:ind w:left="546" w:hangingChars="300" w:hanging="546"/>
        <w:rPr>
          <w:rFonts w:ascii="Times New Roman" w:eastAsia="Meiryo UI" w:hAnsi="Times New Roman"/>
        </w:rPr>
      </w:pP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283"/>
      </w:tblGrid>
      <w:tr w:rsidR="001D06B8" w:rsidRPr="005246A1" w14:paraId="25BA0945" w14:textId="77777777" w:rsidTr="005703D8">
        <w:tc>
          <w:tcPr>
            <w:tcW w:w="8283" w:type="dxa"/>
            <w:tcBorders>
              <w:top w:val="single" w:sz="12" w:space="0" w:color="auto"/>
              <w:left w:val="single" w:sz="12" w:space="0" w:color="auto"/>
              <w:bottom w:val="double" w:sz="4" w:space="0" w:color="auto"/>
              <w:right w:val="single" w:sz="12" w:space="0" w:color="auto"/>
            </w:tcBorders>
            <w:shd w:val="clear" w:color="auto" w:fill="C2D69B" w:themeFill="accent3" w:themeFillTint="99"/>
          </w:tcPr>
          <w:p w14:paraId="13D32188" w14:textId="63C32BB5" w:rsidR="001D06B8" w:rsidRPr="005246A1" w:rsidRDefault="000E43F6" w:rsidP="005703D8">
            <w:pPr>
              <w:pStyle w:val="ae"/>
              <w:ind w:leftChars="0" w:left="0"/>
              <w:rPr>
                <w:rFonts w:ascii="Times New Roman" w:eastAsia="Meiryo UI" w:hAnsi="Times New Roman"/>
              </w:rPr>
            </w:pPr>
            <w:r w:rsidRPr="005246A1">
              <w:rPr>
                <w:rFonts w:ascii="Times New Roman" w:eastAsia="Meiryo UI" w:hAnsi="Times New Roman"/>
              </w:rPr>
              <w:t>利用時（</w:t>
            </w:r>
            <w:r w:rsidR="004C5777" w:rsidRPr="005246A1">
              <w:rPr>
                <w:rFonts w:ascii="Times New Roman" w:eastAsia="Meiryo UI" w:hAnsi="Times New Roman"/>
              </w:rPr>
              <w:t>各画面</w:t>
            </w:r>
            <w:r w:rsidRPr="005246A1">
              <w:rPr>
                <w:rFonts w:ascii="Times New Roman" w:eastAsia="Meiryo UI" w:hAnsi="Times New Roman"/>
              </w:rPr>
              <w:t>）</w:t>
            </w:r>
          </w:p>
        </w:tc>
      </w:tr>
      <w:tr w:rsidR="001D06B8" w:rsidRPr="005246A1" w14:paraId="7801AA41" w14:textId="77777777" w:rsidTr="005703D8">
        <w:tc>
          <w:tcPr>
            <w:tcW w:w="8283" w:type="dxa"/>
            <w:tcBorders>
              <w:top w:val="double" w:sz="4" w:space="0" w:color="auto"/>
              <w:left w:val="single" w:sz="12" w:space="0" w:color="auto"/>
              <w:right w:val="single" w:sz="12" w:space="0" w:color="auto"/>
            </w:tcBorders>
          </w:tcPr>
          <w:p w14:paraId="37913A3C" w14:textId="7A2E264E" w:rsidR="001D06B8" w:rsidRPr="005246A1" w:rsidRDefault="001D06B8" w:rsidP="001D06B8">
            <w:pPr>
              <w:rPr>
                <w:rFonts w:ascii="Times New Roman" w:eastAsia="Meiryo UI" w:hAnsi="Times New Roman"/>
              </w:rPr>
            </w:pPr>
            <w:r w:rsidRPr="005246A1">
              <w:rPr>
                <w:rFonts w:ascii="Times New Roman" w:eastAsia="Meiryo UI" w:hAnsi="Times New Roman"/>
              </w:rPr>
              <w:t>//</w:t>
            </w:r>
            <w:r w:rsidR="00414FD3" w:rsidRPr="005246A1">
              <w:rPr>
                <w:rFonts w:ascii="Times New Roman" w:eastAsia="Meiryo UI" w:hAnsi="Times New Roman"/>
              </w:rPr>
              <w:t>URL</w:t>
            </w:r>
          </w:p>
          <w:p w14:paraId="033A8B61" w14:textId="4D0A3505" w:rsidR="001D06B8" w:rsidRPr="005246A1" w:rsidRDefault="001D06B8" w:rsidP="001D06B8">
            <w:pPr>
              <w:rPr>
                <w:rFonts w:ascii="Times New Roman" w:eastAsia="Meiryo UI" w:hAnsi="Times New Roman"/>
              </w:rPr>
            </w:pPr>
            <w:r w:rsidRPr="005246A1">
              <w:rPr>
                <w:rFonts w:ascii="Times New Roman" w:eastAsia="Meiryo UI" w:hAnsi="Times New Roman"/>
              </w:rPr>
              <w:t>$dbname = config</w:t>
            </w:r>
            <w:r w:rsidR="00DC7B46" w:rsidRPr="005246A1">
              <w:rPr>
                <w:rFonts w:ascii="Times New Roman" w:eastAsia="Meiryo UI" w:hAnsi="Times New Roman"/>
              </w:rPr>
              <w:t>(‘</w:t>
            </w:r>
            <w:r w:rsidR="00491103" w:rsidRPr="005246A1">
              <w:rPr>
                <w:rFonts w:ascii="Times New Roman" w:eastAsia="Meiryo UI" w:hAnsi="Times New Roman"/>
              </w:rPr>
              <w:t>system_</w:t>
            </w:r>
            <w:r w:rsidR="00DC7B46" w:rsidRPr="005246A1">
              <w:rPr>
                <w:rFonts w:ascii="Times New Roman" w:eastAsia="Meiryo UI" w:hAnsi="Times New Roman"/>
              </w:rPr>
              <w:t>config.</w:t>
            </w:r>
            <w:r w:rsidR="00414FD3" w:rsidRPr="005246A1">
              <w:rPr>
                <w:rFonts w:ascii="Times New Roman" w:eastAsia="Meiryo UI" w:hAnsi="Times New Roman"/>
              </w:rPr>
              <w:t xml:space="preserve">webapi_baseurl </w:t>
            </w:r>
            <w:r w:rsidR="00DC7B46" w:rsidRPr="005246A1">
              <w:rPr>
                <w:rFonts w:ascii="Times New Roman" w:eastAsia="Meiryo UI" w:hAnsi="Times New Roman"/>
              </w:rPr>
              <w:t>’)</w:t>
            </w:r>
            <w:r w:rsidRPr="005246A1">
              <w:rPr>
                <w:rFonts w:ascii="Times New Roman" w:eastAsia="Meiryo UI" w:hAnsi="Times New Roman"/>
              </w:rPr>
              <w:t>;</w:t>
            </w:r>
          </w:p>
        </w:tc>
      </w:tr>
    </w:tbl>
    <w:p w14:paraId="7DD6E716" w14:textId="77777777" w:rsidR="005942AA" w:rsidRPr="005246A1" w:rsidRDefault="005942AA" w:rsidP="007624A5">
      <w:pPr>
        <w:pStyle w:val="a0"/>
        <w:ind w:left="546" w:hangingChars="300" w:hanging="546"/>
        <w:rPr>
          <w:rFonts w:ascii="Times New Roman" w:eastAsia="Meiryo UI" w:hAnsi="Times New Roman"/>
        </w:rPr>
      </w:pPr>
    </w:p>
    <w:p w14:paraId="27806E17" w14:textId="77777777" w:rsidR="005942AA" w:rsidRPr="005246A1" w:rsidRDefault="005942AA" w:rsidP="007624A5">
      <w:pPr>
        <w:pStyle w:val="a0"/>
        <w:ind w:left="546" w:hangingChars="300" w:hanging="546"/>
        <w:rPr>
          <w:rFonts w:ascii="Times New Roman" w:eastAsia="Meiryo UI" w:hAnsi="Times New Roman"/>
        </w:rPr>
      </w:pPr>
    </w:p>
    <w:p w14:paraId="653718BF" w14:textId="3A0A8F06" w:rsidR="00C1441C" w:rsidRPr="005246A1" w:rsidRDefault="001E462B" w:rsidP="009757A8">
      <w:pPr>
        <w:pStyle w:val="Heading2"/>
        <w:tabs>
          <w:tab w:val="left" w:pos="2977"/>
        </w:tabs>
        <w:ind w:hanging="709"/>
        <w:rPr>
          <w:rFonts w:ascii="Times New Roman" w:hAnsi="Times New Roman"/>
        </w:rPr>
      </w:pPr>
      <w:r w:rsidRPr="005246A1">
        <w:rPr>
          <w:rFonts w:ascii="Times New Roman" w:hAnsi="Times New Roman"/>
        </w:rPr>
        <w:t xml:space="preserve">Nội dung </w:t>
      </w:r>
    </w:p>
    <w:p w14:paraId="0DBD478F" w14:textId="77777777" w:rsidR="0016525A" w:rsidRPr="005246A1" w:rsidRDefault="0016525A" w:rsidP="007624A5">
      <w:pPr>
        <w:pStyle w:val="a0"/>
        <w:ind w:left="606" w:hangingChars="300" w:hanging="606"/>
        <w:rPr>
          <w:rFonts w:ascii="Times New Roman" w:eastAsia="Meiryo UI" w:hAnsi="Times New Roman"/>
          <w:sz w:val="22"/>
        </w:rPr>
      </w:pPr>
    </w:p>
    <w:p w14:paraId="316EE934" w14:textId="4BAF460E" w:rsidR="009757A8" w:rsidRPr="005246A1" w:rsidRDefault="009757A8" w:rsidP="009757A8">
      <w:pPr>
        <w:pStyle w:val="a0"/>
        <w:ind w:left="546" w:hangingChars="300" w:hanging="546"/>
        <w:rPr>
          <w:rFonts w:ascii="Times New Roman" w:eastAsia="Meiryo UI" w:hAnsi="Times New Roman"/>
        </w:rPr>
      </w:pPr>
      <w:r w:rsidRPr="005246A1">
        <w:rPr>
          <w:rFonts w:ascii="Times New Roman" w:eastAsia="Meiryo UI" w:hAnsi="Times New Roman"/>
        </w:rPr>
        <w:t xml:space="preserve">　　　</w:t>
      </w:r>
      <w:r w:rsidR="001E462B" w:rsidRPr="005246A1">
        <w:rPr>
          <w:rFonts w:ascii="Times New Roman" w:eastAsia="Meiryo UI" w:hAnsi="Times New Roman"/>
        </w:rPr>
        <w:t>File name</w:t>
      </w:r>
      <w:r w:rsidRPr="005246A1">
        <w:rPr>
          <w:rFonts w:ascii="Times New Roman" w:eastAsia="Meiryo UI" w:hAnsi="Times New Roman"/>
        </w:rPr>
        <w:t>：</w:t>
      </w:r>
      <w:r w:rsidR="000C06E2" w:rsidRPr="005246A1">
        <w:rPr>
          <w:rFonts w:ascii="Times New Roman" w:eastAsia="Meiryo UI" w:hAnsi="Times New Roman"/>
        </w:rPr>
        <w:t>system_</w:t>
      </w:r>
      <w:r w:rsidRPr="005246A1">
        <w:rPr>
          <w:rFonts w:ascii="Times New Roman" w:eastAsia="Meiryo UI" w:hAnsi="Times New Roman"/>
        </w:rPr>
        <w:t>config.php</w:t>
      </w: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26"/>
        <w:gridCol w:w="3969"/>
        <w:gridCol w:w="2329"/>
      </w:tblGrid>
      <w:tr w:rsidR="009757A8" w:rsidRPr="005246A1" w14:paraId="7C1F01D1" w14:textId="77777777" w:rsidTr="00D04DD9">
        <w:tc>
          <w:tcPr>
            <w:tcW w:w="2226" w:type="dxa"/>
            <w:tcBorders>
              <w:top w:val="single" w:sz="12" w:space="0" w:color="auto"/>
              <w:left w:val="single" w:sz="12" w:space="0" w:color="auto"/>
              <w:bottom w:val="double" w:sz="4" w:space="0" w:color="auto"/>
            </w:tcBorders>
            <w:shd w:val="clear" w:color="auto" w:fill="C2D69B" w:themeFill="accent3" w:themeFillTint="99"/>
          </w:tcPr>
          <w:p w14:paraId="06F548D6" w14:textId="0001F239" w:rsidR="009757A8" w:rsidRPr="005246A1" w:rsidRDefault="001E462B" w:rsidP="005703D8">
            <w:pPr>
              <w:pStyle w:val="ae"/>
              <w:ind w:leftChars="0" w:left="0"/>
              <w:jc w:val="center"/>
              <w:rPr>
                <w:rFonts w:ascii="Times New Roman" w:eastAsia="Meiryo UI" w:hAnsi="Times New Roman"/>
              </w:rPr>
            </w:pPr>
            <w:r w:rsidRPr="005246A1">
              <w:rPr>
                <w:rFonts w:ascii="Times New Roman" w:eastAsia="Meiryo UI" w:hAnsi="Times New Roman"/>
              </w:rPr>
              <w:t>Tên mục</w:t>
            </w:r>
          </w:p>
        </w:tc>
        <w:tc>
          <w:tcPr>
            <w:tcW w:w="3969" w:type="dxa"/>
            <w:tcBorders>
              <w:top w:val="single" w:sz="12" w:space="0" w:color="auto"/>
              <w:bottom w:val="double" w:sz="4" w:space="0" w:color="auto"/>
            </w:tcBorders>
            <w:shd w:val="clear" w:color="auto" w:fill="C2D69B" w:themeFill="accent3" w:themeFillTint="99"/>
          </w:tcPr>
          <w:p w14:paraId="0AF7DE29" w14:textId="7482B62E" w:rsidR="009757A8" w:rsidRPr="005246A1" w:rsidRDefault="001E462B" w:rsidP="005703D8">
            <w:pPr>
              <w:pStyle w:val="ae"/>
              <w:ind w:leftChars="0" w:left="0"/>
              <w:jc w:val="center"/>
              <w:rPr>
                <w:rFonts w:ascii="Times New Roman" w:eastAsia="Meiryo UI" w:hAnsi="Times New Roman"/>
              </w:rPr>
            </w:pPr>
            <w:r w:rsidRPr="005246A1">
              <w:rPr>
                <w:rFonts w:ascii="Times New Roman" w:eastAsia="Meiryo UI" w:hAnsi="Times New Roman"/>
              </w:rPr>
              <w:t xml:space="preserve"> Nội dung</w:t>
            </w:r>
          </w:p>
        </w:tc>
        <w:tc>
          <w:tcPr>
            <w:tcW w:w="2329" w:type="dxa"/>
            <w:tcBorders>
              <w:top w:val="single" w:sz="12" w:space="0" w:color="auto"/>
              <w:bottom w:val="double" w:sz="4" w:space="0" w:color="auto"/>
              <w:right w:val="single" w:sz="12" w:space="0" w:color="auto"/>
            </w:tcBorders>
            <w:shd w:val="clear" w:color="auto" w:fill="C2D69B" w:themeFill="accent3" w:themeFillTint="99"/>
          </w:tcPr>
          <w:p w14:paraId="62128902" w14:textId="4FAC518B" w:rsidR="009757A8" w:rsidRPr="005246A1" w:rsidRDefault="001E462B" w:rsidP="005703D8">
            <w:pPr>
              <w:pStyle w:val="ae"/>
              <w:ind w:leftChars="0" w:left="0"/>
              <w:jc w:val="center"/>
              <w:rPr>
                <w:rFonts w:ascii="Times New Roman" w:eastAsia="Meiryo UI" w:hAnsi="Times New Roman"/>
              </w:rPr>
            </w:pPr>
            <w:r w:rsidRPr="005246A1">
              <w:rPr>
                <w:rFonts w:ascii="Times New Roman" w:eastAsia="Meiryo UI" w:hAnsi="Times New Roman"/>
              </w:rPr>
              <w:t>Ghi chú</w:t>
            </w:r>
          </w:p>
        </w:tc>
      </w:tr>
      <w:tr w:rsidR="00242878" w:rsidRPr="005246A1" w14:paraId="14DA0DF6" w14:textId="77777777" w:rsidTr="00D04DD9">
        <w:tc>
          <w:tcPr>
            <w:tcW w:w="2226" w:type="dxa"/>
            <w:tcBorders>
              <w:left w:val="single" w:sz="12" w:space="0" w:color="auto"/>
            </w:tcBorders>
          </w:tcPr>
          <w:p w14:paraId="21CE69B4" w14:textId="093AC377" w:rsidR="00242878" w:rsidRPr="005246A1" w:rsidRDefault="00242878" w:rsidP="00242878">
            <w:pPr>
              <w:pStyle w:val="ae"/>
              <w:ind w:leftChars="0" w:left="0"/>
              <w:rPr>
                <w:rFonts w:ascii="Times New Roman" w:eastAsia="Meiryo UI" w:hAnsi="Times New Roman"/>
              </w:rPr>
            </w:pPr>
            <w:r w:rsidRPr="005246A1">
              <w:rPr>
                <w:rFonts w:ascii="Times New Roman" w:eastAsia="Meiryo UI" w:hAnsi="Times New Roman"/>
              </w:rPr>
              <w:t>webapi_baseurl</w:t>
            </w:r>
          </w:p>
        </w:tc>
        <w:tc>
          <w:tcPr>
            <w:tcW w:w="3969" w:type="dxa"/>
          </w:tcPr>
          <w:p w14:paraId="06B9D205" w14:textId="2E696494" w:rsidR="00242878" w:rsidRPr="005246A1" w:rsidRDefault="00242878" w:rsidP="00242878">
            <w:pPr>
              <w:pStyle w:val="ae"/>
              <w:tabs>
                <w:tab w:val="left" w:pos="2940"/>
              </w:tabs>
              <w:ind w:leftChars="0" w:left="0"/>
              <w:rPr>
                <w:rFonts w:ascii="Times New Roman" w:eastAsia="Meiryo UI" w:hAnsi="Times New Roman"/>
              </w:rPr>
            </w:pPr>
            <w:r w:rsidRPr="005246A1">
              <w:rPr>
                <w:rFonts w:ascii="Times New Roman" w:eastAsia="Meiryo UI" w:hAnsi="Times New Roman"/>
              </w:rPr>
              <w:t>TimeTrackerNX</w:t>
            </w:r>
            <w:r w:rsidRPr="005246A1">
              <w:rPr>
                <w:rFonts w:ascii="Times New Roman" w:eastAsia="Meiryo UI" w:hAnsi="Times New Roman"/>
              </w:rPr>
              <w:t>の</w:t>
            </w:r>
            <w:r w:rsidRPr="005246A1">
              <w:rPr>
                <w:rFonts w:ascii="Times New Roman" w:eastAsia="Meiryo UI" w:hAnsi="Times New Roman"/>
              </w:rPr>
              <w:t>WebAPI</w:t>
            </w:r>
            <w:r w:rsidRPr="005246A1">
              <w:rPr>
                <w:rFonts w:ascii="Times New Roman" w:eastAsia="Meiryo UI" w:hAnsi="Times New Roman"/>
              </w:rPr>
              <w:t>の</w:t>
            </w:r>
            <w:r w:rsidRPr="005246A1">
              <w:rPr>
                <w:rFonts w:ascii="Times New Roman" w:eastAsia="Meiryo UI" w:hAnsi="Times New Roman"/>
              </w:rPr>
              <w:t>URL</w:t>
            </w:r>
          </w:p>
        </w:tc>
        <w:tc>
          <w:tcPr>
            <w:tcW w:w="2329" w:type="dxa"/>
            <w:tcBorders>
              <w:right w:val="single" w:sz="12" w:space="0" w:color="auto"/>
            </w:tcBorders>
          </w:tcPr>
          <w:p w14:paraId="21BAC310" w14:textId="77777777" w:rsidR="00242878" w:rsidRPr="005246A1" w:rsidRDefault="00242878" w:rsidP="00242878">
            <w:pPr>
              <w:pStyle w:val="ae"/>
              <w:ind w:leftChars="0" w:left="0"/>
              <w:rPr>
                <w:rFonts w:ascii="Times New Roman" w:eastAsia="Meiryo UI" w:hAnsi="Times New Roman"/>
              </w:rPr>
            </w:pPr>
          </w:p>
        </w:tc>
      </w:tr>
      <w:tr w:rsidR="005246A1" w:rsidRPr="005246A1" w14:paraId="5A0D79BB" w14:textId="77777777" w:rsidTr="00D04DD9">
        <w:tc>
          <w:tcPr>
            <w:tcW w:w="2226" w:type="dxa"/>
            <w:tcBorders>
              <w:left w:val="single" w:sz="12" w:space="0" w:color="auto"/>
            </w:tcBorders>
          </w:tcPr>
          <w:p w14:paraId="04CC0F95" w14:textId="54F86914" w:rsidR="005246A1" w:rsidRPr="005246A1" w:rsidRDefault="005246A1" w:rsidP="005246A1">
            <w:pPr>
              <w:pStyle w:val="ae"/>
              <w:ind w:leftChars="0" w:left="0"/>
              <w:rPr>
                <w:rFonts w:ascii="Times New Roman" w:eastAsia="Meiryo UI" w:hAnsi="Times New Roman"/>
                <w:color w:val="FF0000"/>
              </w:rPr>
            </w:pPr>
            <w:ins w:id="13" w:author="Comparison" w:date="2020-07-30T17:26:00Z">
              <w:r w:rsidRPr="005246A1">
                <w:rPr>
                  <w:rFonts w:ascii="Times New Roman" w:eastAsia="Meiryo UI" w:hAnsi="Times New Roman"/>
                  <w:color w:val="FF0000"/>
                </w:rPr>
                <w:t>webapi_userid</w:t>
              </w:r>
            </w:ins>
          </w:p>
        </w:tc>
        <w:tc>
          <w:tcPr>
            <w:tcW w:w="3969" w:type="dxa"/>
          </w:tcPr>
          <w:p w14:paraId="237E815A" w14:textId="1048450C" w:rsidR="005246A1" w:rsidRPr="005246A1" w:rsidRDefault="005246A1" w:rsidP="005246A1">
            <w:pPr>
              <w:pStyle w:val="ae"/>
              <w:tabs>
                <w:tab w:val="left" w:pos="2940"/>
              </w:tabs>
              <w:ind w:leftChars="0" w:left="0"/>
              <w:rPr>
                <w:rFonts w:ascii="Times New Roman" w:eastAsia="Meiryo UI" w:hAnsi="Times New Roman"/>
                <w:color w:val="FF0000"/>
              </w:rPr>
            </w:pPr>
            <w:r w:rsidRPr="005246A1">
              <w:rPr>
                <w:rFonts w:ascii="Times New Roman" w:eastAsia="Meiryo UI" w:hAnsi="Times New Roman"/>
                <w:color w:val="FF0000"/>
              </w:rPr>
              <w:t xml:space="preserve">User id dùng cho WebAPI của </w:t>
            </w:r>
            <w:ins w:id="14" w:author="Comparison" w:date="2020-07-30T17:26:00Z">
              <w:r w:rsidRPr="005246A1">
                <w:rPr>
                  <w:rFonts w:ascii="Times New Roman" w:eastAsia="Meiryo UI" w:hAnsi="Times New Roman"/>
                  <w:color w:val="FF0000"/>
                </w:rPr>
                <w:t>TimeTrackerNX</w:t>
              </w:r>
            </w:ins>
          </w:p>
        </w:tc>
        <w:tc>
          <w:tcPr>
            <w:tcW w:w="2329" w:type="dxa"/>
            <w:tcBorders>
              <w:right w:val="single" w:sz="12" w:space="0" w:color="auto"/>
            </w:tcBorders>
          </w:tcPr>
          <w:p w14:paraId="47351257" w14:textId="77777777" w:rsidR="005246A1" w:rsidRPr="005246A1" w:rsidRDefault="005246A1" w:rsidP="005246A1">
            <w:pPr>
              <w:pStyle w:val="ae"/>
              <w:ind w:leftChars="0" w:left="0"/>
              <w:rPr>
                <w:rFonts w:ascii="Times New Roman" w:eastAsia="Meiryo UI" w:hAnsi="Times New Roman"/>
              </w:rPr>
            </w:pPr>
          </w:p>
        </w:tc>
      </w:tr>
      <w:tr w:rsidR="005246A1" w:rsidRPr="005246A1" w14:paraId="72DB1D25" w14:textId="77777777" w:rsidTr="00D04DD9">
        <w:tc>
          <w:tcPr>
            <w:tcW w:w="2226" w:type="dxa"/>
            <w:tcBorders>
              <w:left w:val="single" w:sz="12" w:space="0" w:color="auto"/>
            </w:tcBorders>
          </w:tcPr>
          <w:p w14:paraId="629D7F48" w14:textId="3F7DEDA0" w:rsidR="005246A1" w:rsidRPr="005246A1" w:rsidRDefault="005246A1" w:rsidP="005246A1">
            <w:pPr>
              <w:pStyle w:val="ae"/>
              <w:ind w:leftChars="0" w:left="0"/>
              <w:rPr>
                <w:rFonts w:ascii="Times New Roman" w:eastAsia="Meiryo UI" w:hAnsi="Times New Roman"/>
                <w:color w:val="FF0000"/>
              </w:rPr>
            </w:pPr>
            <w:ins w:id="15" w:author="Comparison" w:date="2020-07-30T17:26:00Z">
              <w:r w:rsidRPr="005246A1">
                <w:rPr>
                  <w:rFonts w:ascii="Times New Roman" w:eastAsia="Meiryo UI" w:hAnsi="Times New Roman"/>
                  <w:color w:val="FF0000"/>
                </w:rPr>
                <w:t>webapi_password</w:t>
              </w:r>
            </w:ins>
          </w:p>
        </w:tc>
        <w:tc>
          <w:tcPr>
            <w:tcW w:w="3969" w:type="dxa"/>
          </w:tcPr>
          <w:p w14:paraId="4F28DC33" w14:textId="510D5191" w:rsidR="005246A1" w:rsidRPr="005246A1" w:rsidRDefault="005246A1" w:rsidP="005246A1">
            <w:pPr>
              <w:pStyle w:val="ae"/>
              <w:tabs>
                <w:tab w:val="left" w:pos="2940"/>
              </w:tabs>
              <w:ind w:leftChars="0" w:left="0"/>
              <w:rPr>
                <w:rFonts w:ascii="Times New Roman" w:eastAsia="Meiryo UI" w:hAnsi="Times New Roman"/>
                <w:color w:val="FF0000"/>
              </w:rPr>
            </w:pPr>
            <w:r>
              <w:rPr>
                <w:rFonts w:ascii="Times New Roman" w:eastAsia="Meiryo UI" w:hAnsi="Times New Roman"/>
                <w:color w:val="FF0000"/>
              </w:rPr>
              <w:t xml:space="preserve">Pass dùng cho </w:t>
            </w:r>
            <w:r w:rsidRPr="005246A1">
              <w:rPr>
                <w:rFonts w:ascii="Times New Roman" w:eastAsia="Meiryo UI" w:hAnsi="Times New Roman"/>
                <w:color w:val="FF0000"/>
              </w:rPr>
              <w:t xml:space="preserve"> </w:t>
            </w:r>
            <w:ins w:id="16" w:author="Comparison" w:date="2020-07-30T17:26:00Z">
              <w:r w:rsidRPr="005246A1">
                <w:rPr>
                  <w:rFonts w:ascii="Times New Roman" w:eastAsia="Meiryo UI" w:hAnsi="Times New Roman"/>
                  <w:color w:val="FF0000"/>
                </w:rPr>
                <w:t>WebAPI</w:t>
              </w:r>
            </w:ins>
            <w:r>
              <w:rPr>
                <w:rFonts w:ascii="Times New Roman" w:eastAsia="Meiryo UI" w:hAnsi="Times New Roman"/>
                <w:color w:val="FF0000"/>
              </w:rPr>
              <w:t xml:space="preserve"> của </w:t>
            </w:r>
            <w:ins w:id="17" w:author="Comparison" w:date="2020-07-30T17:26:00Z">
              <w:r w:rsidRPr="005246A1">
                <w:rPr>
                  <w:rFonts w:ascii="Times New Roman" w:eastAsia="Meiryo UI" w:hAnsi="Times New Roman"/>
                  <w:color w:val="FF0000"/>
                </w:rPr>
                <w:t>TimeTrackerNX</w:t>
              </w:r>
            </w:ins>
          </w:p>
        </w:tc>
        <w:tc>
          <w:tcPr>
            <w:tcW w:w="2329" w:type="dxa"/>
            <w:tcBorders>
              <w:right w:val="single" w:sz="12" w:space="0" w:color="auto"/>
            </w:tcBorders>
          </w:tcPr>
          <w:p w14:paraId="6D9471B5" w14:textId="77777777" w:rsidR="005246A1" w:rsidRPr="005246A1" w:rsidRDefault="005246A1" w:rsidP="005246A1">
            <w:pPr>
              <w:pStyle w:val="ae"/>
              <w:ind w:leftChars="0" w:left="0"/>
              <w:rPr>
                <w:rFonts w:ascii="Times New Roman" w:eastAsia="Meiryo UI" w:hAnsi="Times New Roman"/>
              </w:rPr>
            </w:pPr>
          </w:p>
        </w:tc>
      </w:tr>
      <w:tr w:rsidR="00DB76AA" w:rsidRPr="005246A1" w14:paraId="3BA53AE9" w14:textId="77777777" w:rsidTr="00D04DD9">
        <w:tc>
          <w:tcPr>
            <w:tcW w:w="2226" w:type="dxa"/>
            <w:tcBorders>
              <w:left w:val="single" w:sz="12" w:space="0" w:color="auto"/>
            </w:tcBorders>
          </w:tcPr>
          <w:p w14:paraId="3CB699C2" w14:textId="07FB7C06" w:rsidR="00DB76AA" w:rsidRPr="005246A1" w:rsidRDefault="00DB76AA" w:rsidP="00242878">
            <w:pPr>
              <w:pStyle w:val="ae"/>
              <w:ind w:leftChars="0" w:left="0"/>
              <w:rPr>
                <w:rFonts w:ascii="Times New Roman" w:eastAsia="Meiryo UI" w:hAnsi="Times New Roman"/>
              </w:rPr>
            </w:pPr>
            <w:r w:rsidRPr="005246A1">
              <w:rPr>
                <w:rFonts w:ascii="Times New Roman" w:eastAsia="Meiryo UI" w:hAnsi="Times New Roman"/>
              </w:rPr>
              <w:t>log_system_flag</w:t>
            </w:r>
          </w:p>
        </w:tc>
        <w:tc>
          <w:tcPr>
            <w:tcW w:w="3969" w:type="dxa"/>
          </w:tcPr>
          <w:p w14:paraId="44358104" w14:textId="2BDADD10" w:rsidR="00DB76AA" w:rsidRPr="005246A1" w:rsidRDefault="00DB76AA" w:rsidP="00242878">
            <w:pPr>
              <w:pStyle w:val="ae"/>
              <w:tabs>
                <w:tab w:val="left" w:pos="2940"/>
              </w:tabs>
              <w:ind w:leftChars="0" w:left="0"/>
              <w:rPr>
                <w:rFonts w:ascii="Times New Roman" w:eastAsia="Meiryo UI" w:hAnsi="Times New Roman"/>
              </w:rPr>
            </w:pPr>
            <w:r w:rsidRPr="005246A1">
              <w:rPr>
                <w:rFonts w:ascii="Times New Roman" w:eastAsia="Meiryo UI" w:hAnsi="Times New Roman"/>
              </w:rPr>
              <w:t>システムログを出力するか</w:t>
            </w:r>
            <w:r w:rsidR="001E462B" w:rsidRPr="005246A1">
              <w:rPr>
                <w:rFonts w:ascii="Times New Roman" w:eastAsia="Meiryo UI" w:hAnsi="Times New Roman"/>
              </w:rPr>
              <w:t xml:space="preserve"> (có suất system log không)</w:t>
            </w:r>
          </w:p>
        </w:tc>
        <w:tc>
          <w:tcPr>
            <w:tcW w:w="2329" w:type="dxa"/>
            <w:tcBorders>
              <w:right w:val="single" w:sz="12" w:space="0" w:color="auto"/>
            </w:tcBorders>
          </w:tcPr>
          <w:p w14:paraId="53A3529D" w14:textId="1459F2BD" w:rsidR="00DB76AA" w:rsidRPr="005246A1" w:rsidRDefault="008958B0" w:rsidP="001E462B">
            <w:pPr>
              <w:pStyle w:val="ae"/>
              <w:ind w:leftChars="0" w:left="0"/>
              <w:rPr>
                <w:rFonts w:ascii="Times New Roman" w:eastAsia="Meiryo UI" w:hAnsi="Times New Roman"/>
              </w:rPr>
            </w:pPr>
            <w:r w:rsidRPr="005246A1">
              <w:rPr>
                <w:rFonts w:ascii="Times New Roman" w:eastAsia="Meiryo UI" w:hAnsi="Times New Roman"/>
              </w:rPr>
              <w:t>0:</w:t>
            </w:r>
            <w:r w:rsidR="001E462B" w:rsidRPr="005246A1">
              <w:rPr>
                <w:rFonts w:ascii="Times New Roman" w:eastAsia="Meiryo UI" w:hAnsi="Times New Roman"/>
              </w:rPr>
              <w:t>k suất</w:t>
            </w:r>
            <w:r w:rsidRPr="005246A1">
              <w:rPr>
                <w:rFonts w:ascii="Times New Roman" w:eastAsia="Meiryo UI" w:hAnsi="Times New Roman"/>
              </w:rPr>
              <w:t>、</w:t>
            </w:r>
            <w:r w:rsidRPr="005246A1">
              <w:rPr>
                <w:rFonts w:ascii="Times New Roman" w:eastAsia="Meiryo UI" w:hAnsi="Times New Roman"/>
              </w:rPr>
              <w:t>1:</w:t>
            </w:r>
            <w:r w:rsidR="001E462B" w:rsidRPr="005246A1">
              <w:rPr>
                <w:rFonts w:ascii="Times New Roman" w:eastAsia="Meiryo UI" w:hAnsi="Times New Roman"/>
              </w:rPr>
              <w:t xml:space="preserve"> suất</w:t>
            </w:r>
          </w:p>
        </w:tc>
      </w:tr>
      <w:tr w:rsidR="00242878" w:rsidRPr="005246A1" w14:paraId="34FC673C" w14:textId="77777777" w:rsidTr="00D04DD9">
        <w:trPr>
          <w:trHeight w:val="260"/>
        </w:trPr>
        <w:tc>
          <w:tcPr>
            <w:tcW w:w="2226" w:type="dxa"/>
            <w:tcBorders>
              <w:left w:val="single" w:sz="12" w:space="0" w:color="auto"/>
              <w:bottom w:val="single" w:sz="12" w:space="0" w:color="auto"/>
            </w:tcBorders>
          </w:tcPr>
          <w:p w14:paraId="0C566558" w14:textId="77777777" w:rsidR="00242878" w:rsidRPr="005246A1" w:rsidRDefault="00242878" w:rsidP="00242878">
            <w:pPr>
              <w:pStyle w:val="ae"/>
              <w:ind w:leftChars="0" w:left="0"/>
              <w:rPr>
                <w:rFonts w:ascii="Times New Roman" w:eastAsia="Meiryo UI" w:hAnsi="Times New Roman"/>
              </w:rPr>
            </w:pPr>
          </w:p>
        </w:tc>
        <w:tc>
          <w:tcPr>
            <w:tcW w:w="3969" w:type="dxa"/>
            <w:tcBorders>
              <w:bottom w:val="single" w:sz="12" w:space="0" w:color="auto"/>
            </w:tcBorders>
          </w:tcPr>
          <w:p w14:paraId="697AA5AD" w14:textId="77777777" w:rsidR="00242878" w:rsidRPr="005246A1" w:rsidRDefault="00242878" w:rsidP="00242878">
            <w:pPr>
              <w:pStyle w:val="ae"/>
              <w:ind w:leftChars="0" w:left="0"/>
              <w:rPr>
                <w:rFonts w:ascii="Times New Roman" w:eastAsia="Meiryo UI" w:hAnsi="Times New Roman"/>
              </w:rPr>
            </w:pPr>
          </w:p>
        </w:tc>
        <w:tc>
          <w:tcPr>
            <w:tcW w:w="2329" w:type="dxa"/>
            <w:tcBorders>
              <w:bottom w:val="single" w:sz="12" w:space="0" w:color="auto"/>
              <w:right w:val="single" w:sz="12" w:space="0" w:color="auto"/>
            </w:tcBorders>
          </w:tcPr>
          <w:p w14:paraId="2132CD58" w14:textId="77777777" w:rsidR="00242878" w:rsidRPr="005246A1" w:rsidRDefault="00242878" w:rsidP="00242878">
            <w:pPr>
              <w:pStyle w:val="ae"/>
              <w:ind w:leftChars="0" w:left="0"/>
              <w:rPr>
                <w:rFonts w:ascii="Times New Roman" w:eastAsia="Meiryo UI" w:hAnsi="Times New Roman"/>
              </w:rPr>
            </w:pPr>
          </w:p>
        </w:tc>
      </w:tr>
    </w:tbl>
    <w:p w14:paraId="52114076" w14:textId="77777777" w:rsidR="009757A8" w:rsidRPr="005246A1" w:rsidRDefault="009757A8" w:rsidP="007624A5">
      <w:pPr>
        <w:pStyle w:val="a0"/>
        <w:ind w:left="606" w:hangingChars="300" w:hanging="606"/>
        <w:rPr>
          <w:rFonts w:ascii="Times New Roman" w:eastAsia="Meiryo UI" w:hAnsi="Times New Roman"/>
          <w:sz w:val="22"/>
        </w:rPr>
      </w:pPr>
    </w:p>
    <w:p w14:paraId="7AE2DCA2" w14:textId="77777777" w:rsidR="009757A8" w:rsidRPr="005246A1" w:rsidRDefault="009757A8" w:rsidP="007624A5">
      <w:pPr>
        <w:pStyle w:val="a0"/>
        <w:ind w:left="606" w:hangingChars="300" w:hanging="606"/>
        <w:rPr>
          <w:rFonts w:ascii="Times New Roman" w:eastAsia="Meiryo UI" w:hAnsi="Times New Roman"/>
          <w:sz w:val="22"/>
        </w:rPr>
      </w:pPr>
    </w:p>
    <w:p w14:paraId="6C373706" w14:textId="77777777" w:rsidR="0043308C" w:rsidRPr="005246A1" w:rsidRDefault="0043308C" w:rsidP="00C65A35">
      <w:pPr>
        <w:pStyle w:val="a0"/>
        <w:ind w:left="606" w:hangingChars="300" w:hanging="606"/>
        <w:rPr>
          <w:rFonts w:ascii="Times New Roman" w:eastAsia="Meiryo UI" w:hAnsi="Times New Roman"/>
          <w:sz w:val="22"/>
        </w:rPr>
      </w:pPr>
    </w:p>
    <w:p w14:paraId="1D46CAE8" w14:textId="5C427315" w:rsidR="000A75A9" w:rsidRPr="005246A1" w:rsidRDefault="001E462B" w:rsidP="000A75A9">
      <w:pPr>
        <w:pStyle w:val="Heading1"/>
        <w:rPr>
          <w:rFonts w:ascii="Times New Roman" w:eastAsia="Meiryo UI" w:hAnsi="Times New Roman"/>
        </w:rPr>
      </w:pPr>
      <w:r w:rsidRPr="005246A1">
        <w:rPr>
          <w:rFonts w:ascii="Times New Roman" w:eastAsia="Meiryo UI" w:hAnsi="Times New Roman"/>
        </w:rPr>
        <w:lastRenderedPageBreak/>
        <w:t xml:space="preserve">File định nghĩa </w:t>
      </w:r>
    </w:p>
    <w:p w14:paraId="6DC6221E" w14:textId="1DF344A4" w:rsidR="00700CF3" w:rsidRPr="005246A1" w:rsidRDefault="001E462B" w:rsidP="00700CF3">
      <w:pPr>
        <w:pStyle w:val="Heading2"/>
        <w:tabs>
          <w:tab w:val="num" w:pos="902"/>
        </w:tabs>
        <w:ind w:hanging="699"/>
        <w:rPr>
          <w:rFonts w:ascii="Times New Roman" w:hAnsi="Times New Roman"/>
        </w:rPr>
      </w:pPr>
      <w:r w:rsidRPr="005246A1">
        <w:rPr>
          <w:rFonts w:ascii="Times New Roman" w:hAnsi="Times New Roman"/>
        </w:rPr>
        <w:t xml:space="preserve">Định nghĩa </w:t>
      </w:r>
    </w:p>
    <w:p w14:paraId="6517BC1A" w14:textId="7AAC94B1" w:rsidR="00700CF3" w:rsidRPr="005246A1" w:rsidRDefault="001E462B" w:rsidP="00700CF3">
      <w:pPr>
        <w:pStyle w:val="a0"/>
        <w:numPr>
          <w:ilvl w:val="0"/>
          <w:numId w:val="13"/>
        </w:numPr>
        <w:rPr>
          <w:rFonts w:ascii="Times New Roman" w:eastAsia="Meiryo UI" w:hAnsi="Times New Roman"/>
        </w:rPr>
      </w:pPr>
      <w:r w:rsidRPr="005246A1">
        <w:rPr>
          <w:rFonts w:ascii="Times New Roman" w:eastAsia="Meiryo UI" w:hAnsi="Times New Roman"/>
        </w:rPr>
        <w:t>File định nghĩa ngoài các cái đã được định nghĩa trong file setting, sẽ set các giá trị nên được common</w:t>
      </w:r>
    </w:p>
    <w:p w14:paraId="6A8312C4" w14:textId="4BBD47D4" w:rsidR="00212283" w:rsidRPr="005246A1" w:rsidRDefault="001E462B" w:rsidP="00700CF3">
      <w:pPr>
        <w:pStyle w:val="a0"/>
        <w:numPr>
          <w:ilvl w:val="0"/>
          <w:numId w:val="13"/>
        </w:numPr>
        <w:rPr>
          <w:rFonts w:ascii="Times New Roman" w:eastAsia="Meiryo UI" w:hAnsi="Times New Roman"/>
        </w:rPr>
      </w:pPr>
      <w:r w:rsidRPr="005246A1">
        <w:rPr>
          <w:rFonts w:ascii="Times New Roman" w:eastAsia="Meiryo UI" w:hAnsi="Times New Roman"/>
        </w:rPr>
        <w:t>Ph</w:t>
      </w:r>
      <w:r w:rsidRPr="005246A1">
        <w:rPr>
          <w:rFonts w:ascii="Times New Roman" w:eastAsia="Meiryo UI" w:hAnsi="Times New Roman"/>
          <w:lang w:val="vi-VN"/>
        </w:rPr>
        <w:t xml:space="preserve">ương </w:t>
      </w:r>
      <w:r w:rsidRPr="005246A1">
        <w:rPr>
          <w:rFonts w:ascii="Times New Roman" w:eastAsia="Meiryo UI" w:hAnsi="Times New Roman"/>
        </w:rPr>
        <w:t>pháp setting và phương pháp sử dụng giống với file setting</w:t>
      </w:r>
      <w:r w:rsidR="00212283" w:rsidRPr="005246A1">
        <w:rPr>
          <w:rFonts w:ascii="Times New Roman" w:eastAsia="Meiryo UI" w:hAnsi="Times New Roman"/>
        </w:rPr>
        <w:t>。</w:t>
      </w:r>
    </w:p>
    <w:p w14:paraId="362320B6" w14:textId="77777777" w:rsidR="00397B64" w:rsidRPr="005246A1" w:rsidRDefault="00397B64" w:rsidP="00397B64">
      <w:pPr>
        <w:pStyle w:val="a0"/>
        <w:ind w:left="546" w:hangingChars="300" w:hanging="546"/>
        <w:rPr>
          <w:rFonts w:ascii="Times New Roman" w:eastAsia="Meiryo UI" w:hAnsi="Times New Roman"/>
        </w:rPr>
      </w:pPr>
    </w:p>
    <w:p w14:paraId="3F31994C" w14:textId="77777777" w:rsidR="00700CF3" w:rsidRPr="005246A1" w:rsidRDefault="00700CF3" w:rsidP="00700CF3">
      <w:pPr>
        <w:pStyle w:val="a0"/>
        <w:ind w:left="606" w:hangingChars="300" w:hanging="606"/>
        <w:rPr>
          <w:rFonts w:ascii="Times New Roman" w:eastAsia="Meiryo UI" w:hAnsi="Times New Roman"/>
          <w:sz w:val="22"/>
        </w:rPr>
      </w:pPr>
    </w:p>
    <w:p w14:paraId="3FE2E525" w14:textId="237B3CDA" w:rsidR="000A75A9" w:rsidRPr="005246A1" w:rsidRDefault="001E462B" w:rsidP="000A75A9">
      <w:pPr>
        <w:pStyle w:val="Heading2"/>
        <w:tabs>
          <w:tab w:val="num" w:pos="902"/>
        </w:tabs>
        <w:ind w:hanging="699"/>
        <w:rPr>
          <w:rFonts w:ascii="Times New Roman" w:hAnsi="Times New Roman"/>
        </w:rPr>
      </w:pPr>
      <w:r w:rsidRPr="005246A1">
        <w:rPr>
          <w:rFonts w:ascii="Times New Roman" w:hAnsi="Times New Roman"/>
        </w:rPr>
        <w:t>Nội dung</w:t>
      </w:r>
    </w:p>
    <w:p w14:paraId="7E7DA57D" w14:textId="77777777" w:rsidR="006A7C63" w:rsidRPr="005246A1" w:rsidRDefault="006A7C63" w:rsidP="006A7C63">
      <w:pPr>
        <w:pStyle w:val="a0"/>
        <w:ind w:left="606" w:hangingChars="300" w:hanging="606"/>
        <w:rPr>
          <w:rFonts w:ascii="Times New Roman" w:eastAsia="Meiryo UI" w:hAnsi="Times New Roman"/>
          <w:sz w:val="22"/>
        </w:rPr>
      </w:pPr>
    </w:p>
    <w:p w14:paraId="35429F93" w14:textId="366819C5" w:rsidR="006A7C63" w:rsidRPr="005246A1" w:rsidRDefault="006A7C63" w:rsidP="006A7C63">
      <w:pPr>
        <w:pStyle w:val="a0"/>
        <w:ind w:left="546" w:hangingChars="300" w:hanging="546"/>
        <w:rPr>
          <w:rFonts w:ascii="Times New Roman" w:eastAsia="Meiryo UI" w:hAnsi="Times New Roman"/>
        </w:rPr>
      </w:pPr>
      <w:r w:rsidRPr="005246A1">
        <w:rPr>
          <w:rFonts w:ascii="Times New Roman" w:eastAsia="Meiryo UI" w:hAnsi="Times New Roman"/>
        </w:rPr>
        <w:t xml:space="preserve">　　　</w:t>
      </w:r>
      <w:r w:rsidR="001E462B" w:rsidRPr="005246A1">
        <w:rPr>
          <w:rFonts w:ascii="Times New Roman" w:eastAsia="Meiryo UI" w:hAnsi="Times New Roman"/>
        </w:rPr>
        <w:t>File name</w:t>
      </w:r>
      <w:r w:rsidRPr="005246A1">
        <w:rPr>
          <w:rFonts w:ascii="Times New Roman" w:eastAsia="Meiryo UI" w:hAnsi="Times New Roman"/>
        </w:rPr>
        <w:t>：</w:t>
      </w:r>
      <w:r w:rsidR="00941C7A" w:rsidRPr="005246A1">
        <w:rPr>
          <w:rFonts w:ascii="Times New Roman" w:eastAsia="Meiryo UI" w:hAnsi="Times New Roman"/>
        </w:rPr>
        <w:t>system_</w:t>
      </w:r>
      <w:r w:rsidRPr="005246A1">
        <w:rPr>
          <w:rFonts w:ascii="Times New Roman" w:eastAsia="Meiryo UI" w:hAnsi="Times New Roman"/>
        </w:rPr>
        <w:t>const.php</w:t>
      </w: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793"/>
        <w:gridCol w:w="3535"/>
        <w:gridCol w:w="2196"/>
      </w:tblGrid>
      <w:tr w:rsidR="006A7C63" w:rsidRPr="005246A1" w14:paraId="0B5053E0" w14:textId="77777777" w:rsidTr="008702F7">
        <w:tc>
          <w:tcPr>
            <w:tcW w:w="2793" w:type="dxa"/>
            <w:tcBorders>
              <w:top w:val="single" w:sz="12" w:space="0" w:color="auto"/>
              <w:left w:val="single" w:sz="12" w:space="0" w:color="auto"/>
              <w:bottom w:val="double" w:sz="4" w:space="0" w:color="auto"/>
            </w:tcBorders>
            <w:shd w:val="clear" w:color="auto" w:fill="C2D69B" w:themeFill="accent3" w:themeFillTint="99"/>
          </w:tcPr>
          <w:p w14:paraId="57F0AB49" w14:textId="10B083F6" w:rsidR="006A7C63" w:rsidRPr="005246A1" w:rsidRDefault="001E462B" w:rsidP="005703D8">
            <w:pPr>
              <w:pStyle w:val="ae"/>
              <w:ind w:leftChars="0" w:left="0"/>
              <w:jc w:val="center"/>
              <w:rPr>
                <w:rFonts w:ascii="Times New Roman" w:eastAsia="Meiryo UI" w:hAnsi="Times New Roman"/>
              </w:rPr>
            </w:pPr>
            <w:r w:rsidRPr="005246A1">
              <w:rPr>
                <w:rFonts w:ascii="Times New Roman" w:eastAsia="Meiryo UI" w:hAnsi="Times New Roman"/>
              </w:rPr>
              <w:t>Tên mục</w:t>
            </w:r>
          </w:p>
        </w:tc>
        <w:tc>
          <w:tcPr>
            <w:tcW w:w="3535" w:type="dxa"/>
            <w:tcBorders>
              <w:top w:val="single" w:sz="12" w:space="0" w:color="auto"/>
              <w:bottom w:val="double" w:sz="4" w:space="0" w:color="auto"/>
            </w:tcBorders>
            <w:shd w:val="clear" w:color="auto" w:fill="C2D69B" w:themeFill="accent3" w:themeFillTint="99"/>
          </w:tcPr>
          <w:p w14:paraId="46E7E40A" w14:textId="73C473D4" w:rsidR="006A7C63" w:rsidRPr="005246A1" w:rsidRDefault="001E462B" w:rsidP="005703D8">
            <w:pPr>
              <w:pStyle w:val="ae"/>
              <w:ind w:leftChars="0" w:left="0"/>
              <w:jc w:val="center"/>
              <w:rPr>
                <w:rFonts w:ascii="Times New Roman" w:eastAsia="Meiryo UI" w:hAnsi="Times New Roman"/>
              </w:rPr>
            </w:pPr>
            <w:r w:rsidRPr="005246A1">
              <w:rPr>
                <w:rFonts w:ascii="Times New Roman" w:eastAsia="Meiryo UI" w:hAnsi="Times New Roman"/>
              </w:rPr>
              <w:t>Nội dung</w:t>
            </w:r>
          </w:p>
        </w:tc>
        <w:tc>
          <w:tcPr>
            <w:tcW w:w="2196" w:type="dxa"/>
            <w:tcBorders>
              <w:top w:val="single" w:sz="12" w:space="0" w:color="auto"/>
              <w:bottom w:val="double" w:sz="4" w:space="0" w:color="auto"/>
              <w:right w:val="single" w:sz="12" w:space="0" w:color="auto"/>
            </w:tcBorders>
            <w:shd w:val="clear" w:color="auto" w:fill="C2D69B" w:themeFill="accent3" w:themeFillTint="99"/>
          </w:tcPr>
          <w:p w14:paraId="49242947" w14:textId="5EA47021" w:rsidR="006A7C63" w:rsidRPr="005246A1" w:rsidRDefault="001E462B" w:rsidP="005703D8">
            <w:pPr>
              <w:pStyle w:val="ae"/>
              <w:ind w:leftChars="0" w:left="0"/>
              <w:jc w:val="center"/>
              <w:rPr>
                <w:rFonts w:ascii="Times New Roman" w:eastAsia="Meiryo UI" w:hAnsi="Times New Roman"/>
              </w:rPr>
            </w:pPr>
            <w:r w:rsidRPr="005246A1">
              <w:rPr>
                <w:rFonts w:ascii="Times New Roman" w:eastAsia="Meiryo UI" w:hAnsi="Times New Roman"/>
              </w:rPr>
              <w:t>Ghi chú</w:t>
            </w:r>
          </w:p>
        </w:tc>
      </w:tr>
      <w:tr w:rsidR="00371AE7" w:rsidRPr="005246A1" w14:paraId="3FE385E3" w14:textId="77777777" w:rsidTr="008702F7">
        <w:tc>
          <w:tcPr>
            <w:tcW w:w="2793" w:type="dxa"/>
            <w:tcBorders>
              <w:left w:val="single" w:sz="12" w:space="0" w:color="auto"/>
            </w:tcBorders>
          </w:tcPr>
          <w:p w14:paraId="69A6871D" w14:textId="0EB2F854" w:rsidR="00371AE7" w:rsidRPr="005246A1" w:rsidRDefault="008702F7" w:rsidP="005703D8">
            <w:pPr>
              <w:pStyle w:val="ae"/>
              <w:ind w:leftChars="0" w:left="0"/>
              <w:rPr>
                <w:rFonts w:ascii="Times New Roman" w:eastAsia="Meiryo UI" w:hAnsi="Times New Roman"/>
              </w:rPr>
            </w:pPr>
            <w:r w:rsidRPr="005246A1">
              <w:rPr>
                <w:rFonts w:ascii="Times New Roman" w:eastAsia="Meiryo UI" w:hAnsi="Times New Roman"/>
              </w:rPr>
              <w:t>sys</w:t>
            </w:r>
            <w:r w:rsidR="00371AE7" w:rsidRPr="005246A1">
              <w:rPr>
                <w:rFonts w:ascii="Times New Roman" w:eastAsia="Meiryo UI" w:hAnsi="Times New Roman"/>
              </w:rPr>
              <w:t>log_action1_login</w:t>
            </w:r>
          </w:p>
        </w:tc>
        <w:tc>
          <w:tcPr>
            <w:tcW w:w="3535" w:type="dxa"/>
          </w:tcPr>
          <w:p w14:paraId="349A5859" w14:textId="02A2D96A" w:rsidR="00371AE7" w:rsidRPr="005246A1" w:rsidRDefault="00565AC0" w:rsidP="005703D8">
            <w:pPr>
              <w:pStyle w:val="ae"/>
              <w:ind w:leftChars="0" w:left="0"/>
              <w:rPr>
                <w:rFonts w:ascii="Times New Roman" w:eastAsia="Meiryo UI" w:hAnsi="Times New Roman"/>
              </w:rPr>
            </w:pPr>
            <w:r w:rsidRPr="005246A1">
              <w:rPr>
                <w:rFonts w:ascii="Times New Roman" w:eastAsia="Meiryo UI" w:hAnsi="Times New Roman"/>
              </w:rPr>
              <w:t>システム</w:t>
            </w:r>
            <w:r w:rsidR="00371AE7" w:rsidRPr="005246A1">
              <w:rPr>
                <w:rFonts w:ascii="Times New Roman" w:eastAsia="Meiryo UI" w:hAnsi="Times New Roman"/>
              </w:rPr>
              <w:t>ログへ出力する動作</w:t>
            </w:r>
            <w:r w:rsidR="00371AE7" w:rsidRPr="005246A1">
              <w:rPr>
                <w:rFonts w:ascii="Times New Roman" w:eastAsia="Meiryo UI" w:hAnsi="Times New Roman"/>
              </w:rPr>
              <w:t>1</w:t>
            </w:r>
            <w:r w:rsidR="0061790E" w:rsidRPr="005246A1">
              <w:rPr>
                <w:rFonts w:ascii="Times New Roman" w:eastAsia="Meiryo UI" w:hAnsi="Times New Roman"/>
              </w:rPr>
              <w:t xml:space="preserve"> (thao tác 1 xuất vào system log)</w:t>
            </w:r>
          </w:p>
        </w:tc>
        <w:tc>
          <w:tcPr>
            <w:tcW w:w="2196" w:type="dxa"/>
            <w:tcBorders>
              <w:right w:val="single" w:sz="12" w:space="0" w:color="auto"/>
            </w:tcBorders>
          </w:tcPr>
          <w:p w14:paraId="203C2EFE" w14:textId="7944DB12" w:rsidR="00371AE7" w:rsidRPr="005246A1" w:rsidRDefault="001E462B" w:rsidP="005703D8">
            <w:pPr>
              <w:pStyle w:val="ae"/>
              <w:ind w:leftChars="0" w:left="0"/>
              <w:rPr>
                <w:rFonts w:ascii="Times New Roman" w:eastAsia="Meiryo UI" w:hAnsi="Times New Roman"/>
              </w:rPr>
            </w:pPr>
            <w:r w:rsidRPr="005246A1">
              <w:rPr>
                <w:rFonts w:ascii="Times New Roman" w:eastAsia="Meiryo UI" w:hAnsi="Times New Roman"/>
              </w:rPr>
              <w:t>login</w:t>
            </w:r>
          </w:p>
        </w:tc>
      </w:tr>
      <w:tr w:rsidR="00371AE7" w:rsidRPr="005246A1" w14:paraId="1D685E37" w14:textId="77777777" w:rsidTr="008702F7">
        <w:tc>
          <w:tcPr>
            <w:tcW w:w="2793" w:type="dxa"/>
            <w:tcBorders>
              <w:left w:val="single" w:sz="12" w:space="0" w:color="auto"/>
            </w:tcBorders>
          </w:tcPr>
          <w:p w14:paraId="4D6B96D2" w14:textId="1F96330A" w:rsidR="00371AE7" w:rsidRPr="005246A1" w:rsidRDefault="008702F7" w:rsidP="005703D8">
            <w:pPr>
              <w:pStyle w:val="ae"/>
              <w:ind w:leftChars="0" w:left="0"/>
              <w:rPr>
                <w:rFonts w:ascii="Times New Roman" w:eastAsia="Meiryo UI" w:hAnsi="Times New Roman"/>
              </w:rPr>
            </w:pPr>
            <w:r w:rsidRPr="005246A1">
              <w:rPr>
                <w:rFonts w:ascii="Times New Roman" w:eastAsia="Meiryo UI" w:hAnsi="Times New Roman"/>
              </w:rPr>
              <w:t>sys</w:t>
            </w:r>
            <w:r w:rsidR="00371AE7" w:rsidRPr="005246A1">
              <w:rPr>
                <w:rFonts w:ascii="Times New Roman" w:eastAsia="Meiryo UI" w:hAnsi="Times New Roman"/>
              </w:rPr>
              <w:t>log_action1_menu</w:t>
            </w:r>
          </w:p>
        </w:tc>
        <w:tc>
          <w:tcPr>
            <w:tcW w:w="3535" w:type="dxa"/>
          </w:tcPr>
          <w:p w14:paraId="3385DD8B" w14:textId="23272F99" w:rsidR="00371AE7" w:rsidRPr="005246A1" w:rsidRDefault="00565AC0" w:rsidP="005703D8">
            <w:pPr>
              <w:pStyle w:val="ae"/>
              <w:ind w:leftChars="0" w:left="0"/>
              <w:rPr>
                <w:rFonts w:ascii="Times New Roman" w:eastAsia="Meiryo UI" w:hAnsi="Times New Roman"/>
              </w:rPr>
            </w:pPr>
            <w:r w:rsidRPr="005246A1">
              <w:rPr>
                <w:rFonts w:ascii="Times New Roman" w:eastAsia="Meiryo UI" w:hAnsi="Times New Roman"/>
              </w:rPr>
              <w:t>システム</w:t>
            </w:r>
            <w:r w:rsidR="00371AE7" w:rsidRPr="005246A1">
              <w:rPr>
                <w:rFonts w:ascii="Times New Roman" w:eastAsia="Meiryo UI" w:hAnsi="Times New Roman"/>
              </w:rPr>
              <w:t>ログへ出力する動作</w:t>
            </w:r>
            <w:r w:rsidR="00371AE7" w:rsidRPr="005246A1">
              <w:rPr>
                <w:rFonts w:ascii="Times New Roman" w:eastAsia="Meiryo UI" w:hAnsi="Times New Roman"/>
              </w:rPr>
              <w:t>1</w:t>
            </w:r>
            <w:r w:rsidR="0061790E" w:rsidRPr="005246A1">
              <w:rPr>
                <w:rFonts w:ascii="Times New Roman" w:eastAsia="Meiryo UI" w:hAnsi="Times New Roman"/>
              </w:rPr>
              <w:t xml:space="preserve"> (thao tác 1 xuất vào system log)</w:t>
            </w:r>
          </w:p>
        </w:tc>
        <w:tc>
          <w:tcPr>
            <w:tcW w:w="2196" w:type="dxa"/>
            <w:tcBorders>
              <w:right w:val="single" w:sz="12" w:space="0" w:color="auto"/>
            </w:tcBorders>
          </w:tcPr>
          <w:p w14:paraId="3190DC83" w14:textId="23AE5401" w:rsidR="00371AE7" w:rsidRPr="005246A1" w:rsidRDefault="001E462B" w:rsidP="005703D8">
            <w:pPr>
              <w:pStyle w:val="ae"/>
              <w:ind w:leftChars="0" w:left="0"/>
              <w:rPr>
                <w:rFonts w:ascii="Times New Roman" w:eastAsia="Meiryo UI" w:hAnsi="Times New Roman"/>
              </w:rPr>
            </w:pPr>
            <w:r w:rsidRPr="005246A1">
              <w:rPr>
                <w:rFonts w:ascii="Times New Roman" w:eastAsia="Meiryo UI" w:hAnsi="Times New Roman"/>
              </w:rPr>
              <w:t>menu</w:t>
            </w:r>
          </w:p>
        </w:tc>
      </w:tr>
      <w:tr w:rsidR="00371AE7" w:rsidRPr="005246A1" w14:paraId="417FB6E3" w14:textId="77777777" w:rsidTr="008702F7">
        <w:tc>
          <w:tcPr>
            <w:tcW w:w="2793" w:type="dxa"/>
            <w:tcBorders>
              <w:left w:val="single" w:sz="12" w:space="0" w:color="auto"/>
            </w:tcBorders>
          </w:tcPr>
          <w:p w14:paraId="5834133D" w14:textId="1451F4EA" w:rsidR="00371AE7" w:rsidRPr="005246A1" w:rsidRDefault="00371AE7" w:rsidP="005703D8">
            <w:pPr>
              <w:pStyle w:val="ae"/>
              <w:ind w:leftChars="0" w:left="0"/>
              <w:rPr>
                <w:rFonts w:ascii="Times New Roman" w:eastAsia="Meiryo UI" w:hAnsi="Times New Roman"/>
              </w:rPr>
            </w:pPr>
          </w:p>
        </w:tc>
        <w:tc>
          <w:tcPr>
            <w:tcW w:w="3535" w:type="dxa"/>
          </w:tcPr>
          <w:p w14:paraId="60D2FCF9" w14:textId="5683AB5D" w:rsidR="00371AE7" w:rsidRPr="005246A1" w:rsidRDefault="00371AE7" w:rsidP="005703D8">
            <w:pPr>
              <w:pStyle w:val="ae"/>
              <w:ind w:leftChars="0" w:left="0"/>
              <w:rPr>
                <w:rFonts w:ascii="Times New Roman" w:eastAsia="Meiryo UI" w:hAnsi="Times New Roman"/>
              </w:rPr>
            </w:pPr>
          </w:p>
        </w:tc>
        <w:tc>
          <w:tcPr>
            <w:tcW w:w="2196" w:type="dxa"/>
            <w:tcBorders>
              <w:right w:val="single" w:sz="12" w:space="0" w:color="auto"/>
            </w:tcBorders>
          </w:tcPr>
          <w:p w14:paraId="193FD94A" w14:textId="70ED3127" w:rsidR="00371AE7" w:rsidRPr="005246A1" w:rsidRDefault="00371AE7" w:rsidP="005703D8">
            <w:pPr>
              <w:pStyle w:val="ae"/>
              <w:ind w:leftChars="0" w:left="0"/>
              <w:rPr>
                <w:rFonts w:ascii="Times New Roman" w:eastAsia="Meiryo UI" w:hAnsi="Times New Roman"/>
              </w:rPr>
            </w:pPr>
          </w:p>
        </w:tc>
      </w:tr>
      <w:tr w:rsidR="00F00679" w:rsidRPr="005246A1" w14:paraId="47BE8088" w14:textId="77777777" w:rsidTr="008702F7">
        <w:tc>
          <w:tcPr>
            <w:tcW w:w="2793" w:type="dxa"/>
            <w:tcBorders>
              <w:left w:val="single" w:sz="12" w:space="0" w:color="auto"/>
            </w:tcBorders>
          </w:tcPr>
          <w:p w14:paraId="19CB9D4E" w14:textId="405DEDC3" w:rsidR="00F00679" w:rsidRPr="005246A1" w:rsidRDefault="00F00679" w:rsidP="00F00679">
            <w:pPr>
              <w:pStyle w:val="ae"/>
              <w:ind w:leftChars="0" w:left="0"/>
              <w:rPr>
                <w:rFonts w:ascii="Times New Roman" w:eastAsia="Meiryo UI" w:hAnsi="Times New Roman"/>
              </w:rPr>
            </w:pPr>
          </w:p>
        </w:tc>
        <w:tc>
          <w:tcPr>
            <w:tcW w:w="3535" w:type="dxa"/>
          </w:tcPr>
          <w:p w14:paraId="335E720F" w14:textId="3E1B822E" w:rsidR="00F00679" w:rsidRPr="005246A1" w:rsidRDefault="00F00679" w:rsidP="00F00679">
            <w:pPr>
              <w:pStyle w:val="ae"/>
              <w:ind w:leftChars="0" w:left="0"/>
              <w:rPr>
                <w:rFonts w:ascii="Times New Roman" w:eastAsia="Meiryo UI" w:hAnsi="Times New Roman"/>
              </w:rPr>
            </w:pPr>
          </w:p>
        </w:tc>
        <w:tc>
          <w:tcPr>
            <w:tcW w:w="2196" w:type="dxa"/>
            <w:tcBorders>
              <w:right w:val="single" w:sz="12" w:space="0" w:color="auto"/>
            </w:tcBorders>
          </w:tcPr>
          <w:p w14:paraId="494A702E" w14:textId="77777777" w:rsidR="00F00679" w:rsidRPr="005246A1" w:rsidRDefault="00F00679" w:rsidP="00F00679">
            <w:pPr>
              <w:pStyle w:val="ae"/>
              <w:ind w:leftChars="0" w:left="0"/>
              <w:rPr>
                <w:rFonts w:ascii="Times New Roman" w:eastAsia="Meiryo UI" w:hAnsi="Times New Roman"/>
              </w:rPr>
            </w:pPr>
          </w:p>
        </w:tc>
      </w:tr>
      <w:tr w:rsidR="00201458" w:rsidRPr="005246A1" w14:paraId="1983EC6A" w14:textId="77777777" w:rsidTr="008702F7">
        <w:tc>
          <w:tcPr>
            <w:tcW w:w="2793" w:type="dxa"/>
            <w:tcBorders>
              <w:left w:val="single" w:sz="12" w:space="0" w:color="auto"/>
            </w:tcBorders>
          </w:tcPr>
          <w:p w14:paraId="34949036" w14:textId="6AB43C53" w:rsidR="00201458" w:rsidRPr="005246A1" w:rsidRDefault="00201458" w:rsidP="00201458">
            <w:pPr>
              <w:pStyle w:val="ae"/>
              <w:ind w:leftChars="0" w:left="0"/>
              <w:rPr>
                <w:rFonts w:ascii="Times New Roman" w:eastAsia="Meiryo UI" w:hAnsi="Times New Roman"/>
              </w:rPr>
            </w:pPr>
          </w:p>
        </w:tc>
        <w:tc>
          <w:tcPr>
            <w:tcW w:w="3535" w:type="dxa"/>
          </w:tcPr>
          <w:p w14:paraId="426D2A61" w14:textId="6E771D84" w:rsidR="00201458" w:rsidRPr="005246A1" w:rsidRDefault="00201458" w:rsidP="00201458">
            <w:pPr>
              <w:pStyle w:val="ae"/>
              <w:ind w:leftChars="0" w:left="0"/>
              <w:rPr>
                <w:rFonts w:ascii="Times New Roman" w:eastAsia="Meiryo UI" w:hAnsi="Times New Roman"/>
              </w:rPr>
            </w:pPr>
          </w:p>
        </w:tc>
        <w:tc>
          <w:tcPr>
            <w:tcW w:w="2196" w:type="dxa"/>
            <w:tcBorders>
              <w:right w:val="single" w:sz="12" w:space="0" w:color="auto"/>
            </w:tcBorders>
          </w:tcPr>
          <w:p w14:paraId="70FF9F01" w14:textId="77777777" w:rsidR="00201458" w:rsidRPr="005246A1" w:rsidRDefault="00201458" w:rsidP="00201458">
            <w:pPr>
              <w:pStyle w:val="ae"/>
              <w:ind w:leftChars="0" w:left="0"/>
              <w:rPr>
                <w:rFonts w:ascii="Times New Roman" w:eastAsia="Meiryo UI" w:hAnsi="Times New Roman"/>
              </w:rPr>
            </w:pPr>
          </w:p>
        </w:tc>
      </w:tr>
      <w:tr w:rsidR="00201458" w:rsidRPr="005246A1" w14:paraId="7A50FE3B" w14:textId="77777777" w:rsidTr="008702F7">
        <w:tc>
          <w:tcPr>
            <w:tcW w:w="2793" w:type="dxa"/>
            <w:tcBorders>
              <w:left w:val="single" w:sz="12" w:space="0" w:color="auto"/>
            </w:tcBorders>
          </w:tcPr>
          <w:p w14:paraId="2675CE81" w14:textId="4DF2F308" w:rsidR="00201458" w:rsidRPr="005246A1" w:rsidRDefault="00201458" w:rsidP="00201458">
            <w:pPr>
              <w:pStyle w:val="ae"/>
              <w:ind w:leftChars="0" w:left="0"/>
              <w:rPr>
                <w:rFonts w:ascii="Times New Roman" w:eastAsia="Meiryo UI" w:hAnsi="Times New Roman"/>
              </w:rPr>
            </w:pPr>
          </w:p>
        </w:tc>
        <w:tc>
          <w:tcPr>
            <w:tcW w:w="3535" w:type="dxa"/>
          </w:tcPr>
          <w:p w14:paraId="107FE529" w14:textId="1BC7757D" w:rsidR="00201458" w:rsidRPr="005246A1" w:rsidRDefault="00201458" w:rsidP="00201458">
            <w:pPr>
              <w:pStyle w:val="ae"/>
              <w:ind w:leftChars="0" w:left="0"/>
              <w:rPr>
                <w:rFonts w:ascii="Times New Roman" w:eastAsia="Meiryo UI" w:hAnsi="Times New Roman"/>
              </w:rPr>
            </w:pPr>
          </w:p>
        </w:tc>
        <w:tc>
          <w:tcPr>
            <w:tcW w:w="2196" w:type="dxa"/>
            <w:tcBorders>
              <w:right w:val="single" w:sz="12" w:space="0" w:color="auto"/>
            </w:tcBorders>
          </w:tcPr>
          <w:p w14:paraId="15871583" w14:textId="77777777" w:rsidR="00201458" w:rsidRPr="005246A1" w:rsidRDefault="00201458" w:rsidP="00201458">
            <w:pPr>
              <w:pStyle w:val="ae"/>
              <w:ind w:leftChars="0" w:left="0"/>
              <w:rPr>
                <w:rFonts w:ascii="Times New Roman" w:eastAsia="Meiryo UI" w:hAnsi="Times New Roman"/>
              </w:rPr>
            </w:pPr>
          </w:p>
        </w:tc>
      </w:tr>
      <w:tr w:rsidR="00201458" w:rsidRPr="005246A1" w14:paraId="32D026B0" w14:textId="77777777" w:rsidTr="008702F7">
        <w:trPr>
          <w:trHeight w:val="260"/>
        </w:trPr>
        <w:tc>
          <w:tcPr>
            <w:tcW w:w="2793" w:type="dxa"/>
            <w:tcBorders>
              <w:left w:val="single" w:sz="12" w:space="0" w:color="auto"/>
              <w:bottom w:val="single" w:sz="12" w:space="0" w:color="auto"/>
            </w:tcBorders>
          </w:tcPr>
          <w:p w14:paraId="10360DC1" w14:textId="77777777" w:rsidR="00201458" w:rsidRPr="005246A1" w:rsidRDefault="00201458" w:rsidP="00201458">
            <w:pPr>
              <w:pStyle w:val="ae"/>
              <w:ind w:leftChars="0" w:left="0"/>
              <w:rPr>
                <w:rFonts w:ascii="Times New Roman" w:eastAsia="Meiryo UI" w:hAnsi="Times New Roman"/>
              </w:rPr>
            </w:pPr>
          </w:p>
        </w:tc>
        <w:tc>
          <w:tcPr>
            <w:tcW w:w="3535" w:type="dxa"/>
            <w:tcBorders>
              <w:bottom w:val="single" w:sz="12" w:space="0" w:color="auto"/>
            </w:tcBorders>
          </w:tcPr>
          <w:p w14:paraId="04BA6362" w14:textId="77777777" w:rsidR="00201458" w:rsidRPr="005246A1" w:rsidRDefault="00201458" w:rsidP="00201458">
            <w:pPr>
              <w:pStyle w:val="ae"/>
              <w:ind w:leftChars="0" w:left="0"/>
              <w:rPr>
                <w:rFonts w:ascii="Times New Roman" w:eastAsia="Meiryo UI" w:hAnsi="Times New Roman"/>
              </w:rPr>
            </w:pPr>
          </w:p>
        </w:tc>
        <w:tc>
          <w:tcPr>
            <w:tcW w:w="2196" w:type="dxa"/>
            <w:tcBorders>
              <w:bottom w:val="single" w:sz="12" w:space="0" w:color="auto"/>
              <w:right w:val="single" w:sz="12" w:space="0" w:color="auto"/>
            </w:tcBorders>
          </w:tcPr>
          <w:p w14:paraId="7D8357E7" w14:textId="77777777" w:rsidR="00201458" w:rsidRPr="005246A1" w:rsidRDefault="00201458" w:rsidP="00201458">
            <w:pPr>
              <w:pStyle w:val="ae"/>
              <w:ind w:leftChars="0" w:left="0"/>
              <w:rPr>
                <w:rFonts w:ascii="Times New Roman" w:eastAsia="Meiryo UI" w:hAnsi="Times New Roman"/>
              </w:rPr>
            </w:pPr>
          </w:p>
        </w:tc>
      </w:tr>
    </w:tbl>
    <w:p w14:paraId="76690BD2" w14:textId="77777777" w:rsidR="0043308C" w:rsidRPr="005246A1" w:rsidRDefault="0043308C" w:rsidP="00C65A35">
      <w:pPr>
        <w:pStyle w:val="a0"/>
        <w:ind w:left="606" w:hangingChars="300" w:hanging="606"/>
        <w:rPr>
          <w:rFonts w:ascii="Times New Roman" w:eastAsia="Meiryo UI" w:hAnsi="Times New Roman"/>
          <w:sz w:val="22"/>
        </w:rPr>
      </w:pPr>
    </w:p>
    <w:p w14:paraId="36F767FB" w14:textId="77777777" w:rsidR="0043308C" w:rsidRPr="005246A1" w:rsidRDefault="0043308C" w:rsidP="00C65A35">
      <w:pPr>
        <w:pStyle w:val="a0"/>
        <w:ind w:left="606" w:hangingChars="300" w:hanging="606"/>
        <w:rPr>
          <w:rFonts w:ascii="Times New Roman" w:eastAsia="Meiryo UI" w:hAnsi="Times New Roman"/>
          <w:sz w:val="22"/>
        </w:rPr>
      </w:pPr>
    </w:p>
    <w:p w14:paraId="4C5CE937" w14:textId="77777777" w:rsidR="0043308C" w:rsidRPr="005246A1" w:rsidRDefault="0043308C" w:rsidP="00C65A35">
      <w:pPr>
        <w:pStyle w:val="a0"/>
        <w:ind w:left="606" w:hangingChars="300" w:hanging="606"/>
        <w:rPr>
          <w:rFonts w:ascii="Times New Roman" w:eastAsia="Meiryo UI" w:hAnsi="Times New Roman"/>
          <w:sz w:val="22"/>
        </w:rPr>
      </w:pPr>
    </w:p>
    <w:p w14:paraId="236BC570" w14:textId="77777777" w:rsidR="0043308C" w:rsidRPr="005246A1" w:rsidRDefault="0043308C" w:rsidP="00C65A35">
      <w:pPr>
        <w:pStyle w:val="a0"/>
        <w:ind w:left="606" w:hangingChars="300" w:hanging="606"/>
        <w:rPr>
          <w:rFonts w:ascii="Times New Roman" w:eastAsia="Meiryo UI" w:hAnsi="Times New Roman"/>
          <w:sz w:val="22"/>
        </w:rPr>
      </w:pPr>
    </w:p>
    <w:p w14:paraId="78822716" w14:textId="680AD767" w:rsidR="00E84FCF" w:rsidRPr="005246A1" w:rsidRDefault="001E462B" w:rsidP="00E84FCF">
      <w:pPr>
        <w:pStyle w:val="Heading1"/>
        <w:rPr>
          <w:rFonts w:ascii="Times New Roman" w:eastAsia="Meiryo UI" w:hAnsi="Times New Roman"/>
        </w:rPr>
      </w:pPr>
      <w:r w:rsidRPr="005246A1">
        <w:rPr>
          <w:rFonts w:ascii="Times New Roman" w:eastAsia="Meiryo UI" w:hAnsi="Times New Roman"/>
        </w:rPr>
        <w:lastRenderedPageBreak/>
        <w:t>file x</w:t>
      </w:r>
      <w:r w:rsidRPr="005246A1">
        <w:rPr>
          <w:rFonts w:ascii="Times New Roman" w:eastAsia="Meiryo UI" w:hAnsi="Times New Roman"/>
          <w:lang w:val="vi-VN"/>
        </w:rPr>
        <w:t>ử lý common</w:t>
      </w:r>
    </w:p>
    <w:p w14:paraId="3422692F" w14:textId="4F9133A7" w:rsidR="00E84FCF" w:rsidRPr="005246A1" w:rsidRDefault="001E462B" w:rsidP="00E84FCF">
      <w:pPr>
        <w:pStyle w:val="Heading2"/>
        <w:tabs>
          <w:tab w:val="num" w:pos="902"/>
        </w:tabs>
        <w:ind w:hanging="699"/>
        <w:rPr>
          <w:rFonts w:ascii="Times New Roman" w:hAnsi="Times New Roman"/>
        </w:rPr>
      </w:pPr>
      <w:r w:rsidRPr="005246A1">
        <w:rPr>
          <w:rFonts w:ascii="Times New Roman" w:hAnsi="Times New Roman"/>
        </w:rPr>
        <w:t xml:space="preserve"> class dùng cho </w:t>
      </w:r>
      <w:r w:rsidR="00A76C8E" w:rsidRPr="005246A1">
        <w:rPr>
          <w:rFonts w:ascii="Times New Roman" w:hAnsi="Times New Roman"/>
        </w:rPr>
        <w:t>職制</w:t>
      </w:r>
      <w:r w:rsidRPr="005246A1">
        <w:rPr>
          <w:rFonts w:ascii="Times New Roman" w:hAnsi="Times New Roman"/>
        </w:rPr>
        <w:t xml:space="preserve"> master </w:t>
      </w:r>
    </w:p>
    <w:p w14:paraId="272A0306" w14:textId="77777777" w:rsidR="00A97341" w:rsidRPr="005246A1" w:rsidRDefault="00A97341" w:rsidP="00A97341">
      <w:pPr>
        <w:pStyle w:val="a0"/>
        <w:ind w:left="0" w:firstLine="0"/>
        <w:rPr>
          <w:rFonts w:ascii="Times New Roman" w:eastAsia="Meiryo UI" w:hAnsi="Times New Roman"/>
        </w:rPr>
      </w:pPr>
    </w:p>
    <w:p w14:paraId="56B77775" w14:textId="71C7761D" w:rsidR="00C66AFD" w:rsidRPr="005246A1" w:rsidRDefault="001E462B" w:rsidP="00C66AFD">
      <w:pPr>
        <w:pStyle w:val="a0"/>
        <w:ind w:leftChars="200" w:left="546" w:hangingChars="100" w:hanging="182"/>
        <w:rPr>
          <w:rFonts w:ascii="Times New Roman" w:eastAsia="Meiryo UI" w:hAnsi="Times New Roman"/>
        </w:rPr>
      </w:pPr>
      <w:r w:rsidRPr="005246A1">
        <w:rPr>
          <w:rFonts w:ascii="Times New Roman" w:eastAsia="Meiryo UI" w:hAnsi="Times New Roman"/>
        </w:rPr>
        <w:t>file name</w:t>
      </w:r>
      <w:r w:rsidR="00C66AFD" w:rsidRPr="005246A1">
        <w:rPr>
          <w:rFonts w:ascii="Times New Roman" w:eastAsia="Meiryo UI" w:hAnsi="Times New Roman"/>
        </w:rPr>
        <w:t>：</w:t>
      </w:r>
      <w:r w:rsidR="00AA764E" w:rsidRPr="005246A1">
        <w:rPr>
          <w:rFonts w:ascii="Times New Roman" w:eastAsia="Meiryo UI" w:hAnsi="Times New Roman"/>
        </w:rPr>
        <w:t>MstOrgCommon</w:t>
      </w:r>
      <w:r w:rsidR="00C66AFD" w:rsidRPr="005246A1">
        <w:rPr>
          <w:rFonts w:ascii="Times New Roman" w:eastAsia="Meiryo UI" w:hAnsi="Times New Roman"/>
        </w:rPr>
        <w:t>.php</w:t>
      </w:r>
    </w:p>
    <w:p w14:paraId="576EB9AA" w14:textId="39B7543B" w:rsidR="00C66AFD" w:rsidRPr="005246A1" w:rsidRDefault="00C66AFD" w:rsidP="00C66AFD">
      <w:pPr>
        <w:pStyle w:val="a0"/>
        <w:ind w:left="546" w:hangingChars="300" w:hanging="546"/>
        <w:rPr>
          <w:rFonts w:ascii="Times New Roman" w:eastAsia="Meiryo UI" w:hAnsi="Times New Roman"/>
        </w:rPr>
      </w:pPr>
      <w:r w:rsidRPr="005246A1">
        <w:rPr>
          <w:rFonts w:ascii="Times New Roman" w:eastAsia="Meiryo UI" w:hAnsi="Times New Roman"/>
        </w:rPr>
        <w:t xml:space="preserve">　　　</w:t>
      </w:r>
      <w:r w:rsidR="001E462B" w:rsidRPr="005246A1">
        <w:rPr>
          <w:rFonts w:ascii="Times New Roman" w:eastAsia="Meiryo UI" w:hAnsi="Times New Roman"/>
        </w:rPr>
        <w:t>class name</w:t>
      </w:r>
      <w:r w:rsidRPr="005246A1">
        <w:rPr>
          <w:rFonts w:ascii="Times New Roman" w:eastAsia="Meiryo UI" w:hAnsi="Times New Roman"/>
        </w:rPr>
        <w:t>：</w:t>
      </w:r>
      <w:r w:rsidR="00864109" w:rsidRPr="005246A1">
        <w:rPr>
          <w:rFonts w:ascii="Times New Roman" w:eastAsia="Meiryo UI" w:hAnsi="Times New Roman"/>
        </w:rPr>
        <w:t>Mst</w:t>
      </w:r>
      <w:r w:rsidR="00802BFD" w:rsidRPr="005246A1">
        <w:rPr>
          <w:rFonts w:ascii="Times New Roman" w:eastAsia="Meiryo UI" w:hAnsi="Times New Roman"/>
        </w:rPr>
        <w:t>O</w:t>
      </w:r>
      <w:r w:rsidR="004F3823" w:rsidRPr="005246A1">
        <w:rPr>
          <w:rFonts w:ascii="Times New Roman" w:eastAsia="Meiryo UI" w:hAnsi="Times New Roman"/>
        </w:rPr>
        <w:t>rg</w:t>
      </w:r>
      <w:r w:rsidR="00864109" w:rsidRPr="005246A1">
        <w:rPr>
          <w:rFonts w:ascii="Times New Roman" w:eastAsia="Meiryo UI" w:hAnsi="Times New Roman"/>
        </w:rPr>
        <w:t>Common</w:t>
      </w: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09"/>
        <w:gridCol w:w="3819"/>
        <w:gridCol w:w="2196"/>
      </w:tblGrid>
      <w:tr w:rsidR="00C66AFD" w:rsidRPr="005246A1" w14:paraId="636F2D05" w14:textId="77777777" w:rsidTr="005703D8">
        <w:tc>
          <w:tcPr>
            <w:tcW w:w="2509" w:type="dxa"/>
            <w:tcBorders>
              <w:top w:val="single" w:sz="12" w:space="0" w:color="auto"/>
              <w:left w:val="single" w:sz="12" w:space="0" w:color="auto"/>
              <w:bottom w:val="double" w:sz="4" w:space="0" w:color="auto"/>
            </w:tcBorders>
            <w:shd w:val="clear" w:color="auto" w:fill="C2D69B" w:themeFill="accent3" w:themeFillTint="99"/>
          </w:tcPr>
          <w:p w14:paraId="4DD599C1" w14:textId="731761C7" w:rsidR="00C66AFD" w:rsidRPr="005246A1" w:rsidRDefault="001E462B" w:rsidP="005703D8">
            <w:pPr>
              <w:pStyle w:val="ae"/>
              <w:ind w:leftChars="0" w:left="0"/>
              <w:jc w:val="center"/>
              <w:rPr>
                <w:rFonts w:ascii="Times New Roman" w:eastAsia="Meiryo UI" w:hAnsi="Times New Roman"/>
              </w:rPr>
            </w:pPr>
            <w:r w:rsidRPr="005246A1">
              <w:rPr>
                <w:rFonts w:ascii="Times New Roman" w:eastAsia="Meiryo UI" w:hAnsi="Times New Roman"/>
              </w:rPr>
              <w:t>Tên mục</w:t>
            </w:r>
          </w:p>
        </w:tc>
        <w:tc>
          <w:tcPr>
            <w:tcW w:w="3819" w:type="dxa"/>
            <w:tcBorders>
              <w:top w:val="single" w:sz="12" w:space="0" w:color="auto"/>
              <w:bottom w:val="double" w:sz="4" w:space="0" w:color="auto"/>
            </w:tcBorders>
            <w:shd w:val="clear" w:color="auto" w:fill="C2D69B" w:themeFill="accent3" w:themeFillTint="99"/>
          </w:tcPr>
          <w:p w14:paraId="167869A4" w14:textId="1BA5ABC2" w:rsidR="00C66AFD" w:rsidRPr="005246A1" w:rsidRDefault="001E462B" w:rsidP="005703D8">
            <w:pPr>
              <w:pStyle w:val="ae"/>
              <w:ind w:leftChars="0" w:left="0"/>
              <w:jc w:val="center"/>
              <w:rPr>
                <w:rFonts w:ascii="Times New Roman" w:eastAsia="Meiryo UI" w:hAnsi="Times New Roman"/>
              </w:rPr>
            </w:pPr>
            <w:r w:rsidRPr="005246A1">
              <w:rPr>
                <w:rFonts w:ascii="Times New Roman" w:eastAsia="Meiryo UI" w:hAnsi="Times New Roman"/>
              </w:rPr>
              <w:t>Nội dung</w:t>
            </w:r>
          </w:p>
        </w:tc>
        <w:tc>
          <w:tcPr>
            <w:tcW w:w="2196" w:type="dxa"/>
            <w:tcBorders>
              <w:top w:val="single" w:sz="12" w:space="0" w:color="auto"/>
              <w:bottom w:val="double" w:sz="4" w:space="0" w:color="auto"/>
              <w:right w:val="single" w:sz="12" w:space="0" w:color="auto"/>
            </w:tcBorders>
            <w:shd w:val="clear" w:color="auto" w:fill="C2D69B" w:themeFill="accent3" w:themeFillTint="99"/>
          </w:tcPr>
          <w:p w14:paraId="24797AF7" w14:textId="2FBFE677" w:rsidR="00C66AFD" w:rsidRPr="005246A1" w:rsidRDefault="001E462B" w:rsidP="005703D8">
            <w:pPr>
              <w:pStyle w:val="ae"/>
              <w:ind w:leftChars="0" w:left="0"/>
              <w:jc w:val="center"/>
              <w:rPr>
                <w:rFonts w:ascii="Times New Roman" w:eastAsia="Meiryo UI" w:hAnsi="Times New Roman"/>
              </w:rPr>
            </w:pPr>
            <w:r w:rsidRPr="005246A1">
              <w:rPr>
                <w:rFonts w:ascii="Times New Roman" w:eastAsia="Meiryo UI" w:hAnsi="Times New Roman"/>
              </w:rPr>
              <w:t>Ghi chú</w:t>
            </w:r>
          </w:p>
        </w:tc>
      </w:tr>
      <w:tr w:rsidR="00C66AFD" w:rsidRPr="005246A1" w14:paraId="5BE15459" w14:textId="77777777" w:rsidTr="005703D8">
        <w:tc>
          <w:tcPr>
            <w:tcW w:w="2509" w:type="dxa"/>
            <w:tcBorders>
              <w:top w:val="double" w:sz="4" w:space="0" w:color="auto"/>
              <w:left w:val="single" w:sz="12" w:space="0" w:color="auto"/>
            </w:tcBorders>
          </w:tcPr>
          <w:p w14:paraId="3B1F0A1C" w14:textId="77777777" w:rsidR="00C66AFD" w:rsidRPr="005246A1" w:rsidRDefault="00BF402D" w:rsidP="005703D8">
            <w:pPr>
              <w:pStyle w:val="ae"/>
              <w:ind w:leftChars="0" w:left="0"/>
              <w:rPr>
                <w:rFonts w:ascii="Times New Roman" w:eastAsia="Meiryo UI" w:hAnsi="Times New Roman"/>
              </w:rPr>
            </w:pPr>
            <w:r w:rsidRPr="005246A1">
              <w:rPr>
                <w:rFonts w:ascii="Times New Roman" w:eastAsia="Meiryo UI" w:hAnsi="Times New Roman"/>
              </w:rPr>
              <w:t>__construct</w:t>
            </w:r>
          </w:p>
        </w:tc>
        <w:tc>
          <w:tcPr>
            <w:tcW w:w="3819" w:type="dxa"/>
            <w:tcBorders>
              <w:top w:val="double" w:sz="4" w:space="0" w:color="auto"/>
            </w:tcBorders>
          </w:tcPr>
          <w:p w14:paraId="759D3D55" w14:textId="3AFF1D85" w:rsidR="0061790E" w:rsidRPr="005246A1" w:rsidRDefault="0061790E" w:rsidP="005703D8">
            <w:pPr>
              <w:pStyle w:val="ae"/>
              <w:ind w:leftChars="0" w:left="0"/>
              <w:rPr>
                <w:rFonts w:ascii="Times New Roman" w:eastAsia="Meiryo UI" w:hAnsi="Times New Roman"/>
              </w:rPr>
            </w:pPr>
            <w:r w:rsidRPr="005246A1">
              <w:rPr>
                <w:rFonts w:ascii="Times New Roman" w:eastAsia="Meiryo UI" w:hAnsi="Times New Roman"/>
              </w:rPr>
              <w:t>Constructor</w:t>
            </w:r>
          </w:p>
          <w:p w14:paraId="41B6928F" w14:textId="12CF4477" w:rsidR="00BF402D" w:rsidRPr="005246A1" w:rsidRDefault="00A76C8E" w:rsidP="00A76C8E">
            <w:pPr>
              <w:pStyle w:val="ae"/>
              <w:ind w:leftChars="0" w:left="0"/>
              <w:rPr>
                <w:rFonts w:ascii="Times New Roman" w:eastAsia="Meiryo UI" w:hAnsi="Times New Roman"/>
              </w:rPr>
            </w:pPr>
            <w:r w:rsidRPr="005246A1">
              <w:rPr>
                <w:rFonts w:ascii="Times New Roman" w:eastAsia="Meiryo UI" w:hAnsi="Times New Roman"/>
              </w:rPr>
              <w:t xml:space="preserve">Set </w:t>
            </w:r>
            <w:r w:rsidRPr="005246A1">
              <w:rPr>
                <w:rFonts w:ascii="Times New Roman" w:eastAsia="Meiryo UI" w:hAnsi="Times New Roman"/>
              </w:rPr>
              <w:t>基準日</w:t>
            </w:r>
            <w:r w:rsidRPr="005246A1">
              <w:rPr>
                <w:rFonts w:ascii="Times New Roman" w:eastAsia="Meiryo UI" w:hAnsi="Times New Roman"/>
              </w:rPr>
              <w:t xml:space="preserve"> bằng param</w:t>
            </w:r>
          </w:p>
        </w:tc>
        <w:tc>
          <w:tcPr>
            <w:tcW w:w="2196" w:type="dxa"/>
            <w:tcBorders>
              <w:top w:val="double" w:sz="4" w:space="0" w:color="auto"/>
              <w:right w:val="single" w:sz="12" w:space="0" w:color="auto"/>
            </w:tcBorders>
          </w:tcPr>
          <w:p w14:paraId="1421485A" w14:textId="52EB2C98" w:rsidR="00C66AFD" w:rsidRPr="005246A1" w:rsidRDefault="001E462B" w:rsidP="005703D8">
            <w:pPr>
              <w:pStyle w:val="ae"/>
              <w:ind w:leftChars="0" w:left="0"/>
              <w:rPr>
                <w:rFonts w:ascii="Times New Roman" w:eastAsia="Meiryo UI" w:hAnsi="Times New Roman"/>
              </w:rPr>
            </w:pPr>
            <w:r w:rsidRPr="005246A1">
              <w:rPr>
                <w:rFonts w:ascii="Times New Roman" w:eastAsia="Meiryo UI" w:hAnsi="Times New Roman"/>
              </w:rPr>
              <w:t>tr</w:t>
            </w:r>
            <w:r w:rsidRPr="005246A1">
              <w:rPr>
                <w:rFonts w:ascii="Times New Roman" w:eastAsia="Meiryo UI" w:hAnsi="Times New Roman"/>
                <w:lang w:val="vi-VN"/>
              </w:rPr>
              <w:t>ường hợp k có</w:t>
            </w:r>
            <w:r w:rsidR="0061790E" w:rsidRPr="005246A1">
              <w:rPr>
                <w:rFonts w:ascii="Times New Roman" w:eastAsia="Meiryo UI" w:hAnsi="Times New Roman"/>
                <w:lang w:val="vi-VN"/>
              </w:rPr>
              <w:t xml:space="preserve"> param th</w:t>
            </w:r>
            <w:r w:rsidR="0061790E" w:rsidRPr="005246A1">
              <w:rPr>
                <w:rFonts w:ascii="Times New Roman" w:eastAsia="Meiryo UI" w:hAnsi="Times New Roman"/>
              </w:rPr>
              <w:t>ì lấy ngày thực hiện</w:t>
            </w:r>
          </w:p>
        </w:tc>
      </w:tr>
      <w:tr w:rsidR="00C66AFD" w:rsidRPr="005246A1" w14:paraId="3741D68B" w14:textId="77777777" w:rsidTr="005703D8">
        <w:trPr>
          <w:trHeight w:val="260"/>
        </w:trPr>
        <w:tc>
          <w:tcPr>
            <w:tcW w:w="2509" w:type="dxa"/>
            <w:tcBorders>
              <w:left w:val="single" w:sz="12" w:space="0" w:color="auto"/>
            </w:tcBorders>
          </w:tcPr>
          <w:p w14:paraId="6E6DC840" w14:textId="17DAB2C0" w:rsidR="00C66AFD" w:rsidRPr="005246A1" w:rsidRDefault="00B26994" w:rsidP="005703D8">
            <w:pPr>
              <w:pStyle w:val="ae"/>
              <w:ind w:leftChars="0" w:left="0"/>
              <w:rPr>
                <w:rFonts w:ascii="Times New Roman" w:eastAsia="Meiryo UI" w:hAnsi="Times New Roman"/>
              </w:rPr>
            </w:pPr>
            <w:r w:rsidRPr="005246A1">
              <w:rPr>
                <w:rFonts w:ascii="Times New Roman" w:eastAsia="Meiryo UI" w:hAnsi="Times New Roman"/>
              </w:rPr>
              <w:t>s</w:t>
            </w:r>
            <w:r w:rsidR="004E3FF7" w:rsidRPr="005246A1">
              <w:rPr>
                <w:rFonts w:ascii="Times New Roman" w:eastAsia="Meiryo UI" w:hAnsi="Times New Roman"/>
              </w:rPr>
              <w:t>etOrg</w:t>
            </w:r>
          </w:p>
        </w:tc>
        <w:tc>
          <w:tcPr>
            <w:tcW w:w="3819" w:type="dxa"/>
          </w:tcPr>
          <w:p w14:paraId="04A82B00" w14:textId="38B17969" w:rsidR="00C66AFD" w:rsidRPr="005246A1" w:rsidRDefault="00A76C8E"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 xml:space="preserve">Đọc data </w:t>
            </w:r>
          </w:p>
        </w:tc>
        <w:tc>
          <w:tcPr>
            <w:tcW w:w="2196" w:type="dxa"/>
            <w:tcBorders>
              <w:right w:val="single" w:sz="12" w:space="0" w:color="auto"/>
            </w:tcBorders>
          </w:tcPr>
          <w:p w14:paraId="42865A45" w14:textId="77777777" w:rsidR="00C66AFD" w:rsidRPr="005246A1" w:rsidRDefault="00C66AFD" w:rsidP="005703D8">
            <w:pPr>
              <w:pStyle w:val="ae"/>
              <w:ind w:leftChars="0" w:left="0"/>
              <w:rPr>
                <w:rFonts w:ascii="Times New Roman" w:eastAsia="Meiryo UI" w:hAnsi="Times New Roman"/>
              </w:rPr>
            </w:pPr>
          </w:p>
        </w:tc>
      </w:tr>
      <w:tr w:rsidR="004E3FF7" w:rsidRPr="005246A1" w14:paraId="0ABF1639" w14:textId="77777777" w:rsidTr="005703D8">
        <w:trPr>
          <w:trHeight w:val="260"/>
        </w:trPr>
        <w:tc>
          <w:tcPr>
            <w:tcW w:w="2509" w:type="dxa"/>
            <w:tcBorders>
              <w:left w:val="single" w:sz="12" w:space="0" w:color="auto"/>
            </w:tcBorders>
          </w:tcPr>
          <w:p w14:paraId="73D0654A" w14:textId="205BACD0" w:rsidR="004E3FF7" w:rsidRPr="005246A1" w:rsidRDefault="00B26994" w:rsidP="005703D8">
            <w:pPr>
              <w:pStyle w:val="ae"/>
              <w:ind w:leftChars="0" w:left="0"/>
              <w:rPr>
                <w:rFonts w:ascii="Times New Roman" w:eastAsia="Meiryo UI" w:hAnsi="Times New Roman"/>
              </w:rPr>
            </w:pPr>
            <w:r w:rsidRPr="005246A1">
              <w:rPr>
                <w:rFonts w:ascii="Times New Roman" w:eastAsia="Meiryo UI" w:hAnsi="Times New Roman"/>
              </w:rPr>
              <w:t>g</w:t>
            </w:r>
            <w:r w:rsidR="00383995" w:rsidRPr="005246A1">
              <w:rPr>
                <w:rFonts w:ascii="Times New Roman" w:eastAsia="Meiryo UI" w:hAnsi="Times New Roman"/>
              </w:rPr>
              <w:t>etPIDAll</w:t>
            </w:r>
          </w:p>
        </w:tc>
        <w:tc>
          <w:tcPr>
            <w:tcW w:w="3819" w:type="dxa"/>
          </w:tcPr>
          <w:p w14:paraId="1CCABD13" w14:textId="060F8ACF" w:rsidR="004E3FF7" w:rsidRPr="005246A1" w:rsidRDefault="00A76C8E" w:rsidP="00A76C8E">
            <w:pPr>
              <w:pStyle w:val="ae"/>
              <w:tabs>
                <w:tab w:val="left" w:pos="2940"/>
              </w:tabs>
              <w:ind w:leftChars="0" w:left="0"/>
              <w:rPr>
                <w:rFonts w:ascii="Times New Roman" w:eastAsia="Meiryo UI" w:hAnsi="Times New Roman"/>
              </w:rPr>
            </w:pPr>
            <w:r w:rsidRPr="005246A1">
              <w:rPr>
                <w:rFonts w:ascii="Times New Roman" w:eastAsia="Meiryo UI" w:hAnsi="Times New Roman"/>
              </w:rPr>
              <w:t>Trả về toàn bộ</w:t>
            </w:r>
            <w:r w:rsidR="00F12E26" w:rsidRPr="005246A1">
              <w:rPr>
                <w:rFonts w:ascii="Times New Roman" w:eastAsia="Meiryo UI" w:hAnsi="Times New Roman"/>
              </w:rPr>
              <w:t>職制</w:t>
            </w:r>
            <w:r w:rsidR="00F12E26" w:rsidRPr="005246A1">
              <w:rPr>
                <w:rFonts w:ascii="Times New Roman" w:eastAsia="Meiryo UI" w:hAnsi="Times New Roman"/>
              </w:rPr>
              <w:t>I</w:t>
            </w:r>
            <w:r w:rsidRPr="005246A1">
              <w:rPr>
                <w:rFonts w:ascii="Times New Roman" w:eastAsia="Meiryo UI" w:hAnsi="Times New Roman"/>
              </w:rPr>
              <w:t xml:space="preserve">D của cha </w:t>
            </w:r>
          </w:p>
        </w:tc>
        <w:tc>
          <w:tcPr>
            <w:tcW w:w="2196" w:type="dxa"/>
            <w:tcBorders>
              <w:right w:val="single" w:sz="12" w:space="0" w:color="auto"/>
            </w:tcBorders>
          </w:tcPr>
          <w:p w14:paraId="28C438AD" w14:textId="77777777" w:rsidR="004E3FF7" w:rsidRPr="005246A1" w:rsidRDefault="004E3FF7" w:rsidP="005703D8">
            <w:pPr>
              <w:pStyle w:val="ae"/>
              <w:ind w:leftChars="0" w:left="0"/>
              <w:rPr>
                <w:rFonts w:ascii="Times New Roman" w:eastAsia="Meiryo UI" w:hAnsi="Times New Roman"/>
              </w:rPr>
            </w:pPr>
          </w:p>
        </w:tc>
      </w:tr>
      <w:tr w:rsidR="004E3FF7" w:rsidRPr="005246A1" w14:paraId="0CB61BB1" w14:textId="77777777" w:rsidTr="005703D8">
        <w:trPr>
          <w:trHeight w:val="260"/>
        </w:trPr>
        <w:tc>
          <w:tcPr>
            <w:tcW w:w="2509" w:type="dxa"/>
            <w:tcBorders>
              <w:left w:val="single" w:sz="12" w:space="0" w:color="auto"/>
            </w:tcBorders>
          </w:tcPr>
          <w:p w14:paraId="5FC44639" w14:textId="68789002" w:rsidR="004E3FF7" w:rsidRPr="005246A1" w:rsidRDefault="00B26994" w:rsidP="005703D8">
            <w:pPr>
              <w:pStyle w:val="ae"/>
              <w:ind w:leftChars="0" w:left="0"/>
              <w:rPr>
                <w:rFonts w:ascii="Times New Roman" w:eastAsia="Meiryo UI" w:hAnsi="Times New Roman"/>
              </w:rPr>
            </w:pPr>
            <w:r w:rsidRPr="005246A1">
              <w:rPr>
                <w:rFonts w:ascii="Times New Roman" w:eastAsia="Meiryo UI" w:hAnsi="Times New Roman"/>
              </w:rPr>
              <w:t>g</w:t>
            </w:r>
            <w:r w:rsidR="00383995" w:rsidRPr="005246A1">
              <w:rPr>
                <w:rFonts w:ascii="Times New Roman" w:eastAsia="Meiryo UI" w:hAnsi="Times New Roman"/>
              </w:rPr>
              <w:t>etChildID</w:t>
            </w:r>
          </w:p>
        </w:tc>
        <w:tc>
          <w:tcPr>
            <w:tcW w:w="3819" w:type="dxa"/>
          </w:tcPr>
          <w:p w14:paraId="07C6D76C" w14:textId="2DC70927" w:rsidR="004E3FF7" w:rsidRPr="005246A1" w:rsidRDefault="00A76C8E"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Trả về toàn bộ</w:t>
            </w:r>
            <w:r w:rsidRPr="005246A1">
              <w:rPr>
                <w:rFonts w:ascii="Times New Roman" w:eastAsia="Meiryo UI" w:hAnsi="Times New Roman"/>
              </w:rPr>
              <w:t>職制</w:t>
            </w:r>
            <w:r w:rsidRPr="005246A1">
              <w:rPr>
                <w:rFonts w:ascii="Times New Roman" w:eastAsia="Meiryo UI" w:hAnsi="Times New Roman"/>
              </w:rPr>
              <w:t>ID của con</w:t>
            </w:r>
          </w:p>
        </w:tc>
        <w:tc>
          <w:tcPr>
            <w:tcW w:w="2196" w:type="dxa"/>
            <w:tcBorders>
              <w:right w:val="single" w:sz="12" w:space="0" w:color="auto"/>
            </w:tcBorders>
          </w:tcPr>
          <w:p w14:paraId="7242EE1F" w14:textId="77777777" w:rsidR="004E3FF7" w:rsidRPr="005246A1" w:rsidRDefault="004E3FF7" w:rsidP="005703D8">
            <w:pPr>
              <w:pStyle w:val="ae"/>
              <w:ind w:leftChars="0" w:left="0"/>
              <w:rPr>
                <w:rFonts w:ascii="Times New Roman" w:eastAsia="Meiryo UI" w:hAnsi="Times New Roman"/>
              </w:rPr>
            </w:pPr>
          </w:p>
        </w:tc>
      </w:tr>
      <w:tr w:rsidR="004E3FF7" w:rsidRPr="005246A1" w14:paraId="32E8C25D" w14:textId="77777777" w:rsidTr="005703D8">
        <w:trPr>
          <w:trHeight w:val="260"/>
        </w:trPr>
        <w:tc>
          <w:tcPr>
            <w:tcW w:w="2509" w:type="dxa"/>
            <w:tcBorders>
              <w:left w:val="single" w:sz="12" w:space="0" w:color="auto"/>
            </w:tcBorders>
          </w:tcPr>
          <w:p w14:paraId="415115AA" w14:textId="5E214C58" w:rsidR="004E3FF7" w:rsidRPr="005246A1" w:rsidRDefault="00B26994" w:rsidP="005703D8">
            <w:pPr>
              <w:pStyle w:val="ae"/>
              <w:ind w:leftChars="0" w:left="0"/>
              <w:rPr>
                <w:rFonts w:ascii="Times New Roman" w:eastAsia="Meiryo UI" w:hAnsi="Times New Roman"/>
              </w:rPr>
            </w:pPr>
            <w:r w:rsidRPr="005246A1">
              <w:rPr>
                <w:rFonts w:ascii="Times New Roman" w:eastAsia="Meiryo UI" w:hAnsi="Times New Roman"/>
              </w:rPr>
              <w:t>g</w:t>
            </w:r>
            <w:r w:rsidR="00383995" w:rsidRPr="005246A1">
              <w:rPr>
                <w:rFonts w:ascii="Times New Roman" w:eastAsia="Meiryo UI" w:hAnsi="Times New Roman"/>
              </w:rPr>
              <w:t>etTopLvList</w:t>
            </w:r>
          </w:p>
        </w:tc>
        <w:tc>
          <w:tcPr>
            <w:tcW w:w="3819" w:type="dxa"/>
          </w:tcPr>
          <w:p w14:paraId="5EB8F5B8" w14:textId="7BB32979" w:rsidR="004E3FF7" w:rsidRPr="005246A1" w:rsidRDefault="00A76C8E"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trả về list ở level cao nhất</w:t>
            </w:r>
          </w:p>
        </w:tc>
        <w:tc>
          <w:tcPr>
            <w:tcW w:w="2196" w:type="dxa"/>
            <w:tcBorders>
              <w:right w:val="single" w:sz="12" w:space="0" w:color="auto"/>
            </w:tcBorders>
          </w:tcPr>
          <w:p w14:paraId="78B78150" w14:textId="77777777" w:rsidR="004E3FF7" w:rsidRPr="005246A1" w:rsidRDefault="004E3FF7" w:rsidP="005703D8">
            <w:pPr>
              <w:pStyle w:val="ae"/>
              <w:ind w:leftChars="0" w:left="0"/>
              <w:rPr>
                <w:rFonts w:ascii="Times New Roman" w:eastAsia="Meiryo UI" w:hAnsi="Times New Roman"/>
              </w:rPr>
            </w:pPr>
          </w:p>
        </w:tc>
      </w:tr>
      <w:tr w:rsidR="004E3FF7" w:rsidRPr="005246A1" w14:paraId="68537D94" w14:textId="77777777" w:rsidTr="005703D8">
        <w:trPr>
          <w:trHeight w:val="260"/>
        </w:trPr>
        <w:tc>
          <w:tcPr>
            <w:tcW w:w="2509" w:type="dxa"/>
            <w:tcBorders>
              <w:left w:val="single" w:sz="12" w:space="0" w:color="auto"/>
            </w:tcBorders>
          </w:tcPr>
          <w:p w14:paraId="26753DA2" w14:textId="029F4338" w:rsidR="004E3FF7" w:rsidRPr="005246A1" w:rsidRDefault="00B26994" w:rsidP="005703D8">
            <w:pPr>
              <w:pStyle w:val="ae"/>
              <w:ind w:leftChars="0" w:left="0"/>
              <w:rPr>
                <w:rFonts w:ascii="Times New Roman" w:eastAsia="Meiryo UI" w:hAnsi="Times New Roman"/>
              </w:rPr>
            </w:pPr>
            <w:r w:rsidRPr="005246A1">
              <w:rPr>
                <w:rFonts w:ascii="Times New Roman" w:eastAsia="Meiryo UI" w:hAnsi="Times New Roman"/>
              </w:rPr>
              <w:t>g</w:t>
            </w:r>
            <w:r w:rsidR="00383995" w:rsidRPr="005246A1">
              <w:rPr>
                <w:rFonts w:ascii="Times New Roman" w:eastAsia="Meiryo UI" w:hAnsi="Times New Roman"/>
              </w:rPr>
              <w:t>etGrpName</w:t>
            </w:r>
          </w:p>
        </w:tc>
        <w:tc>
          <w:tcPr>
            <w:tcW w:w="3819" w:type="dxa"/>
          </w:tcPr>
          <w:p w14:paraId="7ACA2D24" w14:textId="0E61C36C" w:rsidR="004E3FF7" w:rsidRPr="005246A1" w:rsidRDefault="00A76C8E" w:rsidP="00A76C8E">
            <w:pPr>
              <w:pStyle w:val="ae"/>
              <w:tabs>
                <w:tab w:val="left" w:pos="2940"/>
              </w:tabs>
              <w:ind w:leftChars="0" w:left="0"/>
              <w:rPr>
                <w:rFonts w:ascii="Times New Roman" w:eastAsia="Meiryo UI" w:hAnsi="Times New Roman"/>
              </w:rPr>
            </w:pPr>
            <w:r w:rsidRPr="005246A1">
              <w:rPr>
                <w:rFonts w:ascii="Times New Roman" w:eastAsia="Meiryo UI" w:hAnsi="Times New Roman"/>
              </w:rPr>
              <w:t xml:space="preserve">Lấy </w:t>
            </w:r>
            <w:r w:rsidR="00216B1A" w:rsidRPr="005246A1">
              <w:rPr>
                <w:rFonts w:ascii="Times New Roman" w:eastAsia="Meiryo UI" w:hAnsi="Times New Roman"/>
              </w:rPr>
              <w:t>職制名</w:t>
            </w:r>
          </w:p>
        </w:tc>
        <w:tc>
          <w:tcPr>
            <w:tcW w:w="2196" w:type="dxa"/>
            <w:tcBorders>
              <w:right w:val="single" w:sz="12" w:space="0" w:color="auto"/>
            </w:tcBorders>
          </w:tcPr>
          <w:p w14:paraId="3932AE3F" w14:textId="77777777" w:rsidR="004E3FF7" w:rsidRPr="005246A1" w:rsidRDefault="004E3FF7" w:rsidP="005703D8">
            <w:pPr>
              <w:pStyle w:val="ae"/>
              <w:ind w:leftChars="0" w:left="0"/>
              <w:rPr>
                <w:rFonts w:ascii="Times New Roman" w:eastAsia="Meiryo UI" w:hAnsi="Times New Roman"/>
              </w:rPr>
            </w:pPr>
          </w:p>
        </w:tc>
      </w:tr>
      <w:tr w:rsidR="004E3FF7" w:rsidRPr="005246A1" w14:paraId="3327E734" w14:textId="77777777" w:rsidTr="005703D8">
        <w:trPr>
          <w:trHeight w:val="260"/>
        </w:trPr>
        <w:tc>
          <w:tcPr>
            <w:tcW w:w="2509" w:type="dxa"/>
            <w:tcBorders>
              <w:left w:val="single" w:sz="12" w:space="0" w:color="auto"/>
            </w:tcBorders>
          </w:tcPr>
          <w:p w14:paraId="660576AC" w14:textId="347477F2" w:rsidR="004E3FF7" w:rsidRPr="005246A1" w:rsidRDefault="00B26994" w:rsidP="005703D8">
            <w:pPr>
              <w:pStyle w:val="ae"/>
              <w:ind w:leftChars="0" w:left="0"/>
              <w:rPr>
                <w:rFonts w:ascii="Times New Roman" w:eastAsia="Meiryo UI" w:hAnsi="Times New Roman"/>
              </w:rPr>
            </w:pPr>
            <w:r w:rsidRPr="005246A1">
              <w:rPr>
                <w:rFonts w:ascii="Times New Roman" w:eastAsia="Meiryo UI" w:hAnsi="Times New Roman"/>
              </w:rPr>
              <w:t>g</w:t>
            </w:r>
            <w:r w:rsidR="00383995" w:rsidRPr="005246A1">
              <w:rPr>
                <w:rFonts w:ascii="Times New Roman" w:eastAsia="Meiryo UI" w:hAnsi="Times New Roman"/>
              </w:rPr>
              <w:t>etGrpNick</w:t>
            </w:r>
          </w:p>
        </w:tc>
        <w:tc>
          <w:tcPr>
            <w:tcW w:w="3819" w:type="dxa"/>
          </w:tcPr>
          <w:p w14:paraId="7AA69180" w14:textId="4032D742" w:rsidR="004E3FF7" w:rsidRPr="005246A1" w:rsidRDefault="00A76C8E" w:rsidP="00A76C8E">
            <w:pPr>
              <w:pStyle w:val="ae"/>
              <w:tabs>
                <w:tab w:val="left" w:pos="2940"/>
              </w:tabs>
              <w:ind w:leftChars="0" w:left="0"/>
              <w:rPr>
                <w:rFonts w:ascii="Times New Roman" w:eastAsia="Meiryo UI" w:hAnsi="Times New Roman"/>
              </w:rPr>
            </w:pPr>
            <w:r w:rsidRPr="005246A1">
              <w:rPr>
                <w:rFonts w:ascii="Times New Roman" w:eastAsia="Meiryo UI" w:hAnsi="Times New Roman"/>
              </w:rPr>
              <w:t xml:space="preserve">Lấy </w:t>
            </w:r>
            <w:r w:rsidR="00216B1A" w:rsidRPr="005246A1">
              <w:rPr>
                <w:rFonts w:ascii="Times New Roman" w:eastAsia="Meiryo UI" w:hAnsi="Times New Roman"/>
              </w:rPr>
              <w:t>職制略称</w:t>
            </w:r>
          </w:p>
        </w:tc>
        <w:tc>
          <w:tcPr>
            <w:tcW w:w="2196" w:type="dxa"/>
            <w:tcBorders>
              <w:right w:val="single" w:sz="12" w:space="0" w:color="auto"/>
            </w:tcBorders>
          </w:tcPr>
          <w:p w14:paraId="6328E6B7" w14:textId="77777777" w:rsidR="004E3FF7" w:rsidRPr="005246A1" w:rsidRDefault="004E3FF7" w:rsidP="005703D8">
            <w:pPr>
              <w:pStyle w:val="ae"/>
              <w:ind w:leftChars="0" w:left="0"/>
              <w:rPr>
                <w:rFonts w:ascii="Times New Roman" w:eastAsia="Meiryo UI" w:hAnsi="Times New Roman"/>
              </w:rPr>
            </w:pPr>
          </w:p>
        </w:tc>
      </w:tr>
      <w:tr w:rsidR="004E3FF7" w:rsidRPr="005246A1" w14:paraId="53D9A4A1" w14:textId="77777777" w:rsidTr="005703D8">
        <w:trPr>
          <w:trHeight w:val="260"/>
        </w:trPr>
        <w:tc>
          <w:tcPr>
            <w:tcW w:w="2509" w:type="dxa"/>
            <w:tcBorders>
              <w:left w:val="single" w:sz="12" w:space="0" w:color="auto"/>
            </w:tcBorders>
          </w:tcPr>
          <w:p w14:paraId="1CDD7EE0" w14:textId="3A315A92" w:rsidR="004E3FF7" w:rsidRPr="005246A1" w:rsidRDefault="00B26994" w:rsidP="005703D8">
            <w:pPr>
              <w:pStyle w:val="ae"/>
              <w:ind w:leftChars="0" w:left="0"/>
              <w:rPr>
                <w:rFonts w:ascii="Times New Roman" w:eastAsia="Meiryo UI" w:hAnsi="Times New Roman"/>
              </w:rPr>
            </w:pPr>
            <w:r w:rsidRPr="005246A1">
              <w:rPr>
                <w:rFonts w:ascii="Times New Roman" w:eastAsia="Meiryo UI" w:hAnsi="Times New Roman"/>
              </w:rPr>
              <w:t>g</w:t>
            </w:r>
            <w:r w:rsidR="00383995" w:rsidRPr="005246A1">
              <w:rPr>
                <w:rFonts w:ascii="Times New Roman" w:eastAsia="Meiryo UI" w:hAnsi="Times New Roman"/>
              </w:rPr>
              <w:t>etPID</w:t>
            </w:r>
          </w:p>
        </w:tc>
        <w:tc>
          <w:tcPr>
            <w:tcW w:w="3819" w:type="dxa"/>
          </w:tcPr>
          <w:p w14:paraId="785907B3" w14:textId="6BDF36C7" w:rsidR="004E3FF7" w:rsidRPr="005246A1" w:rsidRDefault="00A76C8E"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 xml:space="preserve">trả về </w:t>
            </w:r>
            <w:r w:rsidRPr="005246A1">
              <w:rPr>
                <w:rFonts w:ascii="Times New Roman" w:eastAsia="Meiryo UI" w:hAnsi="Times New Roman"/>
              </w:rPr>
              <w:t>職制</w:t>
            </w:r>
            <w:r w:rsidRPr="005246A1">
              <w:rPr>
                <w:rFonts w:ascii="Times New Roman" w:eastAsia="Meiryo UI" w:hAnsi="Times New Roman"/>
              </w:rPr>
              <w:t>ID của cha</w:t>
            </w:r>
          </w:p>
        </w:tc>
        <w:tc>
          <w:tcPr>
            <w:tcW w:w="2196" w:type="dxa"/>
            <w:tcBorders>
              <w:right w:val="single" w:sz="12" w:space="0" w:color="auto"/>
            </w:tcBorders>
          </w:tcPr>
          <w:p w14:paraId="0A89644D" w14:textId="77777777" w:rsidR="004E3FF7" w:rsidRPr="005246A1" w:rsidRDefault="004E3FF7" w:rsidP="005703D8">
            <w:pPr>
              <w:pStyle w:val="ae"/>
              <w:ind w:leftChars="0" w:left="0"/>
              <w:rPr>
                <w:rFonts w:ascii="Times New Roman" w:eastAsia="Meiryo UI" w:hAnsi="Times New Roman"/>
              </w:rPr>
            </w:pPr>
          </w:p>
        </w:tc>
      </w:tr>
      <w:tr w:rsidR="004E3FF7" w:rsidRPr="005246A1" w14:paraId="6F30B10B" w14:textId="77777777" w:rsidTr="005703D8">
        <w:trPr>
          <w:trHeight w:val="260"/>
        </w:trPr>
        <w:tc>
          <w:tcPr>
            <w:tcW w:w="2509" w:type="dxa"/>
            <w:tcBorders>
              <w:left w:val="single" w:sz="12" w:space="0" w:color="auto"/>
            </w:tcBorders>
          </w:tcPr>
          <w:p w14:paraId="5F8D9957" w14:textId="646607BC" w:rsidR="004E3FF7" w:rsidRPr="005246A1" w:rsidRDefault="00B26994" w:rsidP="005703D8">
            <w:pPr>
              <w:pStyle w:val="ae"/>
              <w:ind w:leftChars="0" w:left="0"/>
              <w:rPr>
                <w:rFonts w:ascii="Times New Roman" w:eastAsia="Meiryo UI" w:hAnsi="Times New Roman"/>
              </w:rPr>
            </w:pPr>
            <w:r w:rsidRPr="005246A1">
              <w:rPr>
                <w:rFonts w:ascii="Times New Roman" w:eastAsia="Meiryo UI" w:hAnsi="Times New Roman"/>
              </w:rPr>
              <w:t>g</w:t>
            </w:r>
            <w:r w:rsidR="00383995" w:rsidRPr="005246A1">
              <w:rPr>
                <w:rFonts w:ascii="Times New Roman" w:eastAsia="Meiryo UI" w:hAnsi="Times New Roman"/>
              </w:rPr>
              <w:t>etLevel</w:t>
            </w:r>
          </w:p>
        </w:tc>
        <w:tc>
          <w:tcPr>
            <w:tcW w:w="3819" w:type="dxa"/>
          </w:tcPr>
          <w:p w14:paraId="56408B2D" w14:textId="5F79D1B4" w:rsidR="004E3FF7" w:rsidRPr="005246A1" w:rsidRDefault="00A76C8E"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Trả về level</w:t>
            </w:r>
          </w:p>
        </w:tc>
        <w:tc>
          <w:tcPr>
            <w:tcW w:w="2196" w:type="dxa"/>
            <w:tcBorders>
              <w:right w:val="single" w:sz="12" w:space="0" w:color="auto"/>
            </w:tcBorders>
          </w:tcPr>
          <w:p w14:paraId="05281EC2" w14:textId="77777777" w:rsidR="004E3FF7" w:rsidRPr="005246A1" w:rsidRDefault="004E3FF7" w:rsidP="005703D8">
            <w:pPr>
              <w:pStyle w:val="ae"/>
              <w:ind w:leftChars="0" w:left="0"/>
              <w:rPr>
                <w:rFonts w:ascii="Times New Roman" w:eastAsia="Meiryo UI" w:hAnsi="Times New Roman"/>
              </w:rPr>
            </w:pPr>
          </w:p>
        </w:tc>
      </w:tr>
      <w:tr w:rsidR="00C66AFD" w:rsidRPr="005246A1" w14:paraId="7405E5EC" w14:textId="77777777" w:rsidTr="00215FF5">
        <w:trPr>
          <w:trHeight w:val="260"/>
        </w:trPr>
        <w:tc>
          <w:tcPr>
            <w:tcW w:w="2509" w:type="dxa"/>
            <w:tcBorders>
              <w:left w:val="single" w:sz="12" w:space="0" w:color="auto"/>
            </w:tcBorders>
          </w:tcPr>
          <w:p w14:paraId="3A04F885" w14:textId="75708058" w:rsidR="00C66AFD" w:rsidRPr="005246A1" w:rsidRDefault="00B26994" w:rsidP="005703D8">
            <w:pPr>
              <w:pStyle w:val="ae"/>
              <w:ind w:leftChars="0" w:left="0"/>
              <w:rPr>
                <w:rFonts w:ascii="Times New Roman" w:eastAsia="Meiryo UI" w:hAnsi="Times New Roman"/>
              </w:rPr>
            </w:pPr>
            <w:r w:rsidRPr="005246A1">
              <w:rPr>
                <w:rFonts w:ascii="Times New Roman" w:eastAsia="Meiryo UI" w:hAnsi="Times New Roman"/>
              </w:rPr>
              <w:t>g</w:t>
            </w:r>
            <w:r w:rsidR="00383995" w:rsidRPr="005246A1">
              <w:rPr>
                <w:rFonts w:ascii="Times New Roman" w:eastAsia="Meiryo UI" w:hAnsi="Times New Roman"/>
              </w:rPr>
              <w:t>etFullName</w:t>
            </w:r>
          </w:p>
        </w:tc>
        <w:tc>
          <w:tcPr>
            <w:tcW w:w="3819" w:type="dxa"/>
          </w:tcPr>
          <w:p w14:paraId="6BBED42A" w14:textId="4DEE254B" w:rsidR="00C66AFD" w:rsidRPr="005246A1" w:rsidRDefault="00A76C8E" w:rsidP="00A76C8E">
            <w:pPr>
              <w:pStyle w:val="ae"/>
              <w:ind w:leftChars="0" w:left="0"/>
              <w:rPr>
                <w:rFonts w:ascii="Times New Roman" w:eastAsia="Meiryo UI" w:hAnsi="Times New Roman"/>
              </w:rPr>
            </w:pPr>
            <w:r w:rsidRPr="005246A1">
              <w:rPr>
                <w:rFonts w:ascii="Times New Roman" w:eastAsia="Meiryo UI" w:hAnsi="Times New Roman"/>
              </w:rPr>
              <w:t>Trả về fullname của</w:t>
            </w:r>
            <w:r w:rsidR="007E7EE9" w:rsidRPr="005246A1">
              <w:rPr>
                <w:rFonts w:ascii="Times New Roman" w:eastAsia="Meiryo UI" w:hAnsi="Times New Roman"/>
              </w:rPr>
              <w:t>職制</w:t>
            </w:r>
          </w:p>
        </w:tc>
        <w:tc>
          <w:tcPr>
            <w:tcW w:w="2196" w:type="dxa"/>
            <w:tcBorders>
              <w:right w:val="single" w:sz="12" w:space="0" w:color="auto"/>
            </w:tcBorders>
          </w:tcPr>
          <w:p w14:paraId="12DE44E6" w14:textId="77777777" w:rsidR="00C66AFD" w:rsidRPr="005246A1" w:rsidRDefault="00C66AFD" w:rsidP="005703D8">
            <w:pPr>
              <w:pStyle w:val="ae"/>
              <w:ind w:leftChars="0" w:left="0"/>
              <w:rPr>
                <w:rFonts w:ascii="Times New Roman" w:eastAsia="Meiryo UI" w:hAnsi="Times New Roman"/>
              </w:rPr>
            </w:pPr>
          </w:p>
        </w:tc>
      </w:tr>
      <w:tr w:rsidR="00215FF5" w:rsidRPr="005246A1" w14:paraId="24FFEF59" w14:textId="77777777" w:rsidTr="00A17CCB">
        <w:trPr>
          <w:trHeight w:val="260"/>
        </w:trPr>
        <w:tc>
          <w:tcPr>
            <w:tcW w:w="2509" w:type="dxa"/>
            <w:tcBorders>
              <w:left w:val="single" w:sz="12" w:space="0" w:color="auto"/>
            </w:tcBorders>
          </w:tcPr>
          <w:p w14:paraId="4ACC0D28" w14:textId="32334C97" w:rsidR="00215FF5" w:rsidRPr="005246A1" w:rsidRDefault="00215FF5" w:rsidP="005703D8">
            <w:pPr>
              <w:pStyle w:val="ae"/>
              <w:ind w:leftChars="0" w:left="0"/>
              <w:rPr>
                <w:rFonts w:ascii="Times New Roman" w:eastAsia="Meiryo UI" w:hAnsi="Times New Roman"/>
              </w:rPr>
            </w:pPr>
            <w:r w:rsidRPr="005246A1">
              <w:rPr>
                <w:rFonts w:ascii="Times New Roman" w:eastAsia="Meiryo UI" w:hAnsi="Times New Roman"/>
              </w:rPr>
              <w:t>getDataFromID</w:t>
            </w:r>
          </w:p>
        </w:tc>
        <w:tc>
          <w:tcPr>
            <w:tcW w:w="3819" w:type="dxa"/>
          </w:tcPr>
          <w:p w14:paraId="11219F29" w14:textId="1FF06FC5" w:rsidR="00215FF5" w:rsidRPr="005246A1" w:rsidRDefault="00A76C8E" w:rsidP="005703D8">
            <w:pPr>
              <w:pStyle w:val="ae"/>
              <w:ind w:leftChars="0" w:left="0"/>
              <w:rPr>
                <w:rFonts w:ascii="Times New Roman" w:eastAsia="Meiryo UI" w:hAnsi="Times New Roman"/>
              </w:rPr>
            </w:pPr>
            <w:r w:rsidRPr="005246A1">
              <w:rPr>
                <w:rFonts w:ascii="Times New Roman" w:eastAsia="Meiryo UI" w:hAnsi="Times New Roman"/>
              </w:rPr>
              <w:t>trả về array data của ID đối tượng</w:t>
            </w:r>
          </w:p>
        </w:tc>
        <w:tc>
          <w:tcPr>
            <w:tcW w:w="2196" w:type="dxa"/>
            <w:tcBorders>
              <w:right w:val="single" w:sz="12" w:space="0" w:color="auto"/>
            </w:tcBorders>
          </w:tcPr>
          <w:p w14:paraId="51E3A363" w14:textId="77777777" w:rsidR="00215FF5" w:rsidRPr="005246A1" w:rsidRDefault="00215FF5" w:rsidP="005703D8">
            <w:pPr>
              <w:pStyle w:val="ae"/>
              <w:ind w:leftChars="0" w:left="0"/>
              <w:rPr>
                <w:rFonts w:ascii="Times New Roman" w:eastAsia="Meiryo UI" w:hAnsi="Times New Roman"/>
              </w:rPr>
            </w:pPr>
          </w:p>
        </w:tc>
      </w:tr>
      <w:tr w:rsidR="00A17CCB" w:rsidRPr="005246A1" w14:paraId="3A870D92" w14:textId="77777777" w:rsidTr="005703D8">
        <w:trPr>
          <w:trHeight w:val="260"/>
        </w:trPr>
        <w:tc>
          <w:tcPr>
            <w:tcW w:w="2509" w:type="dxa"/>
            <w:tcBorders>
              <w:left w:val="single" w:sz="12" w:space="0" w:color="auto"/>
              <w:bottom w:val="single" w:sz="12" w:space="0" w:color="auto"/>
            </w:tcBorders>
          </w:tcPr>
          <w:p w14:paraId="00F9C852" w14:textId="1F3EC597" w:rsidR="00A17CCB" w:rsidRPr="005246A1" w:rsidRDefault="00A17CCB" w:rsidP="005703D8">
            <w:pPr>
              <w:pStyle w:val="ae"/>
              <w:ind w:leftChars="0" w:left="0"/>
              <w:rPr>
                <w:rFonts w:ascii="Times New Roman" w:eastAsia="Meiryo UI" w:hAnsi="Times New Roman"/>
              </w:rPr>
            </w:pPr>
            <w:r w:rsidRPr="005246A1">
              <w:rPr>
                <w:rFonts w:ascii="Times New Roman" w:eastAsia="Meiryo UI" w:hAnsi="Times New Roman"/>
              </w:rPr>
              <w:t>getKanrenID</w:t>
            </w:r>
          </w:p>
        </w:tc>
        <w:tc>
          <w:tcPr>
            <w:tcW w:w="3819" w:type="dxa"/>
            <w:tcBorders>
              <w:bottom w:val="single" w:sz="12" w:space="0" w:color="auto"/>
            </w:tcBorders>
          </w:tcPr>
          <w:p w14:paraId="0986AFAF" w14:textId="614C8B74" w:rsidR="00A17CCB" w:rsidRPr="005246A1" w:rsidRDefault="00A76C8E" w:rsidP="00A76C8E">
            <w:pPr>
              <w:pStyle w:val="ae"/>
              <w:ind w:leftChars="0" w:left="0"/>
              <w:rPr>
                <w:rFonts w:ascii="Times New Roman" w:eastAsia="Meiryo UI" w:hAnsi="Times New Roman"/>
              </w:rPr>
            </w:pPr>
            <w:r w:rsidRPr="005246A1">
              <w:rPr>
                <w:rFonts w:ascii="Times New Roman" w:eastAsia="Meiryo UI" w:hAnsi="Times New Roman"/>
              </w:rPr>
              <w:t xml:space="preserve">Trả về array của danh sách </w:t>
            </w:r>
            <w:r w:rsidR="00A17CCB" w:rsidRPr="005246A1">
              <w:rPr>
                <w:rFonts w:ascii="Times New Roman" w:eastAsia="Meiryo UI" w:hAnsi="Times New Roman"/>
              </w:rPr>
              <w:t>関連会社</w:t>
            </w:r>
            <w:r w:rsidR="00A17CCB" w:rsidRPr="005246A1">
              <w:rPr>
                <w:rFonts w:ascii="Times New Roman" w:eastAsia="Meiryo UI" w:hAnsi="Times New Roman"/>
              </w:rPr>
              <w:t>ID</w:t>
            </w:r>
            <w:r w:rsidR="00A17CCB" w:rsidRPr="005246A1">
              <w:rPr>
                <w:rFonts w:ascii="Times New Roman" w:eastAsia="Meiryo UI" w:hAnsi="Times New Roman"/>
              </w:rPr>
              <w:t>一覧</w:t>
            </w:r>
          </w:p>
        </w:tc>
        <w:tc>
          <w:tcPr>
            <w:tcW w:w="2196" w:type="dxa"/>
            <w:tcBorders>
              <w:bottom w:val="single" w:sz="12" w:space="0" w:color="auto"/>
              <w:right w:val="single" w:sz="12" w:space="0" w:color="auto"/>
            </w:tcBorders>
          </w:tcPr>
          <w:p w14:paraId="0F0E8167" w14:textId="77777777" w:rsidR="00A17CCB" w:rsidRPr="005246A1" w:rsidRDefault="00A17CCB" w:rsidP="005703D8">
            <w:pPr>
              <w:pStyle w:val="ae"/>
              <w:ind w:leftChars="0" w:left="0"/>
              <w:rPr>
                <w:rFonts w:ascii="Times New Roman" w:eastAsia="Meiryo UI" w:hAnsi="Times New Roman"/>
              </w:rPr>
            </w:pPr>
          </w:p>
        </w:tc>
      </w:tr>
    </w:tbl>
    <w:p w14:paraId="38834F53" w14:textId="2C5B1F06" w:rsidR="00C81B80" w:rsidRPr="005246A1" w:rsidRDefault="00C81B80" w:rsidP="00C65A35">
      <w:pPr>
        <w:pStyle w:val="a0"/>
        <w:ind w:left="606" w:hangingChars="300" w:hanging="606"/>
        <w:rPr>
          <w:rFonts w:ascii="Times New Roman" w:eastAsia="Meiryo UI" w:hAnsi="Times New Roman"/>
          <w:sz w:val="22"/>
        </w:rPr>
      </w:pPr>
    </w:p>
    <w:p w14:paraId="3EC202B8" w14:textId="77777777" w:rsidR="00C81B80" w:rsidRPr="005246A1" w:rsidRDefault="00C81B80" w:rsidP="00C65A35">
      <w:pPr>
        <w:pStyle w:val="a0"/>
        <w:ind w:left="606" w:hangingChars="300" w:hanging="606"/>
        <w:rPr>
          <w:rFonts w:ascii="Times New Roman" w:eastAsia="Meiryo UI" w:hAnsi="Times New Roman"/>
          <w:sz w:val="22"/>
        </w:rPr>
      </w:pPr>
    </w:p>
    <w:p w14:paraId="56D774B6" w14:textId="0B88A2CF" w:rsidR="00343113" w:rsidRPr="005246A1" w:rsidRDefault="00A76C8E" w:rsidP="00BF0F64">
      <w:pPr>
        <w:pStyle w:val="Heading2"/>
        <w:tabs>
          <w:tab w:val="num" w:pos="1276"/>
        </w:tabs>
        <w:ind w:left="993" w:hanging="708"/>
        <w:rPr>
          <w:rFonts w:ascii="Times New Roman" w:hAnsi="Times New Roman"/>
        </w:rPr>
      </w:pPr>
      <w:r w:rsidRPr="005246A1">
        <w:rPr>
          <w:rFonts w:ascii="Times New Roman" w:hAnsi="Times New Roman"/>
        </w:rPr>
        <w:t xml:space="preserve">file dùng để xử lý common </w:t>
      </w:r>
    </w:p>
    <w:p w14:paraId="22A55318" w14:textId="77777777" w:rsidR="003C44EB" w:rsidRPr="005246A1" w:rsidRDefault="003C44EB" w:rsidP="00C65A35">
      <w:pPr>
        <w:pStyle w:val="a0"/>
        <w:ind w:left="606" w:hangingChars="300" w:hanging="606"/>
        <w:rPr>
          <w:rFonts w:ascii="Times New Roman" w:eastAsia="Meiryo UI" w:hAnsi="Times New Roman"/>
          <w:sz w:val="22"/>
        </w:rPr>
      </w:pPr>
    </w:p>
    <w:p w14:paraId="0D1D5728" w14:textId="459EF1F7" w:rsidR="00144F41" w:rsidRPr="005246A1" w:rsidRDefault="00A76C8E" w:rsidP="00542DFD">
      <w:pPr>
        <w:pStyle w:val="a0"/>
        <w:ind w:leftChars="200" w:left="546" w:hangingChars="100" w:hanging="182"/>
        <w:rPr>
          <w:rFonts w:ascii="Times New Roman" w:eastAsia="Meiryo UI" w:hAnsi="Times New Roman"/>
        </w:rPr>
      </w:pPr>
      <w:r w:rsidRPr="005246A1">
        <w:rPr>
          <w:rFonts w:ascii="Times New Roman" w:eastAsia="Meiryo UI" w:hAnsi="Times New Roman"/>
        </w:rPr>
        <w:t>file name</w:t>
      </w:r>
      <w:r w:rsidR="00144F41" w:rsidRPr="005246A1">
        <w:rPr>
          <w:rFonts w:ascii="Times New Roman" w:eastAsia="Meiryo UI" w:hAnsi="Times New Roman"/>
        </w:rPr>
        <w:t>：</w:t>
      </w:r>
      <w:r w:rsidR="00F92FC7" w:rsidRPr="005246A1">
        <w:rPr>
          <w:rFonts w:ascii="Times New Roman" w:eastAsia="Meiryo UI" w:hAnsi="Times New Roman"/>
        </w:rPr>
        <w:t>F</w:t>
      </w:r>
      <w:r w:rsidR="00144F41" w:rsidRPr="005246A1">
        <w:rPr>
          <w:rFonts w:ascii="Times New Roman" w:eastAsia="Meiryo UI" w:hAnsi="Times New Roman"/>
        </w:rPr>
        <w:t>unc</w:t>
      </w:r>
      <w:r w:rsidR="00F92FC7" w:rsidRPr="005246A1">
        <w:rPr>
          <w:rFonts w:ascii="Times New Roman" w:eastAsia="Meiryo UI" w:hAnsi="Times New Roman"/>
        </w:rPr>
        <w:t>C</w:t>
      </w:r>
      <w:r w:rsidR="00144F41" w:rsidRPr="005246A1">
        <w:rPr>
          <w:rFonts w:ascii="Times New Roman" w:eastAsia="Meiryo UI" w:hAnsi="Times New Roman"/>
        </w:rPr>
        <w:t>ommon.php</w:t>
      </w:r>
    </w:p>
    <w:p w14:paraId="4FDA8277" w14:textId="0947F507" w:rsidR="00C266FE" w:rsidRPr="005246A1" w:rsidRDefault="00A76C8E" w:rsidP="00542DFD">
      <w:pPr>
        <w:pStyle w:val="a0"/>
        <w:ind w:leftChars="200" w:left="546" w:hangingChars="100" w:hanging="182"/>
        <w:rPr>
          <w:rFonts w:ascii="Times New Roman" w:eastAsia="Meiryo UI" w:hAnsi="Times New Roman"/>
        </w:rPr>
      </w:pPr>
      <w:r w:rsidRPr="005246A1">
        <w:rPr>
          <w:rFonts w:ascii="Times New Roman" w:eastAsia="Meiryo UI" w:hAnsi="Times New Roman"/>
        </w:rPr>
        <w:t>class name</w:t>
      </w:r>
      <w:r w:rsidR="00C266FE" w:rsidRPr="005246A1">
        <w:rPr>
          <w:rFonts w:ascii="Times New Roman" w:eastAsia="Meiryo UI" w:hAnsi="Times New Roman"/>
        </w:rPr>
        <w:t>：</w:t>
      </w:r>
      <w:r w:rsidR="00C266FE" w:rsidRPr="005246A1">
        <w:rPr>
          <w:rFonts w:ascii="Times New Roman" w:eastAsia="Meiryo UI" w:hAnsi="Times New Roman"/>
        </w:rPr>
        <w:t>FuncCommon</w:t>
      </w: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09"/>
        <w:gridCol w:w="3819"/>
        <w:gridCol w:w="2196"/>
      </w:tblGrid>
      <w:tr w:rsidR="00144F41" w:rsidRPr="005246A1" w14:paraId="7DD65A5E" w14:textId="77777777" w:rsidTr="005703D8">
        <w:tc>
          <w:tcPr>
            <w:tcW w:w="2509" w:type="dxa"/>
            <w:tcBorders>
              <w:top w:val="single" w:sz="12" w:space="0" w:color="auto"/>
              <w:left w:val="single" w:sz="12" w:space="0" w:color="auto"/>
              <w:bottom w:val="double" w:sz="4" w:space="0" w:color="auto"/>
            </w:tcBorders>
            <w:shd w:val="clear" w:color="auto" w:fill="C2D69B" w:themeFill="accent3" w:themeFillTint="99"/>
          </w:tcPr>
          <w:p w14:paraId="39A54058" w14:textId="148F6AA2" w:rsidR="00144F41" w:rsidRPr="005246A1" w:rsidRDefault="00A76C8E" w:rsidP="005703D8">
            <w:pPr>
              <w:pStyle w:val="ae"/>
              <w:ind w:leftChars="0" w:left="0"/>
              <w:jc w:val="center"/>
              <w:rPr>
                <w:rFonts w:ascii="Times New Roman" w:eastAsia="Meiryo UI" w:hAnsi="Times New Roman"/>
              </w:rPr>
            </w:pPr>
            <w:r w:rsidRPr="005246A1">
              <w:rPr>
                <w:rFonts w:ascii="Times New Roman" w:eastAsia="Meiryo UI" w:hAnsi="Times New Roman"/>
              </w:rPr>
              <w:t>Tên mục</w:t>
            </w:r>
          </w:p>
        </w:tc>
        <w:tc>
          <w:tcPr>
            <w:tcW w:w="3819" w:type="dxa"/>
            <w:tcBorders>
              <w:top w:val="single" w:sz="12" w:space="0" w:color="auto"/>
              <w:bottom w:val="double" w:sz="4" w:space="0" w:color="auto"/>
            </w:tcBorders>
            <w:shd w:val="clear" w:color="auto" w:fill="C2D69B" w:themeFill="accent3" w:themeFillTint="99"/>
          </w:tcPr>
          <w:p w14:paraId="13A24D42" w14:textId="54DB9BE4" w:rsidR="00144F41" w:rsidRPr="005246A1" w:rsidRDefault="00A76C8E" w:rsidP="005703D8">
            <w:pPr>
              <w:pStyle w:val="ae"/>
              <w:ind w:leftChars="0" w:left="0"/>
              <w:jc w:val="center"/>
              <w:rPr>
                <w:rFonts w:ascii="Times New Roman" w:eastAsia="Meiryo UI" w:hAnsi="Times New Roman"/>
              </w:rPr>
            </w:pPr>
            <w:r w:rsidRPr="005246A1">
              <w:rPr>
                <w:rFonts w:ascii="Times New Roman" w:eastAsia="Meiryo UI" w:hAnsi="Times New Roman"/>
              </w:rPr>
              <w:t>Nội dung</w:t>
            </w:r>
          </w:p>
        </w:tc>
        <w:tc>
          <w:tcPr>
            <w:tcW w:w="2196" w:type="dxa"/>
            <w:tcBorders>
              <w:top w:val="single" w:sz="12" w:space="0" w:color="auto"/>
              <w:bottom w:val="double" w:sz="4" w:space="0" w:color="auto"/>
              <w:right w:val="single" w:sz="12" w:space="0" w:color="auto"/>
            </w:tcBorders>
            <w:shd w:val="clear" w:color="auto" w:fill="C2D69B" w:themeFill="accent3" w:themeFillTint="99"/>
          </w:tcPr>
          <w:p w14:paraId="547A95EC" w14:textId="136A9F6D" w:rsidR="00144F41" w:rsidRPr="005246A1" w:rsidRDefault="00A76C8E" w:rsidP="005703D8">
            <w:pPr>
              <w:pStyle w:val="ae"/>
              <w:ind w:leftChars="0" w:left="0"/>
              <w:jc w:val="center"/>
              <w:rPr>
                <w:rFonts w:ascii="Times New Roman" w:eastAsia="Meiryo UI" w:hAnsi="Times New Roman"/>
              </w:rPr>
            </w:pPr>
            <w:r w:rsidRPr="005246A1">
              <w:rPr>
                <w:rFonts w:ascii="Times New Roman" w:eastAsia="Meiryo UI" w:hAnsi="Times New Roman"/>
              </w:rPr>
              <w:t>Ghi chú</w:t>
            </w:r>
          </w:p>
        </w:tc>
      </w:tr>
      <w:tr w:rsidR="00905BD4" w:rsidRPr="005246A1" w14:paraId="5378B059" w14:textId="77777777" w:rsidTr="005703D8">
        <w:tc>
          <w:tcPr>
            <w:tcW w:w="2509" w:type="dxa"/>
            <w:tcBorders>
              <w:left w:val="single" w:sz="12" w:space="0" w:color="auto"/>
            </w:tcBorders>
          </w:tcPr>
          <w:p w14:paraId="18764F9F" w14:textId="00D8E379" w:rsidR="00905BD4" w:rsidRPr="005246A1" w:rsidRDefault="00EF324B" w:rsidP="005703D8">
            <w:pPr>
              <w:pStyle w:val="ae"/>
              <w:ind w:leftChars="0" w:left="0"/>
              <w:rPr>
                <w:rFonts w:ascii="Times New Roman" w:eastAsia="Meiryo UI" w:hAnsi="Times New Roman"/>
              </w:rPr>
            </w:pPr>
            <w:r w:rsidRPr="005246A1">
              <w:rPr>
                <w:rFonts w:ascii="Times New Roman" w:eastAsia="Meiryo UI" w:hAnsi="Times New Roman"/>
              </w:rPr>
              <w:t>g</w:t>
            </w:r>
            <w:r w:rsidR="00F401BF" w:rsidRPr="005246A1">
              <w:rPr>
                <w:rFonts w:ascii="Times New Roman" w:eastAsia="Meiryo UI" w:hAnsi="Times New Roman"/>
              </w:rPr>
              <w:t>etUserID</w:t>
            </w:r>
          </w:p>
        </w:tc>
        <w:tc>
          <w:tcPr>
            <w:tcW w:w="3819" w:type="dxa"/>
          </w:tcPr>
          <w:p w14:paraId="0DD93B37" w14:textId="049FB3B9" w:rsidR="00905BD4" w:rsidRPr="005246A1" w:rsidRDefault="00A76C8E"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Lấy login user ID</w:t>
            </w:r>
          </w:p>
        </w:tc>
        <w:tc>
          <w:tcPr>
            <w:tcW w:w="2196" w:type="dxa"/>
            <w:tcBorders>
              <w:right w:val="single" w:sz="12" w:space="0" w:color="auto"/>
            </w:tcBorders>
          </w:tcPr>
          <w:p w14:paraId="61C16626" w14:textId="77777777" w:rsidR="00905BD4" w:rsidRPr="005246A1" w:rsidRDefault="00905BD4" w:rsidP="005703D8">
            <w:pPr>
              <w:pStyle w:val="ae"/>
              <w:ind w:leftChars="0" w:left="0"/>
              <w:rPr>
                <w:rFonts w:ascii="Times New Roman" w:eastAsia="Meiryo UI" w:hAnsi="Times New Roman"/>
              </w:rPr>
            </w:pPr>
          </w:p>
        </w:tc>
      </w:tr>
      <w:tr w:rsidR="00C64BE7" w:rsidRPr="005246A1" w14:paraId="3A64B2FA" w14:textId="77777777" w:rsidTr="005703D8">
        <w:tc>
          <w:tcPr>
            <w:tcW w:w="2509" w:type="dxa"/>
            <w:tcBorders>
              <w:left w:val="single" w:sz="12" w:space="0" w:color="auto"/>
            </w:tcBorders>
          </w:tcPr>
          <w:p w14:paraId="21C46336" w14:textId="43396899" w:rsidR="00C64BE7" w:rsidRPr="005246A1" w:rsidRDefault="005A65D9" w:rsidP="005703D8">
            <w:pPr>
              <w:pStyle w:val="ae"/>
              <w:ind w:leftChars="0" w:left="0"/>
              <w:rPr>
                <w:rFonts w:ascii="Times New Roman" w:eastAsia="Meiryo UI" w:hAnsi="Times New Roman"/>
              </w:rPr>
            </w:pPr>
            <w:r w:rsidRPr="005246A1">
              <w:rPr>
                <w:rFonts w:ascii="Times New Roman" w:eastAsia="Meiryo UI" w:hAnsi="Times New Roman"/>
              </w:rPr>
              <w:t>run</w:t>
            </w:r>
            <w:r w:rsidR="00EF324B" w:rsidRPr="005246A1">
              <w:rPr>
                <w:rFonts w:ascii="Times New Roman" w:eastAsia="Meiryo UI" w:hAnsi="Times New Roman"/>
              </w:rPr>
              <w:t>l</w:t>
            </w:r>
            <w:r w:rsidR="00C439DB" w:rsidRPr="005246A1">
              <w:rPr>
                <w:rFonts w:ascii="Times New Roman" w:eastAsia="Meiryo UI" w:hAnsi="Times New Roman"/>
              </w:rPr>
              <w:t>ogin</w:t>
            </w:r>
          </w:p>
        </w:tc>
        <w:tc>
          <w:tcPr>
            <w:tcW w:w="3819" w:type="dxa"/>
          </w:tcPr>
          <w:p w14:paraId="061ED1AF" w14:textId="34A5C464" w:rsidR="00C64BE7" w:rsidRPr="005246A1" w:rsidRDefault="00A76C8E" w:rsidP="00A76C8E">
            <w:pPr>
              <w:pStyle w:val="ae"/>
              <w:tabs>
                <w:tab w:val="left" w:pos="2940"/>
              </w:tabs>
              <w:ind w:leftChars="0" w:left="0"/>
              <w:rPr>
                <w:rFonts w:ascii="Times New Roman" w:eastAsia="Meiryo UI" w:hAnsi="Times New Roman"/>
              </w:rPr>
            </w:pPr>
            <w:r w:rsidRPr="005246A1">
              <w:rPr>
                <w:rFonts w:ascii="Times New Roman" w:eastAsia="Meiryo UI" w:hAnsi="Times New Roman"/>
              </w:rPr>
              <w:t>L</w:t>
            </w:r>
            <w:r w:rsidRPr="005246A1">
              <w:rPr>
                <w:rFonts w:ascii="Times New Roman" w:eastAsia="Meiryo UI" w:hAnsi="Times New Roman"/>
                <w:lang w:val="vi-VN"/>
              </w:rPr>
              <w:t xml:space="preserve">ưu </w:t>
            </w:r>
            <w:r w:rsidRPr="005246A1">
              <w:rPr>
                <w:rFonts w:ascii="Times New Roman" w:eastAsia="Meiryo UI" w:hAnsi="Times New Roman"/>
              </w:rPr>
              <w:t>trữ thông tin user vào session</w:t>
            </w:r>
          </w:p>
        </w:tc>
        <w:tc>
          <w:tcPr>
            <w:tcW w:w="2196" w:type="dxa"/>
            <w:tcBorders>
              <w:right w:val="single" w:sz="12" w:space="0" w:color="auto"/>
            </w:tcBorders>
          </w:tcPr>
          <w:p w14:paraId="675EC97D" w14:textId="77777777" w:rsidR="00C64BE7" w:rsidRPr="005246A1" w:rsidRDefault="00C64BE7" w:rsidP="005703D8">
            <w:pPr>
              <w:pStyle w:val="ae"/>
              <w:ind w:leftChars="0" w:left="0"/>
              <w:rPr>
                <w:rFonts w:ascii="Times New Roman" w:eastAsia="Meiryo UI" w:hAnsi="Times New Roman"/>
              </w:rPr>
            </w:pPr>
          </w:p>
        </w:tc>
      </w:tr>
      <w:tr w:rsidR="000C51AA" w:rsidRPr="005246A1" w14:paraId="17C9A478" w14:textId="77777777" w:rsidTr="005703D8">
        <w:tc>
          <w:tcPr>
            <w:tcW w:w="2509" w:type="dxa"/>
            <w:tcBorders>
              <w:left w:val="single" w:sz="12" w:space="0" w:color="auto"/>
            </w:tcBorders>
          </w:tcPr>
          <w:p w14:paraId="580FF9C0" w14:textId="6495EDE5" w:rsidR="000C51AA" w:rsidRPr="005246A1" w:rsidRDefault="00EF324B" w:rsidP="005703D8">
            <w:pPr>
              <w:pStyle w:val="ae"/>
              <w:ind w:leftChars="0" w:left="0"/>
              <w:rPr>
                <w:rFonts w:ascii="Times New Roman" w:eastAsia="Meiryo UI" w:hAnsi="Times New Roman"/>
              </w:rPr>
            </w:pPr>
            <w:r w:rsidRPr="005246A1">
              <w:rPr>
                <w:rFonts w:ascii="Times New Roman" w:eastAsia="Meiryo UI" w:hAnsi="Times New Roman"/>
              </w:rPr>
              <w:t>i</w:t>
            </w:r>
            <w:r w:rsidR="0010458F" w:rsidRPr="005246A1">
              <w:rPr>
                <w:rFonts w:ascii="Times New Roman" w:eastAsia="Meiryo UI" w:hAnsi="Times New Roman"/>
              </w:rPr>
              <w:t>s</w:t>
            </w:r>
            <w:r w:rsidR="00186868" w:rsidRPr="005246A1">
              <w:rPr>
                <w:rFonts w:ascii="Times New Roman" w:eastAsia="Meiryo UI" w:hAnsi="Times New Roman"/>
              </w:rPr>
              <w:t>PermissionMenu</w:t>
            </w:r>
          </w:p>
        </w:tc>
        <w:tc>
          <w:tcPr>
            <w:tcW w:w="3819" w:type="dxa"/>
          </w:tcPr>
          <w:p w14:paraId="77ED15EF" w14:textId="1FBA814A" w:rsidR="000C51AA" w:rsidRPr="005246A1" w:rsidRDefault="00A76C8E"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Quyết định menu được phép</w:t>
            </w:r>
          </w:p>
        </w:tc>
        <w:tc>
          <w:tcPr>
            <w:tcW w:w="2196" w:type="dxa"/>
            <w:tcBorders>
              <w:right w:val="single" w:sz="12" w:space="0" w:color="auto"/>
            </w:tcBorders>
          </w:tcPr>
          <w:p w14:paraId="5D6F7433" w14:textId="77777777" w:rsidR="000C51AA" w:rsidRPr="005246A1" w:rsidRDefault="000C51AA" w:rsidP="005703D8">
            <w:pPr>
              <w:pStyle w:val="ae"/>
              <w:ind w:leftChars="0" w:left="0"/>
              <w:rPr>
                <w:rFonts w:ascii="Times New Roman" w:eastAsia="Meiryo UI" w:hAnsi="Times New Roman"/>
              </w:rPr>
            </w:pPr>
          </w:p>
        </w:tc>
      </w:tr>
      <w:tr w:rsidR="009408FE" w:rsidRPr="005246A1" w14:paraId="0B5A322A" w14:textId="77777777" w:rsidTr="005703D8">
        <w:tc>
          <w:tcPr>
            <w:tcW w:w="2509" w:type="dxa"/>
            <w:tcBorders>
              <w:left w:val="single" w:sz="12" w:space="0" w:color="auto"/>
            </w:tcBorders>
          </w:tcPr>
          <w:p w14:paraId="15DE6748" w14:textId="2D8BC5F8" w:rsidR="009408FE" w:rsidRPr="005246A1" w:rsidRDefault="009408FE" w:rsidP="005703D8">
            <w:pPr>
              <w:pStyle w:val="ae"/>
              <w:ind w:leftChars="0" w:left="0"/>
              <w:rPr>
                <w:rFonts w:ascii="Times New Roman" w:eastAsia="Meiryo UI" w:hAnsi="Times New Roman"/>
              </w:rPr>
            </w:pPr>
            <w:r w:rsidRPr="005246A1">
              <w:rPr>
                <w:rFonts w:ascii="Times New Roman" w:eastAsia="Meiryo UI" w:hAnsi="Times New Roman"/>
              </w:rPr>
              <w:t>getMainInformation</w:t>
            </w:r>
          </w:p>
        </w:tc>
        <w:tc>
          <w:tcPr>
            <w:tcW w:w="3819" w:type="dxa"/>
          </w:tcPr>
          <w:p w14:paraId="102CE317" w14:textId="573B2BE0" w:rsidR="009408FE" w:rsidRPr="005246A1" w:rsidRDefault="00A76C8E"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Lấy thông tin main information</w:t>
            </w:r>
          </w:p>
        </w:tc>
        <w:tc>
          <w:tcPr>
            <w:tcW w:w="2196" w:type="dxa"/>
            <w:tcBorders>
              <w:right w:val="single" w:sz="12" w:space="0" w:color="auto"/>
            </w:tcBorders>
          </w:tcPr>
          <w:p w14:paraId="2510AA18" w14:textId="77777777" w:rsidR="009408FE" w:rsidRPr="005246A1" w:rsidRDefault="009408FE" w:rsidP="005703D8">
            <w:pPr>
              <w:pStyle w:val="ae"/>
              <w:ind w:leftChars="0" w:left="0"/>
              <w:rPr>
                <w:rFonts w:ascii="Times New Roman" w:eastAsia="Meiryo UI" w:hAnsi="Times New Roman"/>
              </w:rPr>
            </w:pPr>
          </w:p>
        </w:tc>
      </w:tr>
      <w:tr w:rsidR="009408FE" w:rsidRPr="005246A1" w14:paraId="1AA9C06F" w14:textId="77777777" w:rsidTr="005703D8">
        <w:tc>
          <w:tcPr>
            <w:tcW w:w="2509" w:type="dxa"/>
            <w:tcBorders>
              <w:left w:val="single" w:sz="12" w:space="0" w:color="auto"/>
            </w:tcBorders>
          </w:tcPr>
          <w:p w14:paraId="2E01440A" w14:textId="77777777" w:rsidR="009408FE" w:rsidRPr="005246A1" w:rsidRDefault="009408FE" w:rsidP="005703D8">
            <w:pPr>
              <w:pStyle w:val="ae"/>
              <w:ind w:leftChars="0" w:left="0"/>
              <w:rPr>
                <w:rFonts w:ascii="Times New Roman" w:eastAsia="Meiryo UI" w:hAnsi="Times New Roman"/>
              </w:rPr>
            </w:pPr>
          </w:p>
        </w:tc>
        <w:tc>
          <w:tcPr>
            <w:tcW w:w="3819" w:type="dxa"/>
          </w:tcPr>
          <w:p w14:paraId="019BF5CC" w14:textId="77777777" w:rsidR="009408FE" w:rsidRPr="005246A1" w:rsidRDefault="009408FE" w:rsidP="005703D8">
            <w:pPr>
              <w:pStyle w:val="ae"/>
              <w:tabs>
                <w:tab w:val="left" w:pos="2940"/>
              </w:tabs>
              <w:ind w:leftChars="0" w:left="0"/>
              <w:rPr>
                <w:rFonts w:ascii="Times New Roman" w:eastAsia="Meiryo UI" w:hAnsi="Times New Roman"/>
              </w:rPr>
            </w:pPr>
          </w:p>
        </w:tc>
        <w:tc>
          <w:tcPr>
            <w:tcW w:w="2196" w:type="dxa"/>
            <w:tcBorders>
              <w:right w:val="single" w:sz="12" w:space="0" w:color="auto"/>
            </w:tcBorders>
          </w:tcPr>
          <w:p w14:paraId="5731557F" w14:textId="77777777" w:rsidR="009408FE" w:rsidRPr="005246A1" w:rsidRDefault="009408FE" w:rsidP="005703D8">
            <w:pPr>
              <w:pStyle w:val="ae"/>
              <w:ind w:leftChars="0" w:left="0"/>
              <w:rPr>
                <w:rFonts w:ascii="Times New Roman" w:eastAsia="Meiryo UI" w:hAnsi="Times New Roman"/>
              </w:rPr>
            </w:pPr>
          </w:p>
        </w:tc>
      </w:tr>
      <w:tr w:rsidR="00FF3365" w:rsidRPr="005246A1" w14:paraId="23817968" w14:textId="77777777" w:rsidTr="005703D8">
        <w:trPr>
          <w:trHeight w:val="260"/>
        </w:trPr>
        <w:tc>
          <w:tcPr>
            <w:tcW w:w="2509" w:type="dxa"/>
            <w:tcBorders>
              <w:left w:val="single" w:sz="12" w:space="0" w:color="auto"/>
              <w:bottom w:val="single" w:sz="12" w:space="0" w:color="auto"/>
            </w:tcBorders>
          </w:tcPr>
          <w:p w14:paraId="5A3DCCA1" w14:textId="77777777" w:rsidR="00FF3365" w:rsidRPr="005246A1" w:rsidRDefault="00FF3365" w:rsidP="005703D8">
            <w:pPr>
              <w:pStyle w:val="ae"/>
              <w:ind w:leftChars="0" w:left="0"/>
              <w:rPr>
                <w:rFonts w:ascii="Times New Roman" w:eastAsia="Meiryo UI" w:hAnsi="Times New Roman"/>
              </w:rPr>
            </w:pPr>
          </w:p>
        </w:tc>
        <w:tc>
          <w:tcPr>
            <w:tcW w:w="3819" w:type="dxa"/>
            <w:tcBorders>
              <w:bottom w:val="single" w:sz="12" w:space="0" w:color="auto"/>
            </w:tcBorders>
          </w:tcPr>
          <w:p w14:paraId="0FE0174E" w14:textId="77777777" w:rsidR="00FF3365" w:rsidRPr="005246A1" w:rsidRDefault="00FF3365" w:rsidP="005703D8">
            <w:pPr>
              <w:pStyle w:val="ae"/>
              <w:ind w:leftChars="0" w:left="0"/>
              <w:rPr>
                <w:rFonts w:ascii="Times New Roman" w:eastAsia="Meiryo UI" w:hAnsi="Times New Roman"/>
              </w:rPr>
            </w:pPr>
          </w:p>
        </w:tc>
        <w:tc>
          <w:tcPr>
            <w:tcW w:w="2196" w:type="dxa"/>
            <w:tcBorders>
              <w:bottom w:val="single" w:sz="12" w:space="0" w:color="auto"/>
              <w:right w:val="single" w:sz="12" w:space="0" w:color="auto"/>
            </w:tcBorders>
          </w:tcPr>
          <w:p w14:paraId="22EAC482" w14:textId="77777777" w:rsidR="00FF3365" w:rsidRPr="005246A1" w:rsidRDefault="00FF3365" w:rsidP="005703D8">
            <w:pPr>
              <w:pStyle w:val="ae"/>
              <w:ind w:leftChars="0" w:left="0"/>
              <w:rPr>
                <w:rFonts w:ascii="Times New Roman" w:eastAsia="Meiryo UI" w:hAnsi="Times New Roman"/>
              </w:rPr>
            </w:pPr>
          </w:p>
        </w:tc>
      </w:tr>
    </w:tbl>
    <w:p w14:paraId="1861EBF5" w14:textId="77777777" w:rsidR="00144F41" w:rsidRPr="005246A1" w:rsidRDefault="00144F41" w:rsidP="00C65A35">
      <w:pPr>
        <w:pStyle w:val="a0"/>
        <w:ind w:left="606" w:hangingChars="300" w:hanging="606"/>
        <w:rPr>
          <w:rFonts w:ascii="Times New Roman" w:eastAsia="Meiryo UI" w:hAnsi="Times New Roman"/>
          <w:sz w:val="22"/>
        </w:rPr>
      </w:pPr>
    </w:p>
    <w:p w14:paraId="7FA5C20F" w14:textId="77777777" w:rsidR="00792DDB" w:rsidRPr="005246A1" w:rsidRDefault="00792DDB" w:rsidP="00C65A35">
      <w:pPr>
        <w:pStyle w:val="a0"/>
        <w:ind w:left="606" w:hangingChars="300" w:hanging="606"/>
        <w:rPr>
          <w:rFonts w:ascii="Times New Roman" w:eastAsia="Meiryo UI" w:hAnsi="Times New Roman"/>
          <w:sz w:val="22"/>
        </w:rPr>
      </w:pPr>
    </w:p>
    <w:p w14:paraId="1512B229" w14:textId="1936CD74" w:rsidR="00343113" w:rsidRPr="005246A1" w:rsidRDefault="00A76C8E" w:rsidP="00BF0F64">
      <w:pPr>
        <w:pStyle w:val="Heading2"/>
        <w:tabs>
          <w:tab w:val="num" w:pos="1276"/>
        </w:tabs>
        <w:ind w:hanging="699"/>
        <w:rPr>
          <w:rFonts w:ascii="Times New Roman" w:hAnsi="Times New Roman"/>
        </w:rPr>
      </w:pPr>
      <w:r w:rsidRPr="005246A1">
        <w:rPr>
          <w:rFonts w:ascii="Times New Roman" w:hAnsi="Times New Roman"/>
        </w:rPr>
        <w:t>file dùng để xử lý WebAPI dùng TimeTrackerNX</w:t>
      </w:r>
    </w:p>
    <w:p w14:paraId="09499A5A" w14:textId="77777777" w:rsidR="00D86E65" w:rsidRPr="005246A1" w:rsidRDefault="00D86E65" w:rsidP="00C65A35">
      <w:pPr>
        <w:pStyle w:val="a0"/>
        <w:ind w:left="606" w:hangingChars="300" w:hanging="606"/>
        <w:rPr>
          <w:rFonts w:ascii="Times New Roman" w:eastAsia="Meiryo UI" w:hAnsi="Times New Roman"/>
          <w:sz w:val="22"/>
        </w:rPr>
      </w:pPr>
    </w:p>
    <w:p w14:paraId="67B31ECC" w14:textId="236A6E1D" w:rsidR="00D13656" w:rsidRPr="005246A1" w:rsidRDefault="00A76C8E" w:rsidP="00D13656">
      <w:pPr>
        <w:pStyle w:val="a0"/>
        <w:ind w:leftChars="200" w:left="546" w:hangingChars="100" w:hanging="182"/>
        <w:rPr>
          <w:rFonts w:ascii="Times New Roman" w:eastAsia="Meiryo UI" w:hAnsi="Times New Roman"/>
        </w:rPr>
      </w:pPr>
      <w:r w:rsidRPr="005246A1">
        <w:rPr>
          <w:rFonts w:ascii="Times New Roman" w:eastAsia="Meiryo UI" w:hAnsi="Times New Roman"/>
        </w:rPr>
        <w:t>file name</w:t>
      </w:r>
      <w:r w:rsidR="00D13656" w:rsidRPr="005246A1">
        <w:rPr>
          <w:rFonts w:ascii="Times New Roman" w:eastAsia="Meiryo UI" w:hAnsi="Times New Roman"/>
        </w:rPr>
        <w:t>：</w:t>
      </w:r>
      <w:r w:rsidR="00E224FE" w:rsidRPr="005246A1">
        <w:rPr>
          <w:rFonts w:ascii="Times New Roman" w:eastAsia="Meiryo UI" w:hAnsi="Times New Roman"/>
        </w:rPr>
        <w:t>TimeTrackerCommon</w:t>
      </w:r>
      <w:r w:rsidR="00D13656" w:rsidRPr="005246A1">
        <w:rPr>
          <w:rFonts w:ascii="Times New Roman" w:eastAsia="Meiryo UI" w:hAnsi="Times New Roman"/>
        </w:rPr>
        <w:t>.php</w:t>
      </w:r>
    </w:p>
    <w:p w14:paraId="5DB16979" w14:textId="1BD61124" w:rsidR="00D13656" w:rsidRPr="005246A1" w:rsidRDefault="00D938FC" w:rsidP="00D13656">
      <w:pPr>
        <w:pStyle w:val="a0"/>
        <w:ind w:left="546" w:hangingChars="300" w:hanging="546"/>
        <w:rPr>
          <w:rFonts w:ascii="Times New Roman" w:eastAsia="Meiryo UI" w:hAnsi="Times New Roman"/>
        </w:rPr>
      </w:pPr>
      <w:r w:rsidRPr="005246A1">
        <w:rPr>
          <w:rFonts w:ascii="Times New Roman" w:eastAsia="Meiryo UI" w:hAnsi="Times New Roman"/>
        </w:rPr>
        <w:t xml:space="preserve">　　　</w:t>
      </w:r>
      <w:r w:rsidR="00A76C8E" w:rsidRPr="005246A1">
        <w:rPr>
          <w:rFonts w:ascii="Times New Roman" w:eastAsia="Meiryo UI" w:hAnsi="Times New Roman"/>
        </w:rPr>
        <w:t>class name</w:t>
      </w:r>
      <w:r w:rsidRPr="005246A1">
        <w:rPr>
          <w:rFonts w:ascii="Times New Roman" w:eastAsia="Meiryo UI" w:hAnsi="Times New Roman"/>
        </w:rPr>
        <w:t>：</w:t>
      </w:r>
      <w:r w:rsidR="002B2D7E" w:rsidRPr="005246A1">
        <w:rPr>
          <w:rFonts w:ascii="Times New Roman" w:eastAsia="Meiryo UI" w:hAnsi="Times New Roman"/>
        </w:rPr>
        <w:t>TimeTracker</w:t>
      </w:r>
      <w:r w:rsidR="00AC6DF3" w:rsidRPr="005246A1">
        <w:rPr>
          <w:rFonts w:ascii="Times New Roman" w:eastAsia="Meiryo UI" w:hAnsi="Times New Roman"/>
        </w:rPr>
        <w:t>Common</w:t>
      </w: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09"/>
        <w:gridCol w:w="3819"/>
        <w:gridCol w:w="2196"/>
      </w:tblGrid>
      <w:tr w:rsidR="00D13656" w:rsidRPr="005246A1" w14:paraId="173C04E6" w14:textId="77777777" w:rsidTr="005703D8">
        <w:tc>
          <w:tcPr>
            <w:tcW w:w="2509" w:type="dxa"/>
            <w:tcBorders>
              <w:top w:val="single" w:sz="12" w:space="0" w:color="auto"/>
              <w:left w:val="single" w:sz="12" w:space="0" w:color="auto"/>
              <w:bottom w:val="double" w:sz="4" w:space="0" w:color="auto"/>
            </w:tcBorders>
            <w:shd w:val="clear" w:color="auto" w:fill="C2D69B" w:themeFill="accent3" w:themeFillTint="99"/>
          </w:tcPr>
          <w:p w14:paraId="7A284056" w14:textId="77899978" w:rsidR="00D13656" w:rsidRPr="005246A1" w:rsidRDefault="00A76C8E" w:rsidP="005703D8">
            <w:pPr>
              <w:pStyle w:val="ae"/>
              <w:ind w:leftChars="0" w:left="0"/>
              <w:jc w:val="center"/>
              <w:rPr>
                <w:rFonts w:ascii="Times New Roman" w:eastAsia="Meiryo UI" w:hAnsi="Times New Roman"/>
              </w:rPr>
            </w:pPr>
            <w:r w:rsidRPr="005246A1">
              <w:rPr>
                <w:rFonts w:ascii="Times New Roman" w:eastAsia="Meiryo UI" w:hAnsi="Times New Roman"/>
              </w:rPr>
              <w:t>Tên mục</w:t>
            </w:r>
          </w:p>
        </w:tc>
        <w:tc>
          <w:tcPr>
            <w:tcW w:w="3819" w:type="dxa"/>
            <w:tcBorders>
              <w:top w:val="single" w:sz="12" w:space="0" w:color="auto"/>
              <w:bottom w:val="double" w:sz="4" w:space="0" w:color="auto"/>
            </w:tcBorders>
            <w:shd w:val="clear" w:color="auto" w:fill="C2D69B" w:themeFill="accent3" w:themeFillTint="99"/>
          </w:tcPr>
          <w:p w14:paraId="75392D55" w14:textId="5F3BEE82" w:rsidR="00D13656" w:rsidRPr="005246A1" w:rsidRDefault="00A76C8E" w:rsidP="005703D8">
            <w:pPr>
              <w:pStyle w:val="ae"/>
              <w:ind w:leftChars="0" w:left="0"/>
              <w:jc w:val="center"/>
              <w:rPr>
                <w:rFonts w:ascii="Times New Roman" w:eastAsia="Meiryo UI" w:hAnsi="Times New Roman"/>
              </w:rPr>
            </w:pPr>
            <w:r w:rsidRPr="005246A1">
              <w:rPr>
                <w:rFonts w:ascii="Times New Roman" w:eastAsia="Meiryo UI" w:hAnsi="Times New Roman"/>
              </w:rPr>
              <w:t>Nội dung</w:t>
            </w:r>
          </w:p>
        </w:tc>
        <w:tc>
          <w:tcPr>
            <w:tcW w:w="2196" w:type="dxa"/>
            <w:tcBorders>
              <w:top w:val="single" w:sz="12" w:space="0" w:color="auto"/>
              <w:bottom w:val="double" w:sz="4" w:space="0" w:color="auto"/>
              <w:right w:val="single" w:sz="12" w:space="0" w:color="auto"/>
            </w:tcBorders>
            <w:shd w:val="clear" w:color="auto" w:fill="C2D69B" w:themeFill="accent3" w:themeFillTint="99"/>
          </w:tcPr>
          <w:p w14:paraId="2D8D0D17" w14:textId="618A3258" w:rsidR="00D13656" w:rsidRPr="005246A1" w:rsidRDefault="00A76C8E" w:rsidP="005703D8">
            <w:pPr>
              <w:pStyle w:val="ae"/>
              <w:ind w:leftChars="0" w:left="0"/>
              <w:jc w:val="center"/>
              <w:rPr>
                <w:rFonts w:ascii="Times New Roman" w:eastAsia="Meiryo UI" w:hAnsi="Times New Roman"/>
              </w:rPr>
            </w:pPr>
            <w:r w:rsidRPr="005246A1">
              <w:rPr>
                <w:rFonts w:ascii="Times New Roman" w:eastAsia="Meiryo UI" w:hAnsi="Times New Roman"/>
              </w:rPr>
              <w:t>Ghi chú</w:t>
            </w:r>
          </w:p>
        </w:tc>
      </w:tr>
      <w:tr w:rsidR="00D13656" w:rsidRPr="005246A1" w14:paraId="132B2CEA" w14:textId="77777777" w:rsidTr="005703D8">
        <w:tc>
          <w:tcPr>
            <w:tcW w:w="2509" w:type="dxa"/>
            <w:tcBorders>
              <w:top w:val="double" w:sz="4" w:space="0" w:color="auto"/>
              <w:left w:val="single" w:sz="12" w:space="0" w:color="auto"/>
            </w:tcBorders>
          </w:tcPr>
          <w:p w14:paraId="7494A15A" w14:textId="097F0158" w:rsidR="00D13656" w:rsidRPr="005246A1" w:rsidRDefault="00FF317E" w:rsidP="005703D8">
            <w:pPr>
              <w:pStyle w:val="ae"/>
              <w:ind w:leftChars="0" w:left="0"/>
              <w:rPr>
                <w:rFonts w:ascii="Times New Roman" w:eastAsia="Meiryo UI" w:hAnsi="Times New Roman"/>
              </w:rPr>
            </w:pPr>
            <w:r w:rsidRPr="005246A1">
              <w:rPr>
                <w:rFonts w:ascii="Times New Roman" w:eastAsia="Meiryo UI" w:hAnsi="Times New Roman"/>
              </w:rPr>
              <w:t>getW</w:t>
            </w:r>
            <w:r w:rsidR="008B0499" w:rsidRPr="005246A1">
              <w:rPr>
                <w:rFonts w:ascii="Times New Roman" w:eastAsia="Meiryo UI" w:hAnsi="Times New Roman"/>
              </w:rPr>
              <w:t>ebApiToken</w:t>
            </w:r>
          </w:p>
        </w:tc>
        <w:tc>
          <w:tcPr>
            <w:tcW w:w="3819" w:type="dxa"/>
            <w:tcBorders>
              <w:top w:val="double" w:sz="4" w:space="0" w:color="auto"/>
            </w:tcBorders>
          </w:tcPr>
          <w:p w14:paraId="04FEE393" w14:textId="62EC804C" w:rsidR="00D13656" w:rsidRPr="005246A1" w:rsidRDefault="00A76C8E" w:rsidP="005703D8">
            <w:pPr>
              <w:pStyle w:val="ae"/>
              <w:ind w:leftChars="0" w:left="0"/>
              <w:rPr>
                <w:rFonts w:ascii="Times New Roman" w:eastAsia="Meiryo UI" w:hAnsi="Times New Roman"/>
              </w:rPr>
            </w:pPr>
            <w:r w:rsidRPr="005246A1">
              <w:rPr>
                <w:rFonts w:ascii="Times New Roman" w:eastAsia="Meiryo UI" w:hAnsi="Times New Roman"/>
              </w:rPr>
              <w:t>Lấy thông tin xác thực</w:t>
            </w:r>
          </w:p>
        </w:tc>
        <w:tc>
          <w:tcPr>
            <w:tcW w:w="2196" w:type="dxa"/>
            <w:tcBorders>
              <w:top w:val="double" w:sz="4" w:space="0" w:color="auto"/>
              <w:right w:val="single" w:sz="12" w:space="0" w:color="auto"/>
            </w:tcBorders>
          </w:tcPr>
          <w:p w14:paraId="416D24D7" w14:textId="77777777" w:rsidR="00D13656" w:rsidRPr="005246A1" w:rsidRDefault="00D13656" w:rsidP="005703D8">
            <w:pPr>
              <w:pStyle w:val="ae"/>
              <w:ind w:leftChars="0" w:left="0"/>
              <w:rPr>
                <w:rFonts w:ascii="Times New Roman" w:eastAsia="Meiryo UI" w:hAnsi="Times New Roman"/>
              </w:rPr>
            </w:pPr>
          </w:p>
        </w:tc>
      </w:tr>
      <w:tr w:rsidR="00D13656" w:rsidRPr="005246A1" w14:paraId="7286A453" w14:textId="77777777" w:rsidTr="004017A8">
        <w:trPr>
          <w:trHeight w:val="260"/>
        </w:trPr>
        <w:tc>
          <w:tcPr>
            <w:tcW w:w="2509" w:type="dxa"/>
            <w:tcBorders>
              <w:left w:val="single" w:sz="12" w:space="0" w:color="auto"/>
            </w:tcBorders>
          </w:tcPr>
          <w:p w14:paraId="7A66DA8E" w14:textId="19A2199A" w:rsidR="00D13656" w:rsidRPr="005246A1" w:rsidRDefault="00FF317E" w:rsidP="005703D8">
            <w:pPr>
              <w:pStyle w:val="ae"/>
              <w:ind w:leftChars="0" w:left="0"/>
              <w:rPr>
                <w:rFonts w:ascii="Times New Roman" w:eastAsia="Meiryo UI" w:hAnsi="Times New Roman"/>
              </w:rPr>
            </w:pPr>
            <w:r w:rsidRPr="005246A1">
              <w:rPr>
                <w:rFonts w:ascii="Times New Roman" w:eastAsia="Meiryo UI" w:hAnsi="Times New Roman"/>
              </w:rPr>
              <w:t>runW</w:t>
            </w:r>
            <w:r w:rsidR="00473A9D" w:rsidRPr="005246A1">
              <w:rPr>
                <w:rFonts w:ascii="Times New Roman" w:eastAsia="Meiryo UI" w:hAnsi="Times New Roman"/>
              </w:rPr>
              <w:t>ebApi</w:t>
            </w:r>
          </w:p>
        </w:tc>
        <w:tc>
          <w:tcPr>
            <w:tcW w:w="3819" w:type="dxa"/>
          </w:tcPr>
          <w:p w14:paraId="56DB79B6" w14:textId="3C54E567" w:rsidR="00D13656" w:rsidRPr="005246A1" w:rsidRDefault="00A76C8E" w:rsidP="00A76C8E">
            <w:pPr>
              <w:pStyle w:val="ae"/>
              <w:ind w:leftChars="0" w:left="0"/>
              <w:rPr>
                <w:rFonts w:ascii="Times New Roman" w:eastAsia="Meiryo UI" w:hAnsi="Times New Roman"/>
              </w:rPr>
            </w:pPr>
            <w:r w:rsidRPr="005246A1">
              <w:rPr>
                <w:rFonts w:ascii="Times New Roman" w:eastAsia="Meiryo UI" w:hAnsi="Times New Roman"/>
              </w:rPr>
              <w:t xml:space="preserve">Chạy </w:t>
            </w:r>
            <w:r w:rsidR="00A808DC" w:rsidRPr="005246A1">
              <w:rPr>
                <w:rFonts w:ascii="Times New Roman" w:eastAsia="Meiryo UI" w:hAnsi="Times New Roman"/>
              </w:rPr>
              <w:t>WebAPI</w:t>
            </w:r>
          </w:p>
        </w:tc>
        <w:tc>
          <w:tcPr>
            <w:tcW w:w="2196" w:type="dxa"/>
            <w:tcBorders>
              <w:right w:val="single" w:sz="12" w:space="0" w:color="auto"/>
            </w:tcBorders>
          </w:tcPr>
          <w:p w14:paraId="3CD92C56" w14:textId="77777777" w:rsidR="00D13656" w:rsidRPr="005246A1" w:rsidRDefault="00D13656" w:rsidP="005703D8">
            <w:pPr>
              <w:pStyle w:val="ae"/>
              <w:ind w:leftChars="0" w:left="0"/>
              <w:rPr>
                <w:rFonts w:ascii="Times New Roman" w:eastAsia="Meiryo UI" w:hAnsi="Times New Roman"/>
              </w:rPr>
            </w:pPr>
          </w:p>
        </w:tc>
      </w:tr>
      <w:tr w:rsidR="004017A8" w:rsidRPr="005246A1" w14:paraId="3C263C86" w14:textId="77777777" w:rsidTr="005703D8">
        <w:trPr>
          <w:trHeight w:val="260"/>
        </w:trPr>
        <w:tc>
          <w:tcPr>
            <w:tcW w:w="2509" w:type="dxa"/>
            <w:tcBorders>
              <w:left w:val="single" w:sz="12" w:space="0" w:color="auto"/>
              <w:bottom w:val="single" w:sz="12" w:space="0" w:color="auto"/>
            </w:tcBorders>
          </w:tcPr>
          <w:p w14:paraId="325AF020" w14:textId="77777777" w:rsidR="004017A8" w:rsidRPr="005246A1" w:rsidRDefault="004017A8" w:rsidP="005703D8">
            <w:pPr>
              <w:pStyle w:val="ae"/>
              <w:ind w:leftChars="0" w:left="0"/>
              <w:rPr>
                <w:rFonts w:ascii="Times New Roman" w:eastAsia="Meiryo UI" w:hAnsi="Times New Roman"/>
              </w:rPr>
            </w:pPr>
          </w:p>
        </w:tc>
        <w:tc>
          <w:tcPr>
            <w:tcW w:w="3819" w:type="dxa"/>
            <w:tcBorders>
              <w:bottom w:val="single" w:sz="12" w:space="0" w:color="auto"/>
            </w:tcBorders>
          </w:tcPr>
          <w:p w14:paraId="65BACBB9" w14:textId="77777777" w:rsidR="004017A8" w:rsidRPr="005246A1" w:rsidRDefault="004017A8" w:rsidP="005703D8">
            <w:pPr>
              <w:pStyle w:val="ae"/>
              <w:ind w:leftChars="0" w:left="0"/>
              <w:rPr>
                <w:rFonts w:ascii="Times New Roman" w:eastAsia="Meiryo UI" w:hAnsi="Times New Roman"/>
              </w:rPr>
            </w:pPr>
          </w:p>
        </w:tc>
        <w:tc>
          <w:tcPr>
            <w:tcW w:w="2196" w:type="dxa"/>
            <w:tcBorders>
              <w:bottom w:val="single" w:sz="12" w:space="0" w:color="auto"/>
              <w:right w:val="single" w:sz="12" w:space="0" w:color="auto"/>
            </w:tcBorders>
          </w:tcPr>
          <w:p w14:paraId="4A2658B7" w14:textId="77777777" w:rsidR="004017A8" w:rsidRPr="005246A1" w:rsidRDefault="004017A8" w:rsidP="005703D8">
            <w:pPr>
              <w:pStyle w:val="ae"/>
              <w:ind w:leftChars="0" w:left="0"/>
              <w:rPr>
                <w:rFonts w:ascii="Times New Roman" w:eastAsia="Meiryo UI" w:hAnsi="Times New Roman"/>
              </w:rPr>
            </w:pPr>
          </w:p>
        </w:tc>
      </w:tr>
    </w:tbl>
    <w:p w14:paraId="21ECA491" w14:textId="77777777" w:rsidR="00D13656" w:rsidRPr="005246A1" w:rsidRDefault="00D13656" w:rsidP="00C65A35">
      <w:pPr>
        <w:pStyle w:val="a0"/>
        <w:ind w:left="606" w:hangingChars="300" w:hanging="606"/>
        <w:rPr>
          <w:rFonts w:ascii="Times New Roman" w:eastAsia="Meiryo UI" w:hAnsi="Times New Roman"/>
          <w:sz w:val="22"/>
        </w:rPr>
      </w:pPr>
    </w:p>
    <w:p w14:paraId="6B802AB5" w14:textId="77777777" w:rsidR="00343113" w:rsidRPr="005246A1" w:rsidRDefault="00343113" w:rsidP="00C65A35">
      <w:pPr>
        <w:pStyle w:val="a0"/>
        <w:ind w:left="606" w:hangingChars="300" w:hanging="606"/>
        <w:rPr>
          <w:rFonts w:ascii="Times New Roman" w:eastAsia="Meiryo UI" w:hAnsi="Times New Roman"/>
          <w:sz w:val="22"/>
        </w:rPr>
      </w:pPr>
    </w:p>
    <w:p w14:paraId="2EF340EA" w14:textId="4DB66A80" w:rsidR="00D86E65" w:rsidRPr="005246A1" w:rsidRDefault="00D86E65" w:rsidP="00C65A35">
      <w:pPr>
        <w:pStyle w:val="a0"/>
        <w:ind w:left="606" w:hangingChars="300" w:hanging="606"/>
        <w:rPr>
          <w:rFonts w:ascii="Times New Roman" w:eastAsia="Meiryo UI" w:hAnsi="Times New Roman"/>
          <w:sz w:val="22"/>
        </w:rPr>
      </w:pPr>
    </w:p>
    <w:p w14:paraId="2FE84ABC" w14:textId="5E57E9E5" w:rsidR="00454709" w:rsidRPr="005246A1" w:rsidRDefault="00A76C8E" w:rsidP="00454709">
      <w:pPr>
        <w:pStyle w:val="Heading1"/>
        <w:rPr>
          <w:rFonts w:ascii="Times New Roman" w:eastAsia="Meiryo UI" w:hAnsi="Times New Roman"/>
        </w:rPr>
      </w:pPr>
      <w:r w:rsidRPr="005246A1">
        <w:rPr>
          <w:rFonts w:ascii="Times New Roman" w:eastAsia="Meiryo UI" w:hAnsi="Times New Roman"/>
        </w:rPr>
        <w:lastRenderedPageBreak/>
        <w:t>định nghĩa message</w:t>
      </w:r>
    </w:p>
    <w:p w14:paraId="5F23F7F1" w14:textId="52CD7F1D" w:rsidR="00454709" w:rsidRPr="005246A1" w:rsidRDefault="00A76C8E" w:rsidP="00695B6E">
      <w:pPr>
        <w:pStyle w:val="Heading2"/>
        <w:tabs>
          <w:tab w:val="num" w:pos="902"/>
        </w:tabs>
        <w:ind w:hanging="699"/>
        <w:rPr>
          <w:rFonts w:ascii="Times New Roman" w:hAnsi="Times New Roman"/>
        </w:rPr>
      </w:pPr>
      <w:r w:rsidRPr="005246A1">
        <w:rPr>
          <w:rFonts w:ascii="Times New Roman" w:hAnsi="Times New Roman"/>
        </w:rPr>
        <w:t>định nghĩa file mesage</w:t>
      </w:r>
    </w:p>
    <w:p w14:paraId="1B986978" w14:textId="2C784CCD" w:rsidR="00D26405" w:rsidRPr="005246A1" w:rsidRDefault="00A76C8E" w:rsidP="00A76C8E">
      <w:pPr>
        <w:pStyle w:val="a0"/>
        <w:numPr>
          <w:ilvl w:val="0"/>
          <w:numId w:val="13"/>
        </w:numPr>
        <w:rPr>
          <w:rFonts w:ascii="Times New Roman" w:eastAsia="Meiryo UI" w:hAnsi="Times New Roman"/>
        </w:rPr>
      </w:pPr>
      <w:r w:rsidRPr="005246A1">
        <w:rPr>
          <w:rFonts w:ascii="Times New Roman" w:eastAsia="Meiryo UI" w:hAnsi="Times New Roman"/>
        </w:rPr>
        <w:t>Tr</w:t>
      </w:r>
      <w:r w:rsidRPr="005246A1">
        <w:rPr>
          <w:rFonts w:ascii="Times New Roman" w:eastAsia="Meiryo UI" w:hAnsi="Times New Roman"/>
          <w:lang w:val="vi-VN"/>
        </w:rPr>
        <w:t>ườ</w:t>
      </w:r>
      <w:r w:rsidRPr="005246A1">
        <w:rPr>
          <w:rFonts w:ascii="Times New Roman" w:eastAsia="Meiryo UI" w:hAnsi="Times New Roman"/>
        </w:rPr>
        <w:t>ng hợp cần phải xuất message, đăng ký vào file định nghĩa message, rồi sử dụng constant của file này</w:t>
      </w:r>
    </w:p>
    <w:p w14:paraId="30B348A6" w14:textId="380C4A2C" w:rsidR="00D26405" w:rsidRPr="005246A1" w:rsidRDefault="00A76C8E" w:rsidP="00F15966">
      <w:pPr>
        <w:pStyle w:val="a0"/>
        <w:numPr>
          <w:ilvl w:val="0"/>
          <w:numId w:val="13"/>
        </w:numPr>
        <w:rPr>
          <w:rFonts w:ascii="Times New Roman" w:eastAsia="Meiryo UI" w:hAnsi="Times New Roman"/>
        </w:rPr>
      </w:pPr>
      <w:r w:rsidRPr="005246A1">
        <w:rPr>
          <w:rFonts w:ascii="Times New Roman" w:eastAsia="Meiryo UI" w:hAnsi="Times New Roman"/>
        </w:rPr>
        <w:t xml:space="preserve">File name sẽ là </w:t>
      </w:r>
      <w:r w:rsidR="00D26405" w:rsidRPr="005246A1">
        <w:rPr>
          <w:rFonts w:ascii="Times New Roman" w:eastAsia="Meiryo UI" w:hAnsi="Times New Roman"/>
        </w:rPr>
        <w:t>「</w:t>
      </w:r>
      <w:r w:rsidR="00D26405" w:rsidRPr="005246A1">
        <w:rPr>
          <w:rFonts w:ascii="Times New Roman" w:eastAsia="Meiryo UI" w:hAnsi="Times New Roman"/>
        </w:rPr>
        <w:t>message.php</w:t>
      </w:r>
      <w:r w:rsidR="00D26405" w:rsidRPr="005246A1">
        <w:rPr>
          <w:rFonts w:ascii="Times New Roman" w:eastAsia="Meiryo UI" w:hAnsi="Times New Roman"/>
        </w:rPr>
        <w:t>」。</w:t>
      </w:r>
    </w:p>
    <w:p w14:paraId="5B2EE99D" w14:textId="60122A40" w:rsidR="00491415" w:rsidRPr="005246A1" w:rsidRDefault="00A76C8E" w:rsidP="00DA4049">
      <w:pPr>
        <w:pStyle w:val="a0"/>
        <w:numPr>
          <w:ilvl w:val="0"/>
          <w:numId w:val="13"/>
        </w:numPr>
        <w:rPr>
          <w:rFonts w:ascii="Times New Roman" w:eastAsia="Meiryo UI" w:hAnsi="Times New Roman"/>
        </w:rPr>
      </w:pPr>
      <w:r w:rsidRPr="005246A1">
        <w:rPr>
          <w:rFonts w:ascii="Times New Roman" w:eastAsia="Meiryo UI" w:hAnsi="Times New Roman"/>
        </w:rPr>
        <w:t xml:space="preserve">Tên constant sẽ là </w:t>
      </w:r>
      <w:r w:rsidR="00491415" w:rsidRPr="005246A1">
        <w:rPr>
          <w:rFonts w:ascii="Times New Roman" w:eastAsia="Meiryo UI" w:hAnsi="Times New Roman"/>
          <w:strike/>
          <w:color w:val="FF0000"/>
        </w:rPr>
        <w:t>MSG</w:t>
      </w:r>
      <w:r w:rsidR="005246A1" w:rsidRPr="005246A1">
        <w:rPr>
          <w:rFonts w:ascii="Times New Roman" w:eastAsia="Meiryo UI" w:hAnsi="Times New Roman"/>
          <w:color w:val="FF0000"/>
        </w:rPr>
        <w:t>msg</w:t>
      </w:r>
      <w:r w:rsidR="00491415" w:rsidRPr="005246A1">
        <w:rPr>
          <w:rFonts w:ascii="Times New Roman" w:eastAsia="Meiryo UI" w:hAnsi="Times New Roman"/>
        </w:rPr>
        <w:t>_[</w:t>
      </w:r>
      <w:r w:rsidR="00DA4049" w:rsidRPr="005246A1">
        <w:rPr>
          <w:rFonts w:ascii="Times New Roman" w:eastAsia="Meiryo UI" w:hAnsi="Times New Roman"/>
        </w:rPr>
        <w:t>Category name</w:t>
      </w:r>
      <w:r w:rsidR="00491415" w:rsidRPr="005246A1">
        <w:rPr>
          <w:rFonts w:ascii="Times New Roman" w:eastAsia="Meiryo UI" w:hAnsi="Times New Roman"/>
        </w:rPr>
        <w:t>]_[</w:t>
      </w:r>
      <w:r w:rsidR="00DA4049" w:rsidRPr="005246A1">
        <w:rPr>
          <w:rFonts w:ascii="Times New Roman" w:hAnsi="Times New Roman"/>
        </w:rPr>
        <w:t xml:space="preserve"> </w:t>
      </w:r>
      <w:r w:rsidR="00DA4049" w:rsidRPr="005246A1">
        <w:rPr>
          <w:rFonts w:ascii="Times New Roman" w:eastAsia="Meiryo UI" w:hAnsi="Times New Roman"/>
        </w:rPr>
        <w:t>Serial number</w:t>
      </w:r>
      <w:r w:rsidR="00491415" w:rsidRPr="005246A1">
        <w:rPr>
          <w:rFonts w:ascii="Times New Roman" w:eastAsia="Meiryo UI" w:hAnsi="Times New Roman"/>
        </w:rPr>
        <w:t>]</w:t>
      </w:r>
      <w:r w:rsidR="00290BE6" w:rsidRPr="005246A1">
        <w:rPr>
          <w:rFonts w:ascii="Times New Roman" w:eastAsia="Meiryo UI" w:hAnsi="Times New Roman"/>
        </w:rPr>
        <w:t>。</w:t>
      </w:r>
    </w:p>
    <w:p w14:paraId="67D19CAD" w14:textId="11079E53" w:rsidR="00290BE6" w:rsidRPr="005246A1" w:rsidRDefault="00A76C8E" w:rsidP="001C4592">
      <w:pPr>
        <w:pStyle w:val="a0"/>
        <w:ind w:left="615" w:firstLine="0"/>
        <w:rPr>
          <w:rFonts w:ascii="Times New Roman" w:eastAsia="Meiryo UI" w:hAnsi="Times New Roman"/>
        </w:rPr>
      </w:pPr>
      <w:r w:rsidRPr="005246A1">
        <w:rPr>
          <w:rFonts w:ascii="Times New Roman" w:eastAsia="Meiryo UI" w:hAnsi="Times New Roman"/>
        </w:rPr>
        <w:t>tr</w:t>
      </w:r>
      <w:r w:rsidRPr="005246A1">
        <w:rPr>
          <w:rFonts w:ascii="Times New Roman" w:eastAsia="Meiryo UI" w:hAnsi="Times New Roman"/>
          <w:lang w:val="vi-VN"/>
        </w:rPr>
        <w:t>ường hợp message cho màn riêng biệt thì</w:t>
      </w:r>
      <w:r w:rsidRPr="005246A1">
        <w:rPr>
          <w:rFonts w:ascii="Times New Roman" w:eastAsia="Meiryo UI" w:hAnsi="Times New Roman"/>
        </w:rPr>
        <w:t xml:space="preserve"> sẽ để tên màn vào phần </w:t>
      </w:r>
      <w:r w:rsidR="00DA4049" w:rsidRPr="005246A1">
        <w:rPr>
          <w:rFonts w:ascii="Times New Roman" w:eastAsia="Meiryo UI" w:hAnsi="Times New Roman"/>
        </w:rPr>
        <w:t xml:space="preserve">[Category name]  </w:t>
      </w:r>
      <w:r w:rsidRPr="005246A1">
        <w:rPr>
          <w:rFonts w:ascii="Times New Roman" w:eastAsia="Meiryo UI" w:hAnsi="Times New Roman"/>
        </w:rPr>
        <w:t>(</w:t>
      </w:r>
      <w:r w:rsidR="00DA4049" w:rsidRPr="005246A1">
        <w:rPr>
          <w:rFonts w:ascii="Times New Roman" w:eastAsia="Meiryo UI" w:hAnsi="Times New Roman"/>
        </w:rPr>
        <w:t>[Category name] có thể được ngăn tách bằng underscores)</w:t>
      </w:r>
    </w:p>
    <w:p w14:paraId="73351EFC" w14:textId="2B96520C" w:rsidR="0026195E" w:rsidRPr="005246A1" w:rsidRDefault="0026195E" w:rsidP="001E5185">
      <w:pPr>
        <w:pStyle w:val="a0"/>
        <w:ind w:left="0" w:firstLine="0"/>
        <w:rPr>
          <w:rFonts w:ascii="Times New Roman" w:eastAsia="Meiryo UI" w:hAnsi="Times New Roman"/>
        </w:rPr>
      </w:pPr>
    </w:p>
    <w:p w14:paraId="40D66B67" w14:textId="77777777" w:rsidR="00D428E9" w:rsidRPr="005246A1" w:rsidRDefault="00D428E9" w:rsidP="001E5185">
      <w:pPr>
        <w:pStyle w:val="a0"/>
        <w:ind w:left="0" w:firstLine="0"/>
        <w:rPr>
          <w:rFonts w:ascii="Times New Roman" w:eastAsia="Meiryo UI" w:hAnsi="Times New Roman"/>
        </w:rPr>
      </w:pPr>
    </w:p>
    <w:p w14:paraId="70C4B711" w14:textId="10DA619B" w:rsidR="00405A5C" w:rsidRPr="005246A1" w:rsidRDefault="00DA4049" w:rsidP="00291905">
      <w:pPr>
        <w:pStyle w:val="Heading2"/>
        <w:tabs>
          <w:tab w:val="num" w:pos="902"/>
        </w:tabs>
        <w:ind w:hanging="699"/>
        <w:rPr>
          <w:rFonts w:ascii="Times New Roman" w:hAnsi="Times New Roman"/>
        </w:rPr>
      </w:pPr>
      <w:r w:rsidRPr="005246A1">
        <w:rPr>
          <w:rFonts w:ascii="Times New Roman" w:hAnsi="Times New Roman"/>
        </w:rPr>
        <w:t>Danh sách message common</w:t>
      </w:r>
      <w:r w:rsidR="00065CA3" w:rsidRPr="005246A1">
        <w:rPr>
          <w:rFonts w:ascii="Times New Roman" w:hAnsi="Times New Roman"/>
        </w:rPr>
        <w:t>（</w:t>
      </w:r>
      <w:r w:rsidRPr="005246A1">
        <w:rPr>
          <w:rFonts w:ascii="Times New Roman" w:hAnsi="Times New Roman"/>
        </w:rPr>
        <w:t>ví dụ</w:t>
      </w:r>
      <w:r w:rsidR="00065CA3" w:rsidRPr="005246A1">
        <w:rPr>
          <w:rFonts w:ascii="Times New Roman" w:hAnsi="Times New Roman"/>
        </w:rPr>
        <w:t>）</w:t>
      </w: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59"/>
        <w:gridCol w:w="2551"/>
        <w:gridCol w:w="4314"/>
      </w:tblGrid>
      <w:tr w:rsidR="00454709" w:rsidRPr="005246A1" w14:paraId="0785B64A" w14:textId="77777777" w:rsidTr="00BD457C">
        <w:tc>
          <w:tcPr>
            <w:tcW w:w="1659" w:type="dxa"/>
            <w:tcBorders>
              <w:top w:val="single" w:sz="12" w:space="0" w:color="auto"/>
              <w:left w:val="single" w:sz="12" w:space="0" w:color="auto"/>
              <w:bottom w:val="double" w:sz="4" w:space="0" w:color="auto"/>
            </w:tcBorders>
            <w:shd w:val="clear" w:color="auto" w:fill="C2D69B" w:themeFill="accent3" w:themeFillTint="99"/>
          </w:tcPr>
          <w:p w14:paraId="33CE7606" w14:textId="41409135" w:rsidR="00454709" w:rsidRPr="005246A1" w:rsidRDefault="00DA4049" w:rsidP="00DA4049">
            <w:pPr>
              <w:pStyle w:val="ae"/>
              <w:ind w:leftChars="0" w:left="0"/>
              <w:jc w:val="center"/>
              <w:rPr>
                <w:rFonts w:ascii="Times New Roman" w:eastAsia="Meiryo UI" w:hAnsi="Times New Roman"/>
              </w:rPr>
            </w:pPr>
            <w:r w:rsidRPr="005246A1">
              <w:rPr>
                <w:rFonts w:ascii="Times New Roman" w:eastAsia="Meiryo UI" w:hAnsi="Times New Roman"/>
              </w:rPr>
              <w:t xml:space="preserve">Category </w:t>
            </w:r>
          </w:p>
        </w:tc>
        <w:tc>
          <w:tcPr>
            <w:tcW w:w="2551" w:type="dxa"/>
            <w:tcBorders>
              <w:top w:val="single" w:sz="12" w:space="0" w:color="auto"/>
              <w:bottom w:val="double" w:sz="4" w:space="0" w:color="auto"/>
            </w:tcBorders>
            <w:shd w:val="clear" w:color="auto" w:fill="C2D69B" w:themeFill="accent3" w:themeFillTint="99"/>
          </w:tcPr>
          <w:p w14:paraId="129283A6" w14:textId="6950FACE" w:rsidR="00454709" w:rsidRPr="005246A1" w:rsidRDefault="00DA4049" w:rsidP="00C64BE7">
            <w:pPr>
              <w:pStyle w:val="ae"/>
              <w:ind w:leftChars="0" w:left="0"/>
              <w:jc w:val="center"/>
              <w:rPr>
                <w:rFonts w:ascii="Times New Roman" w:eastAsia="Meiryo UI" w:hAnsi="Times New Roman"/>
              </w:rPr>
            </w:pPr>
            <w:r w:rsidRPr="005246A1">
              <w:rPr>
                <w:rFonts w:ascii="Times New Roman" w:eastAsia="Meiryo UI" w:hAnsi="Times New Roman"/>
              </w:rPr>
              <w:t>Constant</w:t>
            </w:r>
          </w:p>
        </w:tc>
        <w:tc>
          <w:tcPr>
            <w:tcW w:w="4314" w:type="dxa"/>
            <w:tcBorders>
              <w:top w:val="single" w:sz="12" w:space="0" w:color="auto"/>
              <w:bottom w:val="double" w:sz="4" w:space="0" w:color="auto"/>
              <w:right w:val="single" w:sz="12" w:space="0" w:color="auto"/>
            </w:tcBorders>
            <w:shd w:val="clear" w:color="auto" w:fill="C2D69B" w:themeFill="accent3" w:themeFillTint="99"/>
          </w:tcPr>
          <w:p w14:paraId="19D12503" w14:textId="644F36C3" w:rsidR="00454709" w:rsidRPr="005246A1" w:rsidRDefault="00DA4049" w:rsidP="00C64BE7">
            <w:pPr>
              <w:pStyle w:val="ae"/>
              <w:ind w:leftChars="0" w:left="0"/>
              <w:jc w:val="center"/>
              <w:rPr>
                <w:rFonts w:ascii="Times New Roman" w:eastAsia="Meiryo UI" w:hAnsi="Times New Roman"/>
              </w:rPr>
            </w:pPr>
            <w:r w:rsidRPr="005246A1">
              <w:rPr>
                <w:rFonts w:ascii="Times New Roman" w:eastAsia="Meiryo UI" w:hAnsi="Times New Roman"/>
              </w:rPr>
              <w:t>message</w:t>
            </w:r>
          </w:p>
        </w:tc>
      </w:tr>
      <w:tr w:rsidR="00945FDB" w:rsidRPr="005246A1" w14:paraId="38ACE9E2" w14:textId="77777777" w:rsidTr="00BD457C">
        <w:tc>
          <w:tcPr>
            <w:tcW w:w="1659" w:type="dxa"/>
            <w:tcBorders>
              <w:top w:val="double" w:sz="4" w:space="0" w:color="auto"/>
              <w:left w:val="single" w:sz="12" w:space="0" w:color="auto"/>
            </w:tcBorders>
          </w:tcPr>
          <w:p w14:paraId="2FAEF253" w14:textId="4DF4C25D" w:rsidR="00945FDB" w:rsidRPr="005246A1" w:rsidRDefault="00945FDB" w:rsidP="00945FDB">
            <w:pPr>
              <w:pStyle w:val="ae"/>
              <w:ind w:leftChars="0" w:left="0"/>
              <w:rPr>
                <w:rFonts w:ascii="Times New Roman" w:eastAsia="Meiryo UI" w:hAnsi="Times New Roman"/>
              </w:rPr>
            </w:pPr>
            <w:r w:rsidRPr="005246A1">
              <w:rPr>
                <w:rFonts w:ascii="Times New Roman" w:eastAsia="Meiryo UI" w:hAnsi="Times New Roman"/>
              </w:rPr>
              <w:t>データベース</w:t>
            </w:r>
            <w:r w:rsidR="00DA4049" w:rsidRPr="005246A1">
              <w:rPr>
                <w:rFonts w:ascii="Times New Roman" w:eastAsia="Meiryo UI" w:hAnsi="Times New Roman"/>
              </w:rPr>
              <w:t xml:space="preserve"> (database)</w:t>
            </w:r>
          </w:p>
        </w:tc>
        <w:tc>
          <w:tcPr>
            <w:tcW w:w="2551" w:type="dxa"/>
            <w:tcBorders>
              <w:top w:val="double" w:sz="4" w:space="0" w:color="auto"/>
            </w:tcBorders>
          </w:tcPr>
          <w:p w14:paraId="5AEDEC91" w14:textId="44264016" w:rsidR="00945FDB" w:rsidRPr="005246A1" w:rsidRDefault="00945FDB" w:rsidP="00945FDB">
            <w:pPr>
              <w:pStyle w:val="ae"/>
              <w:ind w:leftChars="0" w:left="0"/>
              <w:rPr>
                <w:rFonts w:ascii="Times New Roman" w:eastAsia="Meiryo UI" w:hAnsi="Times New Roman"/>
              </w:rPr>
            </w:pPr>
            <w:r w:rsidRPr="005246A1">
              <w:rPr>
                <w:rFonts w:ascii="Times New Roman" w:eastAsia="Meiryo UI" w:hAnsi="Times New Roman"/>
                <w:strike/>
                <w:color w:val="FF0000"/>
              </w:rPr>
              <w:t>MSG_CMN_DB</w:t>
            </w:r>
            <w:r w:rsidR="005246A1" w:rsidRPr="005246A1">
              <w:rPr>
                <w:rFonts w:ascii="Meiryo UI" w:eastAsia="Meiryo UI" w:hAnsi="Meiryo UI" w:hint="eastAsia"/>
                <w:color w:val="FF0000"/>
              </w:rPr>
              <w:t xml:space="preserve"> </w:t>
            </w:r>
            <w:ins w:id="18" w:author="Comparison" w:date="2020-07-30T17:26:00Z">
              <w:r w:rsidR="005246A1" w:rsidRPr="005246A1">
                <w:rPr>
                  <w:rFonts w:ascii="Meiryo UI" w:eastAsia="Meiryo UI" w:hAnsi="Meiryo UI" w:hint="eastAsia"/>
                  <w:color w:val="FF0000"/>
                </w:rPr>
                <w:t>msg_cmn_db</w:t>
              </w:r>
            </w:ins>
            <w:r w:rsidRPr="005246A1">
              <w:rPr>
                <w:rFonts w:ascii="Times New Roman" w:eastAsia="Meiryo UI" w:hAnsi="Times New Roman"/>
                <w:color w:val="FF0000"/>
              </w:rPr>
              <w:t>_001</w:t>
            </w:r>
          </w:p>
        </w:tc>
        <w:tc>
          <w:tcPr>
            <w:tcW w:w="4314" w:type="dxa"/>
            <w:tcBorders>
              <w:top w:val="double" w:sz="4" w:space="0" w:color="auto"/>
              <w:right w:val="single" w:sz="12" w:space="0" w:color="auto"/>
            </w:tcBorders>
          </w:tcPr>
          <w:p w14:paraId="7499505D" w14:textId="4C80B471" w:rsidR="00945FDB" w:rsidRPr="005246A1" w:rsidRDefault="00945FDB" w:rsidP="00945FDB">
            <w:pPr>
              <w:pStyle w:val="ae"/>
              <w:ind w:leftChars="0" w:left="0"/>
              <w:rPr>
                <w:rFonts w:ascii="Times New Roman" w:eastAsia="Meiryo UI" w:hAnsi="Times New Roman"/>
              </w:rPr>
            </w:pPr>
            <w:r w:rsidRPr="005246A1">
              <w:rPr>
                <w:rFonts w:ascii="Times New Roman" w:eastAsia="Meiryo UI" w:hAnsi="Times New Roman"/>
              </w:rPr>
              <w:t>該当データがありません。</w:t>
            </w:r>
          </w:p>
        </w:tc>
      </w:tr>
      <w:tr w:rsidR="00945FDB" w:rsidRPr="005246A1" w14:paraId="1357E966" w14:textId="77777777" w:rsidTr="00BD457C">
        <w:trPr>
          <w:trHeight w:val="260"/>
        </w:trPr>
        <w:tc>
          <w:tcPr>
            <w:tcW w:w="1659" w:type="dxa"/>
            <w:tcBorders>
              <w:left w:val="single" w:sz="12" w:space="0" w:color="auto"/>
            </w:tcBorders>
          </w:tcPr>
          <w:p w14:paraId="5C9564BB" w14:textId="45A6A518" w:rsidR="00945FDB" w:rsidRPr="005246A1" w:rsidRDefault="00945FDB" w:rsidP="00945FDB">
            <w:pPr>
              <w:pStyle w:val="ae"/>
              <w:ind w:leftChars="0" w:left="0"/>
              <w:rPr>
                <w:rFonts w:ascii="Times New Roman" w:eastAsia="Meiryo UI" w:hAnsi="Times New Roman"/>
              </w:rPr>
            </w:pPr>
          </w:p>
        </w:tc>
        <w:tc>
          <w:tcPr>
            <w:tcW w:w="2551" w:type="dxa"/>
          </w:tcPr>
          <w:p w14:paraId="0A7559C5" w14:textId="77777777" w:rsidR="005246A1" w:rsidRPr="005246A1" w:rsidRDefault="00945FDB" w:rsidP="00945FDB">
            <w:pPr>
              <w:pStyle w:val="ae"/>
              <w:tabs>
                <w:tab w:val="left" w:pos="2940"/>
              </w:tabs>
              <w:ind w:leftChars="0" w:left="0"/>
              <w:rPr>
                <w:rFonts w:ascii="Times New Roman" w:eastAsia="Meiryo UI" w:hAnsi="Times New Roman"/>
                <w:strike/>
                <w:color w:val="FF0000"/>
              </w:rPr>
            </w:pPr>
            <w:r w:rsidRPr="005246A1">
              <w:rPr>
                <w:rFonts w:ascii="Times New Roman" w:eastAsia="Meiryo UI" w:hAnsi="Times New Roman"/>
                <w:strike/>
                <w:color w:val="FF0000"/>
              </w:rPr>
              <w:t>MSG_CMN_DB</w:t>
            </w:r>
          </w:p>
          <w:p w14:paraId="6A464DC5" w14:textId="60D14E00" w:rsidR="00945FDB" w:rsidRPr="005246A1" w:rsidRDefault="005246A1" w:rsidP="00945FDB">
            <w:pPr>
              <w:pStyle w:val="ae"/>
              <w:tabs>
                <w:tab w:val="left" w:pos="2940"/>
              </w:tabs>
              <w:ind w:leftChars="0" w:left="0"/>
              <w:rPr>
                <w:rFonts w:ascii="Times New Roman" w:eastAsia="Meiryo UI" w:hAnsi="Times New Roman"/>
              </w:rPr>
            </w:pPr>
            <w:ins w:id="19" w:author="Comparison" w:date="2020-07-30T17:26:00Z">
              <w:r w:rsidRPr="005246A1">
                <w:rPr>
                  <w:rFonts w:ascii="Meiryo UI" w:eastAsia="Meiryo UI" w:hAnsi="Meiryo UI" w:hint="eastAsia"/>
                  <w:color w:val="FF0000"/>
                </w:rPr>
                <w:t>msg</w:t>
              </w:r>
              <w:r>
                <w:rPr>
                  <w:rFonts w:ascii="Meiryo UI" w:eastAsia="Meiryo UI" w:hAnsi="Meiryo UI" w:hint="eastAsia"/>
                </w:rPr>
                <w:t>_cmn_db</w:t>
              </w:r>
            </w:ins>
            <w:r w:rsidR="00945FDB" w:rsidRPr="005246A1">
              <w:rPr>
                <w:rFonts w:ascii="Times New Roman" w:eastAsia="Meiryo UI" w:hAnsi="Times New Roman"/>
              </w:rPr>
              <w:t>_002</w:t>
            </w:r>
          </w:p>
        </w:tc>
        <w:tc>
          <w:tcPr>
            <w:tcW w:w="4314" w:type="dxa"/>
            <w:tcBorders>
              <w:right w:val="single" w:sz="12" w:space="0" w:color="auto"/>
            </w:tcBorders>
          </w:tcPr>
          <w:p w14:paraId="262277BA" w14:textId="3C00E982" w:rsidR="00945FDB" w:rsidRPr="005246A1" w:rsidRDefault="00945FDB" w:rsidP="00945FDB">
            <w:pPr>
              <w:pStyle w:val="ae"/>
              <w:ind w:leftChars="0" w:left="0"/>
              <w:rPr>
                <w:rFonts w:ascii="Times New Roman" w:eastAsia="Meiryo UI" w:hAnsi="Times New Roman"/>
              </w:rPr>
            </w:pPr>
            <w:r w:rsidRPr="005246A1">
              <w:rPr>
                <w:rFonts w:ascii="Times New Roman" w:eastAsia="Meiryo UI" w:hAnsi="Times New Roman"/>
              </w:rPr>
              <w:t>他の人によって変更された為、変更できません。</w:t>
            </w:r>
          </w:p>
        </w:tc>
      </w:tr>
      <w:tr w:rsidR="00945FDB" w:rsidRPr="005246A1" w14:paraId="19BD6C2E" w14:textId="77777777" w:rsidTr="00BD457C">
        <w:trPr>
          <w:trHeight w:val="260"/>
        </w:trPr>
        <w:tc>
          <w:tcPr>
            <w:tcW w:w="1659" w:type="dxa"/>
            <w:tcBorders>
              <w:left w:val="single" w:sz="12" w:space="0" w:color="auto"/>
            </w:tcBorders>
          </w:tcPr>
          <w:p w14:paraId="2EA1A4D4" w14:textId="319C6E8C" w:rsidR="00945FDB" w:rsidRPr="005246A1" w:rsidRDefault="00945FDB" w:rsidP="00945FDB">
            <w:pPr>
              <w:pStyle w:val="ae"/>
              <w:ind w:leftChars="0" w:left="0"/>
              <w:rPr>
                <w:rFonts w:ascii="Times New Roman" w:eastAsia="Meiryo UI" w:hAnsi="Times New Roman"/>
              </w:rPr>
            </w:pPr>
          </w:p>
        </w:tc>
        <w:tc>
          <w:tcPr>
            <w:tcW w:w="2551" w:type="dxa"/>
          </w:tcPr>
          <w:p w14:paraId="0A3D2A64" w14:textId="0A0AFA72" w:rsidR="00945FDB" w:rsidRPr="005246A1" w:rsidRDefault="00945FDB" w:rsidP="00945FDB">
            <w:pPr>
              <w:pStyle w:val="ae"/>
              <w:tabs>
                <w:tab w:val="left" w:pos="2940"/>
              </w:tabs>
              <w:ind w:leftChars="0" w:left="0"/>
              <w:rPr>
                <w:rFonts w:ascii="Times New Roman" w:eastAsia="Meiryo UI" w:hAnsi="Times New Roman"/>
              </w:rPr>
            </w:pPr>
          </w:p>
        </w:tc>
        <w:tc>
          <w:tcPr>
            <w:tcW w:w="4314" w:type="dxa"/>
            <w:tcBorders>
              <w:right w:val="single" w:sz="12" w:space="0" w:color="auto"/>
            </w:tcBorders>
          </w:tcPr>
          <w:p w14:paraId="678FFBD8" w14:textId="62368F33" w:rsidR="00945FDB" w:rsidRPr="005246A1" w:rsidRDefault="00945FDB" w:rsidP="00945FDB">
            <w:pPr>
              <w:pStyle w:val="ae"/>
              <w:ind w:leftChars="0" w:left="0"/>
              <w:rPr>
                <w:rFonts w:ascii="Times New Roman" w:eastAsia="Meiryo UI" w:hAnsi="Times New Roman"/>
              </w:rPr>
            </w:pPr>
          </w:p>
        </w:tc>
      </w:tr>
      <w:tr w:rsidR="003C1E5B" w:rsidRPr="005246A1" w14:paraId="39A0DFAB" w14:textId="77777777" w:rsidTr="00BD457C">
        <w:trPr>
          <w:trHeight w:val="260"/>
        </w:trPr>
        <w:tc>
          <w:tcPr>
            <w:tcW w:w="1659" w:type="dxa"/>
            <w:tcBorders>
              <w:left w:val="single" w:sz="12" w:space="0" w:color="auto"/>
              <w:bottom w:val="single" w:sz="12" w:space="0" w:color="auto"/>
            </w:tcBorders>
          </w:tcPr>
          <w:p w14:paraId="71345C71" w14:textId="32A560A2" w:rsidR="003C1E5B" w:rsidRPr="005246A1" w:rsidRDefault="003C1E5B" w:rsidP="003C1E5B">
            <w:pPr>
              <w:pStyle w:val="ae"/>
              <w:ind w:leftChars="0" w:left="0"/>
              <w:rPr>
                <w:rFonts w:ascii="Times New Roman" w:eastAsia="Meiryo UI" w:hAnsi="Times New Roman"/>
              </w:rPr>
            </w:pPr>
          </w:p>
        </w:tc>
        <w:tc>
          <w:tcPr>
            <w:tcW w:w="2551" w:type="dxa"/>
            <w:tcBorders>
              <w:bottom w:val="single" w:sz="12" w:space="0" w:color="auto"/>
            </w:tcBorders>
          </w:tcPr>
          <w:p w14:paraId="00CB4C59" w14:textId="4CBE112A" w:rsidR="003C1E5B" w:rsidRPr="005246A1" w:rsidRDefault="003C1E5B" w:rsidP="003C1E5B">
            <w:pPr>
              <w:pStyle w:val="ae"/>
              <w:ind w:leftChars="0" w:left="0"/>
              <w:rPr>
                <w:rFonts w:ascii="Times New Roman" w:eastAsia="Meiryo UI" w:hAnsi="Times New Roman"/>
              </w:rPr>
            </w:pPr>
          </w:p>
        </w:tc>
        <w:tc>
          <w:tcPr>
            <w:tcW w:w="4314" w:type="dxa"/>
            <w:tcBorders>
              <w:bottom w:val="single" w:sz="12" w:space="0" w:color="auto"/>
              <w:right w:val="single" w:sz="12" w:space="0" w:color="auto"/>
            </w:tcBorders>
          </w:tcPr>
          <w:p w14:paraId="123C9806" w14:textId="77777777" w:rsidR="003C1E5B" w:rsidRPr="005246A1" w:rsidRDefault="003C1E5B" w:rsidP="003C1E5B">
            <w:pPr>
              <w:pStyle w:val="ae"/>
              <w:ind w:leftChars="0" w:left="0"/>
              <w:rPr>
                <w:rFonts w:ascii="Times New Roman" w:eastAsia="Meiryo UI" w:hAnsi="Times New Roman"/>
              </w:rPr>
            </w:pPr>
          </w:p>
        </w:tc>
      </w:tr>
    </w:tbl>
    <w:p w14:paraId="695B7706" w14:textId="312BA768" w:rsidR="00454709" w:rsidRPr="005246A1" w:rsidRDefault="00454709" w:rsidP="00C65A35">
      <w:pPr>
        <w:pStyle w:val="a0"/>
        <w:ind w:left="606" w:hangingChars="300" w:hanging="606"/>
        <w:rPr>
          <w:rFonts w:ascii="Times New Roman" w:eastAsia="Meiryo UI" w:hAnsi="Times New Roman"/>
          <w:sz w:val="22"/>
        </w:rPr>
      </w:pPr>
    </w:p>
    <w:p w14:paraId="72C203C4" w14:textId="77777777" w:rsidR="00454709" w:rsidRPr="005246A1" w:rsidRDefault="00454709" w:rsidP="00C65A35">
      <w:pPr>
        <w:pStyle w:val="a0"/>
        <w:ind w:left="606" w:hangingChars="300" w:hanging="606"/>
        <w:rPr>
          <w:rFonts w:ascii="Times New Roman" w:eastAsia="Meiryo UI" w:hAnsi="Times New Roman"/>
          <w:sz w:val="22"/>
        </w:rPr>
      </w:pPr>
    </w:p>
    <w:p w14:paraId="450E1EDC" w14:textId="57C08EDA" w:rsidR="00AC792F" w:rsidRPr="005246A1" w:rsidRDefault="00DA4049" w:rsidP="00AC792F">
      <w:pPr>
        <w:pStyle w:val="Heading1"/>
        <w:rPr>
          <w:rFonts w:ascii="Times New Roman" w:eastAsia="Meiryo UI" w:hAnsi="Times New Roman"/>
        </w:rPr>
      </w:pPr>
      <w:r w:rsidRPr="005246A1">
        <w:rPr>
          <w:rFonts w:ascii="Times New Roman" w:eastAsia="Meiryo UI" w:hAnsi="Times New Roman"/>
        </w:rPr>
        <w:lastRenderedPageBreak/>
        <w:t>session</w:t>
      </w:r>
    </w:p>
    <w:p w14:paraId="49C2AD32" w14:textId="01CCCDB2" w:rsidR="00AC792F" w:rsidRPr="005246A1" w:rsidRDefault="00DA4049" w:rsidP="00AC792F">
      <w:pPr>
        <w:pStyle w:val="Heading2"/>
        <w:tabs>
          <w:tab w:val="num" w:pos="902"/>
        </w:tabs>
        <w:ind w:hanging="699"/>
        <w:rPr>
          <w:rFonts w:ascii="Times New Roman" w:hAnsi="Times New Roman"/>
        </w:rPr>
      </w:pPr>
      <w:r w:rsidRPr="005246A1">
        <w:rPr>
          <w:rFonts w:ascii="Times New Roman" w:hAnsi="Times New Roman"/>
        </w:rPr>
        <w:t>thông tin login user</w:t>
      </w:r>
    </w:p>
    <w:p w14:paraId="16D26F3D" w14:textId="6E1A80D6" w:rsidR="007F4C0B" w:rsidRPr="005246A1" w:rsidRDefault="007D1F43" w:rsidP="00D86E59">
      <w:pPr>
        <w:pStyle w:val="a0"/>
        <w:ind w:left="546" w:hangingChars="300" w:hanging="546"/>
        <w:rPr>
          <w:rFonts w:ascii="Times New Roman" w:eastAsia="Meiryo UI" w:hAnsi="Times New Roman"/>
        </w:rPr>
      </w:pPr>
      <w:r w:rsidRPr="005246A1">
        <w:rPr>
          <w:rFonts w:ascii="Times New Roman" w:eastAsia="Meiryo UI" w:hAnsi="Times New Roman"/>
        </w:rPr>
        <w:t xml:space="preserve">　　　</w:t>
      </w:r>
      <w:r w:rsidR="00DA4049" w:rsidRPr="005246A1">
        <w:rPr>
          <w:rFonts w:ascii="Times New Roman" w:eastAsia="Meiryo UI" w:hAnsi="Times New Roman"/>
        </w:rPr>
        <w:t>session name</w:t>
      </w:r>
      <w:r w:rsidR="000305EE" w:rsidRPr="005246A1">
        <w:rPr>
          <w:rFonts w:ascii="Times New Roman" w:eastAsia="Meiryo UI" w:hAnsi="Times New Roman"/>
        </w:rPr>
        <w:t>：</w:t>
      </w:r>
      <w:r w:rsidR="000305EE" w:rsidRPr="005246A1">
        <w:rPr>
          <w:rFonts w:ascii="Times New Roman" w:eastAsia="Meiryo UI" w:hAnsi="Times New Roman"/>
        </w:rPr>
        <w:t>LOGINUSER_INFO</w:t>
      </w: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084"/>
        <w:gridCol w:w="4244"/>
        <w:gridCol w:w="2196"/>
      </w:tblGrid>
      <w:tr w:rsidR="007D1F43" w:rsidRPr="005246A1" w14:paraId="2ECA6EBA" w14:textId="77777777" w:rsidTr="00363324">
        <w:tc>
          <w:tcPr>
            <w:tcW w:w="2084" w:type="dxa"/>
            <w:tcBorders>
              <w:top w:val="single" w:sz="12" w:space="0" w:color="auto"/>
              <w:left w:val="single" w:sz="12" w:space="0" w:color="auto"/>
              <w:bottom w:val="double" w:sz="4" w:space="0" w:color="auto"/>
            </w:tcBorders>
            <w:shd w:val="clear" w:color="auto" w:fill="C2D69B" w:themeFill="accent3" w:themeFillTint="99"/>
          </w:tcPr>
          <w:p w14:paraId="2E167966" w14:textId="22FDB64C" w:rsidR="007D1F43" w:rsidRPr="005246A1" w:rsidRDefault="00DA4049" w:rsidP="005703D8">
            <w:pPr>
              <w:pStyle w:val="ae"/>
              <w:ind w:leftChars="0" w:left="0"/>
              <w:jc w:val="center"/>
              <w:rPr>
                <w:rFonts w:ascii="Times New Roman" w:eastAsia="Meiryo UI" w:hAnsi="Times New Roman"/>
              </w:rPr>
            </w:pPr>
            <w:r w:rsidRPr="005246A1">
              <w:rPr>
                <w:rFonts w:ascii="Times New Roman" w:eastAsia="Meiryo UI" w:hAnsi="Times New Roman"/>
              </w:rPr>
              <w:t>Variable name</w:t>
            </w:r>
          </w:p>
        </w:tc>
        <w:tc>
          <w:tcPr>
            <w:tcW w:w="4244" w:type="dxa"/>
            <w:tcBorders>
              <w:top w:val="single" w:sz="12" w:space="0" w:color="auto"/>
              <w:bottom w:val="double" w:sz="4" w:space="0" w:color="auto"/>
            </w:tcBorders>
            <w:shd w:val="clear" w:color="auto" w:fill="C2D69B" w:themeFill="accent3" w:themeFillTint="99"/>
          </w:tcPr>
          <w:p w14:paraId="2F3BFDD2" w14:textId="5635A549" w:rsidR="007D1F43" w:rsidRPr="005246A1" w:rsidRDefault="00DA4049" w:rsidP="005703D8">
            <w:pPr>
              <w:pStyle w:val="ae"/>
              <w:ind w:leftChars="0" w:left="0"/>
              <w:jc w:val="center"/>
              <w:rPr>
                <w:rFonts w:ascii="Times New Roman" w:eastAsia="Meiryo UI" w:hAnsi="Times New Roman"/>
              </w:rPr>
            </w:pPr>
            <w:r w:rsidRPr="005246A1">
              <w:rPr>
                <w:rFonts w:ascii="Times New Roman" w:eastAsia="Meiryo UI" w:hAnsi="Times New Roman"/>
              </w:rPr>
              <w:t>Data</w:t>
            </w:r>
          </w:p>
        </w:tc>
        <w:tc>
          <w:tcPr>
            <w:tcW w:w="2196" w:type="dxa"/>
            <w:tcBorders>
              <w:top w:val="single" w:sz="12" w:space="0" w:color="auto"/>
              <w:bottom w:val="double" w:sz="4" w:space="0" w:color="auto"/>
              <w:right w:val="single" w:sz="12" w:space="0" w:color="auto"/>
            </w:tcBorders>
            <w:shd w:val="clear" w:color="auto" w:fill="C2D69B" w:themeFill="accent3" w:themeFillTint="99"/>
          </w:tcPr>
          <w:p w14:paraId="2B852ADF" w14:textId="3273D285" w:rsidR="007D1F43" w:rsidRPr="005246A1" w:rsidRDefault="00DA4049" w:rsidP="005703D8">
            <w:pPr>
              <w:pStyle w:val="ae"/>
              <w:ind w:leftChars="0" w:left="0"/>
              <w:jc w:val="center"/>
              <w:rPr>
                <w:rFonts w:ascii="Times New Roman" w:eastAsia="Meiryo UI" w:hAnsi="Times New Roman"/>
              </w:rPr>
            </w:pPr>
            <w:r w:rsidRPr="005246A1">
              <w:rPr>
                <w:rFonts w:ascii="Times New Roman" w:eastAsia="Meiryo UI" w:hAnsi="Times New Roman"/>
              </w:rPr>
              <w:t>Ghi chú</w:t>
            </w:r>
          </w:p>
        </w:tc>
      </w:tr>
      <w:tr w:rsidR="007D1F43" w:rsidRPr="005246A1" w14:paraId="31DF37DC" w14:textId="77777777" w:rsidTr="00363324">
        <w:tc>
          <w:tcPr>
            <w:tcW w:w="2084" w:type="dxa"/>
            <w:tcBorders>
              <w:top w:val="double" w:sz="4" w:space="0" w:color="auto"/>
              <w:left w:val="single" w:sz="12" w:space="0" w:color="auto"/>
            </w:tcBorders>
          </w:tcPr>
          <w:p w14:paraId="27069483" w14:textId="6B319141" w:rsidR="007D1F43" w:rsidRPr="005246A1" w:rsidRDefault="00F16BBA" w:rsidP="005703D8">
            <w:pPr>
              <w:pStyle w:val="ae"/>
              <w:ind w:leftChars="0" w:left="0"/>
              <w:rPr>
                <w:rFonts w:ascii="Times New Roman" w:eastAsia="Meiryo UI" w:hAnsi="Times New Roman"/>
              </w:rPr>
            </w:pPr>
            <w:r w:rsidRPr="005246A1">
              <w:rPr>
                <w:rFonts w:ascii="Times New Roman" w:eastAsia="Meiryo UI" w:hAnsi="Times New Roman"/>
              </w:rPr>
              <w:t>u</w:t>
            </w:r>
            <w:r w:rsidR="007F4C0B" w:rsidRPr="005246A1">
              <w:rPr>
                <w:rFonts w:ascii="Times New Roman" w:eastAsia="Meiryo UI" w:hAnsi="Times New Roman"/>
              </w:rPr>
              <w:t>ser</w:t>
            </w:r>
            <w:r w:rsidRPr="005246A1">
              <w:rPr>
                <w:rFonts w:ascii="Times New Roman" w:eastAsia="Meiryo UI" w:hAnsi="Times New Roman"/>
              </w:rPr>
              <w:t>id</w:t>
            </w:r>
          </w:p>
        </w:tc>
        <w:tc>
          <w:tcPr>
            <w:tcW w:w="4244" w:type="dxa"/>
            <w:tcBorders>
              <w:top w:val="double" w:sz="4" w:space="0" w:color="auto"/>
            </w:tcBorders>
          </w:tcPr>
          <w:p w14:paraId="427C2F3F" w14:textId="4D235F69" w:rsidR="007D1F43" w:rsidRPr="005246A1" w:rsidRDefault="007F4C0B" w:rsidP="005703D8">
            <w:pPr>
              <w:pStyle w:val="ae"/>
              <w:ind w:leftChars="0" w:left="0"/>
              <w:rPr>
                <w:rFonts w:ascii="Times New Roman" w:eastAsia="Meiryo UI" w:hAnsi="Times New Roman"/>
              </w:rPr>
            </w:pPr>
            <w:r w:rsidRPr="005246A1">
              <w:rPr>
                <w:rFonts w:ascii="Times New Roman" w:eastAsia="Meiryo UI" w:hAnsi="Times New Roman"/>
              </w:rPr>
              <w:t>ユーザ</w:t>
            </w:r>
            <w:r w:rsidRPr="005246A1">
              <w:rPr>
                <w:rFonts w:ascii="Times New Roman" w:eastAsia="Meiryo UI" w:hAnsi="Times New Roman"/>
              </w:rPr>
              <w:t>ID</w:t>
            </w:r>
          </w:p>
        </w:tc>
        <w:tc>
          <w:tcPr>
            <w:tcW w:w="2196" w:type="dxa"/>
            <w:tcBorders>
              <w:top w:val="double" w:sz="4" w:space="0" w:color="auto"/>
              <w:right w:val="single" w:sz="12" w:space="0" w:color="auto"/>
            </w:tcBorders>
          </w:tcPr>
          <w:p w14:paraId="312D4C92" w14:textId="77777777" w:rsidR="007D1F43" w:rsidRPr="005246A1" w:rsidRDefault="007D1F43" w:rsidP="005703D8">
            <w:pPr>
              <w:pStyle w:val="ae"/>
              <w:ind w:leftChars="0" w:left="0"/>
              <w:rPr>
                <w:rFonts w:ascii="Times New Roman" w:eastAsia="Meiryo UI" w:hAnsi="Times New Roman"/>
              </w:rPr>
            </w:pPr>
          </w:p>
        </w:tc>
      </w:tr>
      <w:tr w:rsidR="007D1F43" w:rsidRPr="005246A1" w14:paraId="602278A0" w14:textId="77777777" w:rsidTr="00363324">
        <w:tc>
          <w:tcPr>
            <w:tcW w:w="2084" w:type="dxa"/>
            <w:tcBorders>
              <w:left w:val="single" w:sz="12" w:space="0" w:color="auto"/>
            </w:tcBorders>
          </w:tcPr>
          <w:p w14:paraId="5B6EBCF3" w14:textId="41555E31" w:rsidR="007D1F43" w:rsidRPr="005246A1" w:rsidRDefault="00F16BBA" w:rsidP="005703D8">
            <w:pPr>
              <w:pStyle w:val="ae"/>
              <w:ind w:leftChars="0" w:left="0"/>
              <w:rPr>
                <w:rFonts w:ascii="Times New Roman" w:eastAsia="Meiryo UI" w:hAnsi="Times New Roman"/>
              </w:rPr>
            </w:pPr>
            <w:r w:rsidRPr="005246A1">
              <w:rPr>
                <w:rFonts w:ascii="Times New Roman" w:eastAsia="Meiryo UI" w:hAnsi="Times New Roman"/>
              </w:rPr>
              <w:t>u</w:t>
            </w:r>
            <w:r w:rsidR="007F4C0B" w:rsidRPr="005246A1">
              <w:rPr>
                <w:rFonts w:ascii="Times New Roman" w:eastAsia="Meiryo UI" w:hAnsi="Times New Roman"/>
              </w:rPr>
              <w:t>ser</w:t>
            </w:r>
            <w:r w:rsidRPr="005246A1">
              <w:rPr>
                <w:rFonts w:ascii="Times New Roman" w:eastAsia="Meiryo UI" w:hAnsi="Times New Roman"/>
              </w:rPr>
              <w:t>n</w:t>
            </w:r>
            <w:r w:rsidR="007F4C0B" w:rsidRPr="005246A1">
              <w:rPr>
                <w:rFonts w:ascii="Times New Roman" w:eastAsia="Meiryo UI" w:hAnsi="Times New Roman"/>
              </w:rPr>
              <w:t>ame</w:t>
            </w:r>
          </w:p>
        </w:tc>
        <w:tc>
          <w:tcPr>
            <w:tcW w:w="4244" w:type="dxa"/>
          </w:tcPr>
          <w:p w14:paraId="4253A1CD" w14:textId="2ED091F2" w:rsidR="007D1F43" w:rsidRPr="005246A1" w:rsidRDefault="007F4C0B"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ユーザ名</w:t>
            </w:r>
          </w:p>
        </w:tc>
        <w:tc>
          <w:tcPr>
            <w:tcW w:w="2196" w:type="dxa"/>
            <w:tcBorders>
              <w:right w:val="single" w:sz="12" w:space="0" w:color="auto"/>
            </w:tcBorders>
          </w:tcPr>
          <w:p w14:paraId="1D73020D" w14:textId="77777777" w:rsidR="007D1F43" w:rsidRPr="005246A1" w:rsidRDefault="007D1F43" w:rsidP="005703D8">
            <w:pPr>
              <w:pStyle w:val="ae"/>
              <w:ind w:leftChars="0" w:left="0"/>
              <w:rPr>
                <w:rFonts w:ascii="Times New Roman" w:eastAsia="Meiryo UI" w:hAnsi="Times New Roman"/>
              </w:rPr>
            </w:pPr>
          </w:p>
        </w:tc>
      </w:tr>
      <w:tr w:rsidR="007F4C0B" w:rsidRPr="005246A1" w14:paraId="2B456B01" w14:textId="77777777" w:rsidTr="00363324">
        <w:tc>
          <w:tcPr>
            <w:tcW w:w="2084" w:type="dxa"/>
            <w:tcBorders>
              <w:left w:val="single" w:sz="12" w:space="0" w:color="auto"/>
            </w:tcBorders>
          </w:tcPr>
          <w:p w14:paraId="37AC862F" w14:textId="63313724" w:rsidR="007F4C0B" w:rsidRPr="005246A1" w:rsidRDefault="00F16BBA" w:rsidP="005703D8">
            <w:pPr>
              <w:pStyle w:val="ae"/>
              <w:ind w:leftChars="0" w:left="0"/>
              <w:rPr>
                <w:rFonts w:ascii="Times New Roman" w:eastAsia="Meiryo UI" w:hAnsi="Times New Roman"/>
              </w:rPr>
            </w:pPr>
            <w:r w:rsidRPr="005246A1">
              <w:rPr>
                <w:rFonts w:ascii="Times New Roman" w:eastAsia="Meiryo UI" w:hAnsi="Times New Roman"/>
              </w:rPr>
              <w:t>s</w:t>
            </w:r>
            <w:r w:rsidR="001549D2" w:rsidRPr="005246A1">
              <w:rPr>
                <w:rFonts w:ascii="Times New Roman" w:eastAsia="Meiryo UI" w:hAnsi="Times New Roman"/>
              </w:rPr>
              <w:t>ys</w:t>
            </w:r>
            <w:r w:rsidRPr="005246A1">
              <w:rPr>
                <w:rFonts w:ascii="Times New Roman" w:eastAsia="Meiryo UI" w:hAnsi="Times New Roman"/>
              </w:rPr>
              <w:t>k</w:t>
            </w:r>
            <w:r w:rsidR="001549D2" w:rsidRPr="005246A1">
              <w:rPr>
                <w:rFonts w:ascii="Times New Roman" w:eastAsia="Meiryo UI" w:hAnsi="Times New Roman"/>
              </w:rPr>
              <w:t>ind</w:t>
            </w:r>
          </w:p>
        </w:tc>
        <w:tc>
          <w:tcPr>
            <w:tcW w:w="4244" w:type="dxa"/>
          </w:tcPr>
          <w:p w14:paraId="7CA0842F" w14:textId="25EA0E0A" w:rsidR="007F4C0B" w:rsidRPr="005246A1" w:rsidRDefault="00111591"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表示するシステム種類</w:t>
            </w:r>
          </w:p>
          <w:p w14:paraId="0F67B784" w14:textId="5A1CD7D0" w:rsidR="008D4B76" w:rsidRPr="005246A1" w:rsidRDefault="008D4B76"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 xml:space="preserve">[id] = </w:t>
            </w:r>
            <w:r w:rsidRPr="005246A1">
              <w:rPr>
                <w:rFonts w:ascii="Times New Roman" w:eastAsia="Meiryo UI" w:hAnsi="Times New Roman"/>
              </w:rPr>
              <w:t>システム種類</w:t>
            </w:r>
            <w:r w:rsidRPr="005246A1">
              <w:rPr>
                <w:rFonts w:ascii="Times New Roman" w:eastAsia="Meiryo UI" w:hAnsi="Times New Roman"/>
              </w:rPr>
              <w:t>ID</w:t>
            </w:r>
          </w:p>
          <w:p w14:paraId="2B097733" w14:textId="33CEF56D" w:rsidR="008D4B76" w:rsidRPr="005246A1" w:rsidRDefault="008D4B76"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w:t>
            </w:r>
            <w:r w:rsidR="00D51033" w:rsidRPr="005246A1">
              <w:rPr>
                <w:rFonts w:ascii="Times New Roman" w:eastAsia="Meiryo UI" w:hAnsi="Times New Roman"/>
              </w:rPr>
              <w:t>sysname</w:t>
            </w:r>
            <w:r w:rsidRPr="005246A1">
              <w:rPr>
                <w:rFonts w:ascii="Times New Roman" w:eastAsia="Meiryo UI" w:hAnsi="Times New Roman"/>
              </w:rPr>
              <w:t xml:space="preserve">] = </w:t>
            </w:r>
            <w:r w:rsidR="00D51033" w:rsidRPr="005246A1">
              <w:rPr>
                <w:rFonts w:ascii="Times New Roman" w:eastAsia="Meiryo UI" w:hAnsi="Times New Roman"/>
              </w:rPr>
              <w:t>システム名</w:t>
            </w:r>
          </w:p>
          <w:p w14:paraId="5BE63C12" w14:textId="77777777" w:rsidR="00D51033" w:rsidRPr="005246A1" w:rsidRDefault="00D51033"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 xml:space="preserve">[sysnick] = </w:t>
            </w:r>
            <w:r w:rsidRPr="005246A1">
              <w:rPr>
                <w:rFonts w:ascii="Times New Roman" w:eastAsia="Meiryo UI" w:hAnsi="Times New Roman"/>
              </w:rPr>
              <w:t>略称</w:t>
            </w:r>
          </w:p>
          <w:p w14:paraId="70A492B0" w14:textId="5AD8C0F7" w:rsidR="00495C54" w:rsidRPr="005246A1" w:rsidRDefault="00495C54" w:rsidP="005703D8">
            <w:pPr>
              <w:pStyle w:val="ae"/>
              <w:tabs>
                <w:tab w:val="left" w:pos="2940"/>
              </w:tabs>
              <w:ind w:leftChars="0" w:left="0"/>
              <w:rPr>
                <w:rFonts w:ascii="Times New Roman" w:eastAsia="Meiryo UI" w:hAnsi="Times New Roman"/>
              </w:rPr>
            </w:pPr>
            <w:r w:rsidRPr="005246A1">
              <w:rPr>
                <w:rFonts w:ascii="Times New Roman" w:eastAsia="Meiryo UI" w:hAnsi="Times New Roman"/>
              </w:rPr>
              <w:t xml:space="preserve">[url] = </w:t>
            </w:r>
            <w:r w:rsidR="00061751" w:rsidRPr="005246A1">
              <w:rPr>
                <w:rFonts w:ascii="Times New Roman" w:eastAsia="Meiryo UI" w:hAnsi="Times New Roman"/>
              </w:rPr>
              <w:t>URL</w:t>
            </w:r>
          </w:p>
        </w:tc>
        <w:tc>
          <w:tcPr>
            <w:tcW w:w="2196" w:type="dxa"/>
            <w:tcBorders>
              <w:right w:val="single" w:sz="12" w:space="0" w:color="auto"/>
            </w:tcBorders>
          </w:tcPr>
          <w:p w14:paraId="749C4D11" w14:textId="3E1D3021" w:rsidR="007F4C0B" w:rsidRPr="005246A1" w:rsidRDefault="00DA4049" w:rsidP="005703D8">
            <w:pPr>
              <w:pStyle w:val="ae"/>
              <w:ind w:leftChars="0" w:left="0"/>
              <w:rPr>
                <w:rFonts w:ascii="Times New Roman" w:eastAsia="Meiryo UI" w:hAnsi="Times New Roman"/>
              </w:rPr>
            </w:pPr>
            <w:r w:rsidRPr="005246A1">
              <w:rPr>
                <w:rFonts w:ascii="Times New Roman" w:eastAsia="Meiryo UI" w:hAnsi="Times New Roman"/>
              </w:rPr>
              <w:t>Sắp xếp theo thứ tự hiển thị</w:t>
            </w:r>
          </w:p>
        </w:tc>
      </w:tr>
      <w:tr w:rsidR="00B65525" w:rsidRPr="005246A1" w14:paraId="492E4A65" w14:textId="77777777" w:rsidTr="00363324">
        <w:tc>
          <w:tcPr>
            <w:tcW w:w="2084" w:type="dxa"/>
            <w:tcBorders>
              <w:left w:val="single" w:sz="12" w:space="0" w:color="auto"/>
            </w:tcBorders>
          </w:tcPr>
          <w:p w14:paraId="486C4F80" w14:textId="68730191" w:rsidR="00B65525" w:rsidRPr="005246A1" w:rsidRDefault="00F16BBA" w:rsidP="00B65525">
            <w:pPr>
              <w:pStyle w:val="ae"/>
              <w:ind w:leftChars="0" w:left="0"/>
              <w:rPr>
                <w:rFonts w:ascii="Times New Roman" w:eastAsia="Meiryo UI" w:hAnsi="Times New Roman"/>
              </w:rPr>
            </w:pPr>
            <w:r w:rsidRPr="005246A1">
              <w:rPr>
                <w:rFonts w:ascii="Times New Roman" w:eastAsia="Meiryo UI" w:hAnsi="Times New Roman"/>
              </w:rPr>
              <w:t>s</w:t>
            </w:r>
            <w:r w:rsidR="00B65525" w:rsidRPr="005246A1">
              <w:rPr>
                <w:rFonts w:ascii="Times New Roman" w:eastAsia="Meiryo UI" w:hAnsi="Times New Roman"/>
              </w:rPr>
              <w:t>ys</w:t>
            </w:r>
            <w:r w:rsidRPr="005246A1">
              <w:rPr>
                <w:rFonts w:ascii="Times New Roman" w:eastAsia="Meiryo UI" w:hAnsi="Times New Roman"/>
              </w:rPr>
              <w:t>m</w:t>
            </w:r>
            <w:r w:rsidR="00747E6C" w:rsidRPr="005246A1">
              <w:rPr>
                <w:rFonts w:ascii="Times New Roman" w:eastAsia="Meiryo UI" w:hAnsi="Times New Roman"/>
              </w:rPr>
              <w:t>enu</w:t>
            </w:r>
          </w:p>
        </w:tc>
        <w:tc>
          <w:tcPr>
            <w:tcW w:w="4244" w:type="dxa"/>
          </w:tcPr>
          <w:p w14:paraId="42911BCC" w14:textId="37FF45DF" w:rsidR="00B65525" w:rsidRPr="005246A1" w:rsidRDefault="00B65525" w:rsidP="00B65525">
            <w:pPr>
              <w:pStyle w:val="ae"/>
              <w:tabs>
                <w:tab w:val="left" w:pos="2940"/>
              </w:tabs>
              <w:ind w:leftChars="0" w:left="0"/>
              <w:rPr>
                <w:rFonts w:ascii="Times New Roman" w:eastAsia="Meiryo UI" w:hAnsi="Times New Roman"/>
              </w:rPr>
            </w:pPr>
            <w:r w:rsidRPr="005246A1">
              <w:rPr>
                <w:rFonts w:ascii="Times New Roman" w:eastAsia="Meiryo UI" w:hAnsi="Times New Roman"/>
              </w:rPr>
              <w:t>表示する</w:t>
            </w:r>
            <w:r w:rsidR="00747E6C" w:rsidRPr="005246A1">
              <w:rPr>
                <w:rFonts w:ascii="Times New Roman" w:eastAsia="Meiryo UI" w:hAnsi="Times New Roman"/>
              </w:rPr>
              <w:t>メニュー</w:t>
            </w:r>
          </w:p>
          <w:p w14:paraId="53E42D29" w14:textId="69DB1F8F" w:rsidR="00B65525" w:rsidRPr="005246A1" w:rsidRDefault="00B65525" w:rsidP="00B65525">
            <w:pPr>
              <w:pStyle w:val="ae"/>
              <w:tabs>
                <w:tab w:val="left" w:pos="2940"/>
              </w:tabs>
              <w:ind w:leftChars="0" w:left="0"/>
              <w:rPr>
                <w:rFonts w:ascii="Times New Roman" w:eastAsia="Meiryo UI" w:hAnsi="Times New Roman"/>
              </w:rPr>
            </w:pPr>
            <w:r w:rsidRPr="005246A1">
              <w:rPr>
                <w:rFonts w:ascii="Times New Roman" w:eastAsia="Meiryo UI" w:hAnsi="Times New Roman"/>
              </w:rPr>
              <w:t xml:space="preserve">[id] = </w:t>
            </w:r>
            <w:r w:rsidR="00CB6A0E" w:rsidRPr="005246A1">
              <w:rPr>
                <w:rFonts w:ascii="Times New Roman" w:eastAsia="Meiryo UI" w:hAnsi="Times New Roman"/>
              </w:rPr>
              <w:t>メニュー</w:t>
            </w:r>
            <w:r w:rsidRPr="005246A1">
              <w:rPr>
                <w:rFonts w:ascii="Times New Roman" w:eastAsia="Meiryo UI" w:hAnsi="Times New Roman"/>
              </w:rPr>
              <w:t>ID</w:t>
            </w:r>
          </w:p>
          <w:p w14:paraId="73A565BE" w14:textId="77777777" w:rsidR="00B65525" w:rsidRPr="005246A1" w:rsidRDefault="00B65525" w:rsidP="00B65525">
            <w:pPr>
              <w:pStyle w:val="ae"/>
              <w:tabs>
                <w:tab w:val="left" w:pos="2940"/>
              </w:tabs>
              <w:ind w:leftChars="0" w:left="0"/>
              <w:rPr>
                <w:rFonts w:ascii="Times New Roman" w:eastAsia="Meiryo UI" w:hAnsi="Times New Roman"/>
              </w:rPr>
            </w:pPr>
            <w:r w:rsidRPr="005246A1">
              <w:rPr>
                <w:rFonts w:ascii="Times New Roman" w:eastAsia="Meiryo UI" w:hAnsi="Times New Roman"/>
              </w:rPr>
              <w:t xml:space="preserve">[syskindid] = </w:t>
            </w:r>
            <w:r w:rsidRPr="005246A1">
              <w:rPr>
                <w:rFonts w:ascii="Times New Roman" w:eastAsia="Meiryo UI" w:hAnsi="Times New Roman"/>
              </w:rPr>
              <w:t>システム種類</w:t>
            </w:r>
            <w:r w:rsidRPr="005246A1">
              <w:rPr>
                <w:rFonts w:ascii="Times New Roman" w:eastAsia="Meiryo UI" w:hAnsi="Times New Roman"/>
              </w:rPr>
              <w:t>ID</w:t>
            </w:r>
          </w:p>
          <w:p w14:paraId="2B3D20C9" w14:textId="47A80D1D" w:rsidR="00B65525" w:rsidRPr="005246A1" w:rsidRDefault="00B65525" w:rsidP="00B65525">
            <w:pPr>
              <w:pStyle w:val="ae"/>
              <w:tabs>
                <w:tab w:val="left" w:pos="2940"/>
              </w:tabs>
              <w:ind w:leftChars="0" w:left="0"/>
              <w:rPr>
                <w:rFonts w:ascii="Times New Roman" w:eastAsia="Meiryo UI" w:hAnsi="Times New Roman"/>
              </w:rPr>
            </w:pPr>
            <w:r w:rsidRPr="005246A1">
              <w:rPr>
                <w:rFonts w:ascii="Times New Roman" w:eastAsia="Meiryo UI" w:hAnsi="Times New Roman"/>
              </w:rPr>
              <w:t>[</w:t>
            </w:r>
            <w:r w:rsidR="00CB6A0E" w:rsidRPr="005246A1">
              <w:rPr>
                <w:rFonts w:ascii="Times New Roman" w:eastAsia="Meiryo UI" w:hAnsi="Times New Roman"/>
              </w:rPr>
              <w:t>menu</w:t>
            </w:r>
            <w:r w:rsidRPr="005246A1">
              <w:rPr>
                <w:rFonts w:ascii="Times New Roman" w:eastAsia="Meiryo UI" w:hAnsi="Times New Roman"/>
              </w:rPr>
              <w:t xml:space="preserve">name] = </w:t>
            </w:r>
            <w:r w:rsidR="00CB6A0E" w:rsidRPr="005246A1">
              <w:rPr>
                <w:rFonts w:ascii="Times New Roman" w:eastAsia="Meiryo UI" w:hAnsi="Times New Roman"/>
              </w:rPr>
              <w:t>メニュー</w:t>
            </w:r>
            <w:r w:rsidRPr="005246A1">
              <w:rPr>
                <w:rFonts w:ascii="Times New Roman" w:eastAsia="Meiryo UI" w:hAnsi="Times New Roman"/>
              </w:rPr>
              <w:t>名</w:t>
            </w:r>
          </w:p>
          <w:p w14:paraId="631F951C" w14:textId="50D3114E" w:rsidR="00B65525" w:rsidRPr="005246A1" w:rsidRDefault="00B65525" w:rsidP="00B65525">
            <w:pPr>
              <w:pStyle w:val="ae"/>
              <w:tabs>
                <w:tab w:val="left" w:pos="2940"/>
              </w:tabs>
              <w:ind w:leftChars="0" w:left="0"/>
              <w:rPr>
                <w:rFonts w:ascii="Times New Roman" w:eastAsia="Meiryo UI" w:hAnsi="Times New Roman"/>
              </w:rPr>
            </w:pPr>
            <w:r w:rsidRPr="005246A1">
              <w:rPr>
                <w:rFonts w:ascii="Times New Roman" w:eastAsia="Meiryo UI" w:hAnsi="Times New Roman"/>
              </w:rPr>
              <w:t>[</w:t>
            </w:r>
            <w:r w:rsidR="00CB6A0E" w:rsidRPr="005246A1">
              <w:rPr>
                <w:rFonts w:ascii="Times New Roman" w:eastAsia="Meiryo UI" w:hAnsi="Times New Roman"/>
              </w:rPr>
              <w:t>menu</w:t>
            </w:r>
            <w:r w:rsidRPr="005246A1">
              <w:rPr>
                <w:rFonts w:ascii="Times New Roman" w:eastAsia="Meiryo UI" w:hAnsi="Times New Roman"/>
              </w:rPr>
              <w:t xml:space="preserve">nick] = </w:t>
            </w:r>
            <w:r w:rsidRPr="005246A1">
              <w:rPr>
                <w:rFonts w:ascii="Times New Roman" w:eastAsia="Meiryo UI" w:hAnsi="Times New Roman"/>
              </w:rPr>
              <w:t>略称</w:t>
            </w:r>
          </w:p>
          <w:p w14:paraId="6D65AD32" w14:textId="11A94DB9" w:rsidR="00F16BBA" w:rsidRPr="005246A1" w:rsidRDefault="00B65525" w:rsidP="00F16BBA">
            <w:pPr>
              <w:pStyle w:val="ae"/>
              <w:tabs>
                <w:tab w:val="left" w:pos="2940"/>
              </w:tabs>
              <w:ind w:leftChars="0" w:left="0"/>
              <w:rPr>
                <w:rFonts w:ascii="Times New Roman" w:eastAsia="Meiryo UI" w:hAnsi="Times New Roman"/>
              </w:rPr>
            </w:pPr>
            <w:r w:rsidRPr="005246A1">
              <w:rPr>
                <w:rFonts w:ascii="Times New Roman" w:eastAsia="Meiryo UI" w:hAnsi="Times New Roman"/>
              </w:rPr>
              <w:t>[</w:t>
            </w:r>
            <w:r w:rsidR="00F16BBA" w:rsidRPr="005246A1">
              <w:rPr>
                <w:rFonts w:ascii="Times New Roman" w:eastAsia="Meiryo UI" w:hAnsi="Times New Roman"/>
              </w:rPr>
              <w:t>url</w:t>
            </w:r>
            <w:r w:rsidRPr="005246A1">
              <w:rPr>
                <w:rFonts w:ascii="Times New Roman" w:eastAsia="Meiryo UI" w:hAnsi="Times New Roman"/>
              </w:rPr>
              <w:t xml:space="preserve">] = </w:t>
            </w:r>
            <w:r w:rsidR="00061751" w:rsidRPr="005246A1">
              <w:rPr>
                <w:rFonts w:ascii="Times New Roman" w:eastAsia="Meiryo UI" w:hAnsi="Times New Roman"/>
              </w:rPr>
              <w:t>URL</w:t>
            </w:r>
          </w:p>
          <w:p w14:paraId="7E32B93D" w14:textId="19D9F510" w:rsidR="00B65525" w:rsidRPr="005246A1" w:rsidRDefault="00B65525" w:rsidP="00DA4049">
            <w:pPr>
              <w:pStyle w:val="ae"/>
              <w:tabs>
                <w:tab w:val="left" w:pos="2940"/>
              </w:tabs>
              <w:ind w:leftChars="0" w:left="0"/>
              <w:rPr>
                <w:rFonts w:ascii="Times New Roman" w:eastAsia="Meiryo UI" w:hAnsi="Times New Roman"/>
              </w:rPr>
            </w:pPr>
            <w:r w:rsidRPr="005246A1">
              <w:rPr>
                <w:rFonts w:ascii="Times New Roman" w:eastAsia="Meiryo UI" w:hAnsi="Times New Roman"/>
              </w:rPr>
              <w:t>[readonly] = true:</w:t>
            </w:r>
            <w:r w:rsidR="00DA4049" w:rsidRPr="005246A1">
              <w:rPr>
                <w:rFonts w:ascii="Times New Roman" w:eastAsia="Meiryo UI" w:hAnsi="Times New Roman"/>
              </w:rPr>
              <w:t>chỉ xem</w:t>
            </w:r>
            <w:r w:rsidRPr="005246A1">
              <w:rPr>
                <w:rFonts w:ascii="Times New Roman" w:eastAsia="Meiryo UI" w:hAnsi="Times New Roman"/>
              </w:rPr>
              <w:t>、</w:t>
            </w:r>
            <w:r w:rsidRPr="005246A1">
              <w:rPr>
                <w:rFonts w:ascii="Times New Roman" w:eastAsia="Meiryo UI" w:hAnsi="Times New Roman"/>
              </w:rPr>
              <w:t>false:</w:t>
            </w:r>
            <w:r w:rsidR="00DA4049" w:rsidRPr="005246A1">
              <w:rPr>
                <w:rFonts w:ascii="Times New Roman" w:eastAsia="Meiryo UI" w:hAnsi="Times New Roman"/>
              </w:rPr>
              <w:t>có thể update</w:t>
            </w:r>
          </w:p>
        </w:tc>
        <w:tc>
          <w:tcPr>
            <w:tcW w:w="2196" w:type="dxa"/>
            <w:tcBorders>
              <w:right w:val="single" w:sz="12" w:space="0" w:color="auto"/>
            </w:tcBorders>
          </w:tcPr>
          <w:p w14:paraId="7AF94DE5" w14:textId="1284E280" w:rsidR="00B65525" w:rsidRPr="005246A1" w:rsidRDefault="00DA4049" w:rsidP="00B65525">
            <w:pPr>
              <w:pStyle w:val="ae"/>
              <w:ind w:leftChars="0" w:left="0"/>
              <w:rPr>
                <w:rFonts w:ascii="Times New Roman" w:eastAsia="Meiryo UI" w:hAnsi="Times New Roman"/>
              </w:rPr>
            </w:pPr>
            <w:r w:rsidRPr="005246A1">
              <w:rPr>
                <w:rFonts w:ascii="Times New Roman" w:eastAsia="Meiryo UI" w:hAnsi="Times New Roman"/>
              </w:rPr>
              <w:t>Sắp xếp theo thứ tự hiển thị</w:t>
            </w:r>
          </w:p>
        </w:tc>
      </w:tr>
      <w:tr w:rsidR="00B65525" w:rsidRPr="005246A1" w14:paraId="49CB9FA0" w14:textId="77777777" w:rsidTr="00363324">
        <w:trPr>
          <w:trHeight w:val="260"/>
        </w:trPr>
        <w:tc>
          <w:tcPr>
            <w:tcW w:w="2084" w:type="dxa"/>
            <w:tcBorders>
              <w:left w:val="single" w:sz="12" w:space="0" w:color="auto"/>
              <w:bottom w:val="single" w:sz="12" w:space="0" w:color="auto"/>
            </w:tcBorders>
          </w:tcPr>
          <w:p w14:paraId="257A6C0A" w14:textId="77777777" w:rsidR="00B65525" w:rsidRPr="005246A1" w:rsidRDefault="00B65525" w:rsidP="00B65525">
            <w:pPr>
              <w:pStyle w:val="ae"/>
              <w:ind w:leftChars="0" w:left="0"/>
              <w:rPr>
                <w:rFonts w:ascii="Times New Roman" w:eastAsia="Meiryo UI" w:hAnsi="Times New Roman"/>
              </w:rPr>
            </w:pPr>
          </w:p>
        </w:tc>
        <w:tc>
          <w:tcPr>
            <w:tcW w:w="4244" w:type="dxa"/>
            <w:tcBorders>
              <w:bottom w:val="single" w:sz="12" w:space="0" w:color="auto"/>
            </w:tcBorders>
          </w:tcPr>
          <w:p w14:paraId="648F9445" w14:textId="77777777" w:rsidR="00B65525" w:rsidRPr="005246A1" w:rsidRDefault="00B65525" w:rsidP="00B65525">
            <w:pPr>
              <w:pStyle w:val="ae"/>
              <w:ind w:leftChars="0" w:left="0"/>
              <w:rPr>
                <w:rFonts w:ascii="Times New Roman" w:eastAsia="Meiryo UI" w:hAnsi="Times New Roman"/>
              </w:rPr>
            </w:pPr>
          </w:p>
        </w:tc>
        <w:tc>
          <w:tcPr>
            <w:tcW w:w="2196" w:type="dxa"/>
            <w:tcBorders>
              <w:bottom w:val="single" w:sz="12" w:space="0" w:color="auto"/>
              <w:right w:val="single" w:sz="12" w:space="0" w:color="auto"/>
            </w:tcBorders>
          </w:tcPr>
          <w:p w14:paraId="733816B2" w14:textId="77777777" w:rsidR="00B65525" w:rsidRPr="005246A1" w:rsidRDefault="00B65525" w:rsidP="00B65525">
            <w:pPr>
              <w:pStyle w:val="ae"/>
              <w:ind w:leftChars="0" w:left="0"/>
              <w:rPr>
                <w:rFonts w:ascii="Times New Roman" w:eastAsia="Meiryo UI" w:hAnsi="Times New Roman"/>
              </w:rPr>
            </w:pPr>
          </w:p>
        </w:tc>
      </w:tr>
    </w:tbl>
    <w:p w14:paraId="23B7ABCC" w14:textId="6870C524" w:rsidR="007D1F43" w:rsidRPr="005246A1" w:rsidRDefault="007D1F43" w:rsidP="007D1F43">
      <w:pPr>
        <w:pStyle w:val="a0"/>
        <w:ind w:left="606" w:hangingChars="300" w:hanging="606"/>
        <w:rPr>
          <w:rFonts w:ascii="Times New Roman" w:eastAsia="Meiryo UI" w:hAnsi="Times New Roman"/>
          <w:sz w:val="22"/>
        </w:rPr>
      </w:pPr>
    </w:p>
    <w:p w14:paraId="4947F681" w14:textId="643A3B9D" w:rsidR="00FE2FC9" w:rsidRPr="005246A1" w:rsidRDefault="00FE2FC9" w:rsidP="007D1F43">
      <w:pPr>
        <w:pStyle w:val="a0"/>
        <w:ind w:left="606" w:hangingChars="300" w:hanging="606"/>
        <w:rPr>
          <w:rFonts w:ascii="Times New Roman" w:eastAsia="Meiryo UI" w:hAnsi="Times New Roman"/>
          <w:sz w:val="22"/>
        </w:rPr>
      </w:pPr>
    </w:p>
    <w:p w14:paraId="290DDDAA" w14:textId="403DAF79" w:rsidR="00FE2FC9" w:rsidRPr="005246A1" w:rsidRDefault="00FE2FC9" w:rsidP="007D1F43">
      <w:pPr>
        <w:pStyle w:val="a0"/>
        <w:ind w:left="606" w:hangingChars="300" w:hanging="606"/>
        <w:rPr>
          <w:rFonts w:ascii="Times New Roman" w:eastAsia="Meiryo UI" w:hAnsi="Times New Roman"/>
          <w:sz w:val="22"/>
        </w:rPr>
      </w:pPr>
    </w:p>
    <w:p w14:paraId="4C1C1562" w14:textId="0292B37A" w:rsidR="002A6785" w:rsidRPr="005246A1" w:rsidRDefault="00DA4049" w:rsidP="002A6785">
      <w:pPr>
        <w:pStyle w:val="Heading1"/>
        <w:rPr>
          <w:rFonts w:ascii="Times New Roman" w:eastAsia="Meiryo UI" w:hAnsi="Times New Roman"/>
        </w:rPr>
      </w:pPr>
      <w:r w:rsidRPr="005246A1">
        <w:rPr>
          <w:rFonts w:ascii="Times New Roman" w:eastAsia="Meiryo UI" w:hAnsi="Times New Roman"/>
        </w:rPr>
        <w:lastRenderedPageBreak/>
        <w:t>system log</w:t>
      </w:r>
    </w:p>
    <w:p w14:paraId="6C6D1FE0" w14:textId="25B0E090" w:rsidR="002A6785" w:rsidRPr="005246A1" w:rsidRDefault="00DA4049" w:rsidP="002A6785">
      <w:pPr>
        <w:pStyle w:val="Heading2"/>
        <w:tabs>
          <w:tab w:val="num" w:pos="902"/>
        </w:tabs>
        <w:ind w:hanging="699"/>
        <w:rPr>
          <w:rFonts w:ascii="Times New Roman" w:hAnsi="Times New Roman"/>
        </w:rPr>
      </w:pPr>
      <w:r w:rsidRPr="005246A1">
        <w:rPr>
          <w:rFonts w:ascii="Times New Roman" w:hAnsi="Times New Roman"/>
        </w:rPr>
        <w:t>operation log</w:t>
      </w:r>
    </w:p>
    <w:p w14:paraId="316CB4F5" w14:textId="6DD2CAAB" w:rsidR="002A6785" w:rsidRPr="005246A1" w:rsidRDefault="00DA4049" w:rsidP="00DA4049">
      <w:pPr>
        <w:pStyle w:val="a0"/>
        <w:numPr>
          <w:ilvl w:val="0"/>
          <w:numId w:val="13"/>
        </w:numPr>
        <w:rPr>
          <w:rFonts w:ascii="Times New Roman" w:eastAsia="Meiryo UI" w:hAnsi="Times New Roman"/>
        </w:rPr>
      </w:pPr>
      <w:r w:rsidRPr="005246A1">
        <w:rPr>
          <w:rFonts w:ascii="Times New Roman" w:eastAsia="Meiryo UI" w:hAnsi="Times New Roman"/>
        </w:rPr>
        <w:t>Khi login, khi chọn main menu và sub menu thì lưu Operation log</w:t>
      </w:r>
    </w:p>
    <w:p w14:paraId="3266FA17" w14:textId="0CB77558" w:rsidR="002A6785" w:rsidRPr="005246A1" w:rsidRDefault="00DA4049" w:rsidP="002A6785">
      <w:pPr>
        <w:pStyle w:val="a0"/>
        <w:numPr>
          <w:ilvl w:val="0"/>
          <w:numId w:val="13"/>
        </w:numPr>
        <w:rPr>
          <w:rFonts w:ascii="Times New Roman" w:eastAsia="Meiryo UI" w:hAnsi="Times New Roman"/>
        </w:rPr>
      </w:pPr>
      <w:r w:rsidRPr="005246A1">
        <w:rPr>
          <w:rFonts w:ascii="Times New Roman" w:eastAsia="Meiryo UI" w:hAnsi="Times New Roman"/>
        </w:rPr>
        <w:t>Đích l</w:t>
      </w:r>
      <w:r w:rsidRPr="005246A1">
        <w:rPr>
          <w:rFonts w:ascii="Times New Roman" w:eastAsia="Meiryo UI" w:hAnsi="Times New Roman"/>
          <w:lang w:val="vi-VN"/>
        </w:rPr>
        <w:t>ưu log sẽ là table của data base</w:t>
      </w: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59"/>
        <w:gridCol w:w="4669"/>
        <w:gridCol w:w="2196"/>
      </w:tblGrid>
      <w:tr w:rsidR="006C7F60" w:rsidRPr="005246A1" w14:paraId="6889B628" w14:textId="77777777" w:rsidTr="00B26414">
        <w:tc>
          <w:tcPr>
            <w:tcW w:w="1659" w:type="dxa"/>
            <w:tcBorders>
              <w:top w:val="single" w:sz="12" w:space="0" w:color="auto"/>
              <w:left w:val="single" w:sz="12" w:space="0" w:color="auto"/>
              <w:bottom w:val="double" w:sz="4" w:space="0" w:color="auto"/>
            </w:tcBorders>
            <w:shd w:val="clear" w:color="auto" w:fill="C2D69B" w:themeFill="accent3" w:themeFillTint="99"/>
          </w:tcPr>
          <w:p w14:paraId="379D613C" w14:textId="68002BB4" w:rsidR="006C7F60" w:rsidRPr="005246A1" w:rsidRDefault="00DA4049" w:rsidP="00DE5E42">
            <w:pPr>
              <w:pStyle w:val="ae"/>
              <w:ind w:leftChars="0" w:left="0"/>
              <w:jc w:val="center"/>
              <w:rPr>
                <w:rFonts w:ascii="Times New Roman" w:eastAsia="Meiryo UI" w:hAnsi="Times New Roman"/>
              </w:rPr>
            </w:pPr>
            <w:r w:rsidRPr="005246A1">
              <w:rPr>
                <w:rFonts w:ascii="Times New Roman" w:eastAsia="Meiryo UI" w:hAnsi="Times New Roman"/>
              </w:rPr>
              <w:t>Mục</w:t>
            </w:r>
          </w:p>
        </w:tc>
        <w:tc>
          <w:tcPr>
            <w:tcW w:w="4669" w:type="dxa"/>
            <w:tcBorders>
              <w:top w:val="single" w:sz="12" w:space="0" w:color="auto"/>
              <w:bottom w:val="double" w:sz="4" w:space="0" w:color="auto"/>
            </w:tcBorders>
            <w:shd w:val="clear" w:color="auto" w:fill="C2D69B" w:themeFill="accent3" w:themeFillTint="99"/>
          </w:tcPr>
          <w:p w14:paraId="2BA8055A" w14:textId="3A9C9C9F" w:rsidR="006C7F60" w:rsidRPr="005246A1" w:rsidRDefault="00DA4049" w:rsidP="00DE5E42">
            <w:pPr>
              <w:pStyle w:val="ae"/>
              <w:ind w:leftChars="0" w:left="0"/>
              <w:jc w:val="center"/>
              <w:rPr>
                <w:rFonts w:ascii="Times New Roman" w:eastAsia="Meiryo UI" w:hAnsi="Times New Roman"/>
              </w:rPr>
            </w:pPr>
            <w:r w:rsidRPr="005246A1">
              <w:rPr>
                <w:rFonts w:ascii="Times New Roman" w:eastAsia="Meiryo UI" w:hAnsi="Times New Roman"/>
              </w:rPr>
              <w:t>Data</w:t>
            </w:r>
          </w:p>
        </w:tc>
        <w:tc>
          <w:tcPr>
            <w:tcW w:w="2196" w:type="dxa"/>
            <w:tcBorders>
              <w:top w:val="single" w:sz="12" w:space="0" w:color="auto"/>
              <w:bottom w:val="double" w:sz="4" w:space="0" w:color="auto"/>
              <w:right w:val="single" w:sz="12" w:space="0" w:color="auto"/>
            </w:tcBorders>
            <w:shd w:val="clear" w:color="auto" w:fill="C2D69B" w:themeFill="accent3" w:themeFillTint="99"/>
          </w:tcPr>
          <w:p w14:paraId="67E21D44" w14:textId="20FA36DD" w:rsidR="006C7F60" w:rsidRPr="005246A1" w:rsidRDefault="00DA4049" w:rsidP="00DE5E42">
            <w:pPr>
              <w:pStyle w:val="ae"/>
              <w:ind w:leftChars="0" w:left="0"/>
              <w:jc w:val="center"/>
              <w:rPr>
                <w:rFonts w:ascii="Times New Roman" w:eastAsia="Meiryo UI" w:hAnsi="Times New Roman"/>
              </w:rPr>
            </w:pPr>
            <w:r w:rsidRPr="005246A1">
              <w:rPr>
                <w:rFonts w:ascii="Times New Roman" w:eastAsia="Meiryo UI" w:hAnsi="Times New Roman"/>
              </w:rPr>
              <w:t>Ghi chú</w:t>
            </w:r>
          </w:p>
        </w:tc>
      </w:tr>
      <w:tr w:rsidR="006C7F60" w:rsidRPr="005246A1" w14:paraId="08275CA8" w14:textId="77777777" w:rsidTr="00B26414">
        <w:tc>
          <w:tcPr>
            <w:tcW w:w="1659" w:type="dxa"/>
            <w:tcBorders>
              <w:top w:val="double" w:sz="4" w:space="0" w:color="auto"/>
              <w:left w:val="single" w:sz="12" w:space="0" w:color="auto"/>
            </w:tcBorders>
          </w:tcPr>
          <w:p w14:paraId="061E116C" w14:textId="461277A4" w:rsidR="006C7F60" w:rsidRPr="005246A1" w:rsidRDefault="00C8281D" w:rsidP="00DE5E42">
            <w:pPr>
              <w:pStyle w:val="ae"/>
              <w:ind w:leftChars="0" w:left="0"/>
              <w:rPr>
                <w:rFonts w:ascii="Times New Roman" w:eastAsia="Meiryo UI" w:hAnsi="Times New Roman"/>
              </w:rPr>
            </w:pPr>
            <w:r w:rsidRPr="005246A1">
              <w:rPr>
                <w:rFonts w:ascii="Times New Roman" w:eastAsia="Meiryo UI" w:hAnsi="Times New Roman"/>
              </w:rPr>
              <w:t>ユーザ</w:t>
            </w:r>
            <w:r w:rsidRPr="005246A1">
              <w:rPr>
                <w:rFonts w:ascii="Times New Roman" w:eastAsia="Meiryo UI" w:hAnsi="Times New Roman"/>
              </w:rPr>
              <w:t>ID</w:t>
            </w:r>
          </w:p>
        </w:tc>
        <w:tc>
          <w:tcPr>
            <w:tcW w:w="4669" w:type="dxa"/>
            <w:tcBorders>
              <w:top w:val="double" w:sz="4" w:space="0" w:color="auto"/>
            </w:tcBorders>
          </w:tcPr>
          <w:p w14:paraId="4A8F1D7F" w14:textId="488D0472" w:rsidR="006C7F60" w:rsidRPr="005246A1" w:rsidRDefault="00425669" w:rsidP="00DE5E42">
            <w:pPr>
              <w:pStyle w:val="ae"/>
              <w:ind w:leftChars="0" w:left="0"/>
              <w:rPr>
                <w:rFonts w:ascii="Times New Roman" w:eastAsia="Meiryo UI" w:hAnsi="Times New Roman"/>
              </w:rPr>
            </w:pPr>
            <w:r w:rsidRPr="005246A1">
              <w:rPr>
                <w:rFonts w:ascii="Times New Roman" w:eastAsia="Meiryo UI" w:hAnsi="Times New Roman"/>
              </w:rPr>
              <w:t xml:space="preserve">Login user </w:t>
            </w:r>
            <w:r w:rsidR="006C7F60" w:rsidRPr="005246A1">
              <w:rPr>
                <w:rFonts w:ascii="Times New Roman" w:eastAsia="Meiryo UI" w:hAnsi="Times New Roman"/>
              </w:rPr>
              <w:t>ID</w:t>
            </w:r>
          </w:p>
        </w:tc>
        <w:tc>
          <w:tcPr>
            <w:tcW w:w="2196" w:type="dxa"/>
            <w:tcBorders>
              <w:top w:val="double" w:sz="4" w:space="0" w:color="auto"/>
              <w:right w:val="single" w:sz="12" w:space="0" w:color="auto"/>
            </w:tcBorders>
          </w:tcPr>
          <w:p w14:paraId="6F6B72FE" w14:textId="77777777" w:rsidR="006C7F60" w:rsidRPr="005246A1" w:rsidRDefault="006C7F60" w:rsidP="00DE5E42">
            <w:pPr>
              <w:pStyle w:val="ae"/>
              <w:ind w:leftChars="0" w:left="0"/>
              <w:rPr>
                <w:rFonts w:ascii="Times New Roman" w:eastAsia="Meiryo UI" w:hAnsi="Times New Roman"/>
              </w:rPr>
            </w:pPr>
          </w:p>
        </w:tc>
      </w:tr>
      <w:tr w:rsidR="006C7F60" w:rsidRPr="005246A1" w14:paraId="5C53DDA4" w14:textId="77777777" w:rsidTr="00B26414">
        <w:tc>
          <w:tcPr>
            <w:tcW w:w="1659" w:type="dxa"/>
            <w:tcBorders>
              <w:left w:val="single" w:sz="12" w:space="0" w:color="auto"/>
            </w:tcBorders>
          </w:tcPr>
          <w:p w14:paraId="691A5F89" w14:textId="593BA298" w:rsidR="006C7F60" w:rsidRPr="005246A1" w:rsidRDefault="00C8281D" w:rsidP="00DE5E42">
            <w:pPr>
              <w:pStyle w:val="ae"/>
              <w:ind w:leftChars="0" w:left="0"/>
              <w:rPr>
                <w:rFonts w:ascii="Times New Roman" w:eastAsia="Meiryo UI" w:hAnsi="Times New Roman"/>
              </w:rPr>
            </w:pPr>
            <w:r w:rsidRPr="005246A1">
              <w:rPr>
                <w:rFonts w:ascii="Times New Roman" w:eastAsia="Meiryo UI" w:hAnsi="Times New Roman"/>
              </w:rPr>
              <w:t>動作</w:t>
            </w:r>
            <w:r w:rsidRPr="005246A1">
              <w:rPr>
                <w:rFonts w:ascii="Times New Roman" w:eastAsia="Meiryo UI" w:hAnsi="Times New Roman"/>
              </w:rPr>
              <w:t>1</w:t>
            </w:r>
          </w:p>
        </w:tc>
        <w:tc>
          <w:tcPr>
            <w:tcW w:w="4669" w:type="dxa"/>
          </w:tcPr>
          <w:p w14:paraId="395B1796" w14:textId="0496FF94" w:rsidR="00B12B1D" w:rsidRPr="005246A1" w:rsidRDefault="00C8281D" w:rsidP="00DE5E42">
            <w:pPr>
              <w:pStyle w:val="ae"/>
              <w:tabs>
                <w:tab w:val="left" w:pos="2940"/>
              </w:tabs>
              <w:ind w:leftChars="0" w:left="0"/>
              <w:rPr>
                <w:rFonts w:ascii="Times New Roman" w:eastAsia="Meiryo UI" w:hAnsi="Times New Roman"/>
              </w:rPr>
            </w:pPr>
            <w:r w:rsidRPr="005246A1">
              <w:rPr>
                <w:rFonts w:ascii="Times New Roman" w:eastAsia="Meiryo UI" w:hAnsi="Times New Roman"/>
              </w:rPr>
              <w:t>ログイン</w:t>
            </w:r>
            <w:r w:rsidR="00B12B1D" w:rsidRPr="005246A1">
              <w:rPr>
                <w:rFonts w:ascii="Times New Roman" w:eastAsia="Meiryo UI" w:hAnsi="Times New Roman"/>
              </w:rPr>
              <w:t xml:space="preserve">: </w:t>
            </w:r>
            <w:r w:rsidRPr="005246A1">
              <w:rPr>
                <w:rFonts w:ascii="Times New Roman" w:eastAsia="Meiryo UI" w:hAnsi="Times New Roman"/>
              </w:rPr>
              <w:t>LOGIN</w:t>
            </w:r>
          </w:p>
          <w:p w14:paraId="33D0080D" w14:textId="2FD7770E" w:rsidR="006C7F60" w:rsidRPr="005246A1" w:rsidRDefault="00C8281D" w:rsidP="00DE5E42">
            <w:pPr>
              <w:pStyle w:val="ae"/>
              <w:tabs>
                <w:tab w:val="left" w:pos="2940"/>
              </w:tabs>
              <w:ind w:leftChars="0" w:left="0"/>
              <w:rPr>
                <w:rFonts w:ascii="Times New Roman" w:eastAsia="Meiryo UI" w:hAnsi="Times New Roman"/>
              </w:rPr>
            </w:pPr>
            <w:r w:rsidRPr="005246A1">
              <w:rPr>
                <w:rFonts w:ascii="Times New Roman" w:eastAsia="Meiryo UI" w:hAnsi="Times New Roman"/>
              </w:rPr>
              <w:t>各メニュー</w:t>
            </w:r>
            <w:r w:rsidR="00B12B1D" w:rsidRPr="005246A1">
              <w:rPr>
                <w:rFonts w:ascii="Times New Roman" w:eastAsia="Meiryo UI" w:hAnsi="Times New Roman"/>
              </w:rPr>
              <w:t xml:space="preserve">: </w:t>
            </w:r>
            <w:r w:rsidRPr="005246A1">
              <w:rPr>
                <w:rFonts w:ascii="Times New Roman" w:eastAsia="Meiryo UI" w:hAnsi="Times New Roman"/>
              </w:rPr>
              <w:t>MENU</w:t>
            </w:r>
          </w:p>
        </w:tc>
        <w:tc>
          <w:tcPr>
            <w:tcW w:w="2196" w:type="dxa"/>
            <w:tcBorders>
              <w:right w:val="single" w:sz="12" w:space="0" w:color="auto"/>
            </w:tcBorders>
          </w:tcPr>
          <w:p w14:paraId="4ED1A92C" w14:textId="77777777" w:rsidR="006C7F60" w:rsidRPr="005246A1" w:rsidRDefault="006C7F60" w:rsidP="00DE5E42">
            <w:pPr>
              <w:pStyle w:val="ae"/>
              <w:ind w:leftChars="0" w:left="0"/>
              <w:rPr>
                <w:rFonts w:ascii="Times New Roman" w:eastAsia="Meiryo UI" w:hAnsi="Times New Roman"/>
              </w:rPr>
            </w:pPr>
          </w:p>
        </w:tc>
      </w:tr>
      <w:tr w:rsidR="006C7F60" w:rsidRPr="005246A1" w14:paraId="2342248A" w14:textId="77777777" w:rsidTr="00B26414">
        <w:tc>
          <w:tcPr>
            <w:tcW w:w="1659" w:type="dxa"/>
            <w:tcBorders>
              <w:left w:val="single" w:sz="12" w:space="0" w:color="auto"/>
              <w:bottom w:val="single" w:sz="4" w:space="0" w:color="auto"/>
            </w:tcBorders>
          </w:tcPr>
          <w:p w14:paraId="186AC28F" w14:textId="0386ADA1" w:rsidR="006C7F60" w:rsidRPr="005246A1" w:rsidRDefault="00C8281D" w:rsidP="00DE5E42">
            <w:pPr>
              <w:pStyle w:val="ae"/>
              <w:ind w:leftChars="0" w:left="0"/>
              <w:rPr>
                <w:rFonts w:ascii="Times New Roman" w:eastAsia="Meiryo UI" w:hAnsi="Times New Roman"/>
              </w:rPr>
            </w:pPr>
            <w:r w:rsidRPr="005246A1">
              <w:rPr>
                <w:rFonts w:ascii="Times New Roman" w:eastAsia="Meiryo UI" w:hAnsi="Times New Roman"/>
              </w:rPr>
              <w:t>動作</w:t>
            </w:r>
            <w:r w:rsidRPr="005246A1">
              <w:rPr>
                <w:rFonts w:ascii="Times New Roman" w:eastAsia="Meiryo UI" w:hAnsi="Times New Roman"/>
              </w:rPr>
              <w:t>2</w:t>
            </w:r>
          </w:p>
        </w:tc>
        <w:tc>
          <w:tcPr>
            <w:tcW w:w="4669" w:type="dxa"/>
            <w:tcBorders>
              <w:bottom w:val="single" w:sz="4" w:space="0" w:color="auto"/>
            </w:tcBorders>
          </w:tcPr>
          <w:p w14:paraId="2CB0F3B1" w14:textId="4F136A4A" w:rsidR="006C7F60" w:rsidRPr="005246A1" w:rsidRDefault="00B12B1D" w:rsidP="00DE5E42">
            <w:pPr>
              <w:pStyle w:val="ae"/>
              <w:tabs>
                <w:tab w:val="left" w:pos="2940"/>
              </w:tabs>
              <w:ind w:leftChars="0" w:left="0"/>
              <w:rPr>
                <w:rFonts w:ascii="Times New Roman" w:eastAsia="Meiryo UI" w:hAnsi="Times New Roman"/>
              </w:rPr>
            </w:pPr>
            <w:r w:rsidRPr="005246A1">
              <w:rPr>
                <w:rFonts w:ascii="Times New Roman" w:eastAsia="Meiryo UI" w:hAnsi="Times New Roman"/>
              </w:rPr>
              <w:t>ログイン</w:t>
            </w:r>
            <w:r w:rsidRPr="005246A1">
              <w:rPr>
                <w:rFonts w:ascii="Times New Roman" w:eastAsia="Meiryo UI" w:hAnsi="Times New Roman"/>
              </w:rPr>
              <w:t xml:space="preserve">: </w:t>
            </w:r>
            <w:r w:rsidR="00DA4049" w:rsidRPr="005246A1">
              <w:rPr>
                <w:rFonts w:ascii="Times New Roman" w:eastAsia="Meiryo UI" w:hAnsi="Times New Roman"/>
              </w:rPr>
              <w:t>user đ</w:t>
            </w:r>
            <w:r w:rsidR="00DA4049" w:rsidRPr="005246A1">
              <w:rPr>
                <w:rFonts w:ascii="Times New Roman" w:eastAsia="Meiryo UI" w:hAnsi="Times New Roman"/>
                <w:lang w:val="vi-VN"/>
              </w:rPr>
              <w:t xml:space="preserve">ược đăng ký vào </w:t>
            </w:r>
            <w:r w:rsidR="00B26414" w:rsidRPr="005246A1">
              <w:rPr>
                <w:rFonts w:ascii="Times New Roman" w:eastAsia="Meiryo UI" w:hAnsi="Times New Roman"/>
              </w:rPr>
              <w:t>DB=</w:t>
            </w:r>
            <w:r w:rsidR="00B26414" w:rsidRPr="005246A1">
              <w:rPr>
                <w:rFonts w:ascii="Times New Roman" w:eastAsia="Meiryo UI" w:hAnsi="Times New Roman"/>
              </w:rPr>
              <w:t>登録ユーザ</w:t>
            </w:r>
          </w:p>
          <w:p w14:paraId="18AFBA8A" w14:textId="40996EAC" w:rsidR="00B26414" w:rsidRPr="005246A1" w:rsidRDefault="00B26414" w:rsidP="00DE5E42">
            <w:pPr>
              <w:pStyle w:val="ae"/>
              <w:tabs>
                <w:tab w:val="left" w:pos="2940"/>
              </w:tabs>
              <w:ind w:leftChars="0" w:left="0"/>
              <w:rPr>
                <w:rFonts w:ascii="Times New Roman" w:eastAsia="Meiryo UI" w:hAnsi="Times New Roman"/>
              </w:rPr>
            </w:pPr>
            <w:r w:rsidRPr="005246A1">
              <w:rPr>
                <w:rFonts w:ascii="Times New Roman" w:eastAsia="Meiryo UI" w:hAnsi="Times New Roman"/>
              </w:rPr>
              <w:t xml:space="preserve">　　　　　　</w:t>
            </w:r>
            <w:r w:rsidR="00DA4049" w:rsidRPr="005246A1">
              <w:rPr>
                <w:rFonts w:ascii="Times New Roman" w:eastAsia="Meiryo UI" w:hAnsi="Times New Roman"/>
              </w:rPr>
              <w:t xml:space="preserve"> user k đ</w:t>
            </w:r>
            <w:r w:rsidR="00DA4049" w:rsidRPr="005246A1">
              <w:rPr>
                <w:rFonts w:ascii="Times New Roman" w:eastAsia="Meiryo UI" w:hAnsi="Times New Roman"/>
                <w:lang w:val="vi-VN"/>
              </w:rPr>
              <w:t xml:space="preserve">ược đăng ký vào </w:t>
            </w:r>
            <w:r w:rsidRPr="005246A1">
              <w:rPr>
                <w:rFonts w:ascii="Times New Roman" w:eastAsia="Meiryo UI" w:hAnsi="Times New Roman"/>
              </w:rPr>
              <w:t>DB=</w:t>
            </w:r>
            <w:r w:rsidRPr="005246A1">
              <w:rPr>
                <w:rFonts w:ascii="Times New Roman" w:eastAsia="Meiryo UI" w:hAnsi="Times New Roman"/>
              </w:rPr>
              <w:t>未登録ユーザ</w:t>
            </w:r>
          </w:p>
          <w:p w14:paraId="52B6A397" w14:textId="446FBCD4" w:rsidR="009F7C72" w:rsidRPr="005246A1" w:rsidRDefault="009F7C72" w:rsidP="00DE5E42">
            <w:pPr>
              <w:pStyle w:val="ae"/>
              <w:tabs>
                <w:tab w:val="left" w:pos="2940"/>
              </w:tabs>
              <w:ind w:leftChars="0" w:left="0"/>
              <w:rPr>
                <w:rFonts w:ascii="Times New Roman" w:eastAsia="Meiryo UI" w:hAnsi="Times New Roman"/>
              </w:rPr>
            </w:pPr>
            <w:r w:rsidRPr="005246A1">
              <w:rPr>
                <w:rFonts w:ascii="Times New Roman" w:eastAsia="Meiryo UI" w:hAnsi="Times New Roman"/>
              </w:rPr>
              <w:t>各メニュー</w:t>
            </w:r>
            <w:r w:rsidRPr="005246A1">
              <w:rPr>
                <w:rFonts w:ascii="Times New Roman" w:eastAsia="Meiryo UI" w:hAnsi="Times New Roman"/>
              </w:rPr>
              <w:t xml:space="preserve">: </w:t>
            </w:r>
            <w:r w:rsidRPr="005246A1">
              <w:rPr>
                <w:rFonts w:ascii="Times New Roman" w:eastAsia="Meiryo UI" w:hAnsi="Times New Roman"/>
              </w:rPr>
              <w:t>メインメニュー名</w:t>
            </w:r>
          </w:p>
        </w:tc>
        <w:tc>
          <w:tcPr>
            <w:tcW w:w="2196" w:type="dxa"/>
            <w:tcBorders>
              <w:bottom w:val="single" w:sz="4" w:space="0" w:color="auto"/>
              <w:right w:val="single" w:sz="12" w:space="0" w:color="auto"/>
            </w:tcBorders>
          </w:tcPr>
          <w:p w14:paraId="43AEC82C" w14:textId="77777777" w:rsidR="006C7F60" w:rsidRPr="005246A1" w:rsidRDefault="006C7F60" w:rsidP="00DE5E42">
            <w:pPr>
              <w:pStyle w:val="ae"/>
              <w:ind w:leftChars="0" w:left="0"/>
              <w:rPr>
                <w:rFonts w:ascii="Times New Roman" w:eastAsia="Meiryo UI" w:hAnsi="Times New Roman"/>
              </w:rPr>
            </w:pPr>
          </w:p>
        </w:tc>
      </w:tr>
      <w:tr w:rsidR="009F7C72" w:rsidRPr="005246A1" w14:paraId="216796BA" w14:textId="77777777" w:rsidTr="00B26414">
        <w:tc>
          <w:tcPr>
            <w:tcW w:w="1659" w:type="dxa"/>
            <w:tcBorders>
              <w:left w:val="single" w:sz="12" w:space="0" w:color="auto"/>
              <w:bottom w:val="single" w:sz="12" w:space="0" w:color="auto"/>
            </w:tcBorders>
          </w:tcPr>
          <w:p w14:paraId="3B8092D5" w14:textId="22156A64" w:rsidR="009F7C72" w:rsidRPr="005246A1" w:rsidRDefault="009F7C72" w:rsidP="009F7C72">
            <w:pPr>
              <w:pStyle w:val="ae"/>
              <w:ind w:leftChars="0" w:left="0"/>
              <w:rPr>
                <w:rFonts w:ascii="Times New Roman" w:eastAsia="Meiryo UI" w:hAnsi="Times New Roman"/>
              </w:rPr>
            </w:pPr>
            <w:r w:rsidRPr="005246A1">
              <w:rPr>
                <w:rFonts w:ascii="Times New Roman" w:eastAsia="Meiryo UI" w:hAnsi="Times New Roman"/>
              </w:rPr>
              <w:t>動作</w:t>
            </w:r>
            <w:r w:rsidRPr="005246A1">
              <w:rPr>
                <w:rFonts w:ascii="Times New Roman" w:eastAsia="Meiryo UI" w:hAnsi="Times New Roman"/>
              </w:rPr>
              <w:t>3</w:t>
            </w:r>
          </w:p>
        </w:tc>
        <w:tc>
          <w:tcPr>
            <w:tcW w:w="4669" w:type="dxa"/>
            <w:tcBorders>
              <w:bottom w:val="single" w:sz="12" w:space="0" w:color="auto"/>
            </w:tcBorders>
          </w:tcPr>
          <w:p w14:paraId="504ECC80" w14:textId="77777777" w:rsidR="009F7C72" w:rsidRPr="005246A1" w:rsidRDefault="009F7C72" w:rsidP="009F7C72">
            <w:pPr>
              <w:pStyle w:val="ae"/>
              <w:tabs>
                <w:tab w:val="left" w:pos="2940"/>
              </w:tabs>
              <w:ind w:leftChars="0" w:left="0"/>
              <w:rPr>
                <w:rFonts w:ascii="Times New Roman" w:eastAsia="Meiryo UI" w:hAnsi="Times New Roman"/>
              </w:rPr>
            </w:pPr>
            <w:r w:rsidRPr="005246A1">
              <w:rPr>
                <w:rFonts w:ascii="Times New Roman" w:eastAsia="Meiryo UI" w:hAnsi="Times New Roman"/>
              </w:rPr>
              <w:t>ログイン</w:t>
            </w:r>
            <w:r w:rsidRPr="005246A1">
              <w:rPr>
                <w:rFonts w:ascii="Times New Roman" w:eastAsia="Meiryo UI" w:hAnsi="Times New Roman"/>
              </w:rPr>
              <w:t xml:space="preserve">: </w:t>
            </w:r>
            <w:r w:rsidRPr="005246A1">
              <w:rPr>
                <w:rFonts w:ascii="Times New Roman" w:eastAsia="Meiryo UI" w:hAnsi="Times New Roman"/>
              </w:rPr>
              <w:t>空白</w:t>
            </w:r>
          </w:p>
          <w:p w14:paraId="32C1B922" w14:textId="77777777" w:rsidR="009F7C72" w:rsidRPr="005246A1" w:rsidRDefault="009F7C72" w:rsidP="009F7C72">
            <w:pPr>
              <w:pStyle w:val="ae"/>
              <w:tabs>
                <w:tab w:val="left" w:pos="2940"/>
              </w:tabs>
              <w:ind w:leftChars="0" w:left="0"/>
              <w:rPr>
                <w:rFonts w:ascii="Times New Roman" w:eastAsia="Meiryo UI" w:hAnsi="Times New Roman"/>
              </w:rPr>
            </w:pPr>
            <w:r w:rsidRPr="005246A1">
              <w:rPr>
                <w:rFonts w:ascii="Times New Roman" w:eastAsia="Meiryo UI" w:hAnsi="Times New Roman"/>
              </w:rPr>
              <w:t>メインメニュー</w:t>
            </w:r>
            <w:r w:rsidRPr="005246A1">
              <w:rPr>
                <w:rFonts w:ascii="Times New Roman" w:eastAsia="Meiryo UI" w:hAnsi="Times New Roman"/>
              </w:rPr>
              <w:t xml:space="preserve">: </w:t>
            </w:r>
            <w:r w:rsidRPr="005246A1">
              <w:rPr>
                <w:rFonts w:ascii="Times New Roman" w:eastAsia="Meiryo UI" w:hAnsi="Times New Roman"/>
              </w:rPr>
              <w:t>空白</w:t>
            </w:r>
          </w:p>
          <w:p w14:paraId="4E8DC0E8" w14:textId="6CCCA665" w:rsidR="009F7C72" w:rsidRPr="005246A1" w:rsidRDefault="009F7C72" w:rsidP="009F7C72">
            <w:pPr>
              <w:pStyle w:val="ae"/>
              <w:tabs>
                <w:tab w:val="left" w:pos="2940"/>
              </w:tabs>
              <w:ind w:leftChars="0" w:left="0"/>
              <w:rPr>
                <w:rFonts w:ascii="Times New Roman" w:eastAsia="Meiryo UI" w:hAnsi="Times New Roman"/>
              </w:rPr>
            </w:pPr>
            <w:r w:rsidRPr="005246A1">
              <w:rPr>
                <w:rFonts w:ascii="Times New Roman" w:eastAsia="Meiryo UI" w:hAnsi="Times New Roman"/>
              </w:rPr>
              <w:t>サブメニュー</w:t>
            </w:r>
            <w:r w:rsidRPr="005246A1">
              <w:rPr>
                <w:rFonts w:ascii="Times New Roman" w:eastAsia="Meiryo UI" w:hAnsi="Times New Roman"/>
              </w:rPr>
              <w:t xml:space="preserve">: </w:t>
            </w:r>
            <w:r w:rsidRPr="005246A1">
              <w:rPr>
                <w:rFonts w:ascii="Times New Roman" w:eastAsia="Meiryo UI" w:hAnsi="Times New Roman"/>
              </w:rPr>
              <w:t>サブメニュー名</w:t>
            </w:r>
          </w:p>
        </w:tc>
        <w:tc>
          <w:tcPr>
            <w:tcW w:w="2196" w:type="dxa"/>
            <w:tcBorders>
              <w:bottom w:val="single" w:sz="12" w:space="0" w:color="auto"/>
              <w:right w:val="single" w:sz="12" w:space="0" w:color="auto"/>
            </w:tcBorders>
          </w:tcPr>
          <w:p w14:paraId="2F2E61B8" w14:textId="77777777" w:rsidR="009F7C72" w:rsidRPr="005246A1" w:rsidRDefault="009F7C72" w:rsidP="009F7C72">
            <w:pPr>
              <w:pStyle w:val="ae"/>
              <w:ind w:leftChars="0" w:left="0"/>
              <w:rPr>
                <w:rFonts w:ascii="Times New Roman" w:eastAsia="Meiryo UI" w:hAnsi="Times New Roman"/>
              </w:rPr>
            </w:pPr>
          </w:p>
        </w:tc>
      </w:tr>
    </w:tbl>
    <w:p w14:paraId="1AE7DD28" w14:textId="5A3E94BA" w:rsidR="002A6785" w:rsidRPr="005246A1" w:rsidRDefault="002A6785" w:rsidP="007D1F43">
      <w:pPr>
        <w:pStyle w:val="a0"/>
        <w:ind w:left="606" w:hangingChars="300" w:hanging="606"/>
        <w:rPr>
          <w:rFonts w:ascii="Times New Roman" w:eastAsia="Meiryo UI" w:hAnsi="Times New Roman"/>
          <w:sz w:val="22"/>
        </w:rPr>
      </w:pPr>
    </w:p>
    <w:p w14:paraId="092BC97D" w14:textId="77777777" w:rsidR="00E25FE4" w:rsidRPr="005246A1" w:rsidRDefault="00E25FE4" w:rsidP="00E25FE4">
      <w:pPr>
        <w:pStyle w:val="a0"/>
        <w:ind w:left="606" w:hangingChars="300" w:hanging="606"/>
        <w:rPr>
          <w:rFonts w:ascii="Times New Roman" w:eastAsia="Meiryo UI" w:hAnsi="Times New Roman"/>
          <w:sz w:val="22"/>
        </w:rPr>
      </w:pPr>
    </w:p>
    <w:p w14:paraId="6FDD8857" w14:textId="7166B931" w:rsidR="00E25FE4" w:rsidRPr="005246A1" w:rsidRDefault="00DA4049" w:rsidP="00E25FE4">
      <w:pPr>
        <w:pStyle w:val="Heading2"/>
        <w:tabs>
          <w:tab w:val="num" w:pos="902"/>
        </w:tabs>
        <w:ind w:hanging="699"/>
        <w:rPr>
          <w:rFonts w:ascii="Times New Roman" w:hAnsi="Times New Roman"/>
        </w:rPr>
      </w:pPr>
      <w:r w:rsidRPr="005246A1">
        <w:rPr>
          <w:rFonts w:ascii="Times New Roman" w:hAnsi="Times New Roman"/>
        </w:rPr>
        <w:t>Error log</w:t>
      </w:r>
    </w:p>
    <w:p w14:paraId="30884BA3" w14:textId="16BC71CC" w:rsidR="003B56FC" w:rsidRPr="005246A1" w:rsidRDefault="00DA4049" w:rsidP="00DE5E42">
      <w:pPr>
        <w:pStyle w:val="a0"/>
        <w:numPr>
          <w:ilvl w:val="0"/>
          <w:numId w:val="13"/>
        </w:numPr>
        <w:rPr>
          <w:rFonts w:ascii="Times New Roman" w:eastAsia="Meiryo UI" w:hAnsi="Times New Roman"/>
        </w:rPr>
      </w:pPr>
      <w:r w:rsidRPr="005246A1">
        <w:rPr>
          <w:rFonts w:ascii="Times New Roman" w:eastAsia="Meiryo UI" w:hAnsi="Times New Roman"/>
        </w:rPr>
        <w:t xml:space="preserve">Error log sử dụng chức năng của </w:t>
      </w:r>
      <w:r w:rsidR="00E44365" w:rsidRPr="005246A1">
        <w:rPr>
          <w:rFonts w:ascii="Times New Roman" w:eastAsia="Meiryo UI" w:hAnsi="Times New Roman"/>
        </w:rPr>
        <w:t>Laravel</w:t>
      </w:r>
      <w:r w:rsidR="00E44365" w:rsidRPr="005246A1">
        <w:rPr>
          <w:rFonts w:ascii="Times New Roman" w:eastAsia="Meiryo UI" w:hAnsi="Times New Roman"/>
        </w:rPr>
        <w:t>。</w:t>
      </w:r>
    </w:p>
    <w:p w14:paraId="0FF7B135" w14:textId="77777777" w:rsidR="00B746B4" w:rsidRPr="005246A1" w:rsidRDefault="00B746B4" w:rsidP="007D1F43">
      <w:pPr>
        <w:pStyle w:val="a0"/>
        <w:ind w:left="606" w:hangingChars="300" w:hanging="606"/>
        <w:rPr>
          <w:rFonts w:ascii="Times New Roman" w:eastAsia="Meiryo UI" w:hAnsi="Times New Roman"/>
          <w:sz w:val="22"/>
        </w:rPr>
      </w:pPr>
    </w:p>
    <w:p w14:paraId="62D8F077" w14:textId="028A558C" w:rsidR="00FE2FC9" w:rsidRPr="005246A1" w:rsidRDefault="00FE2FC9" w:rsidP="007D1F43">
      <w:pPr>
        <w:pStyle w:val="a0"/>
        <w:ind w:left="606" w:hangingChars="300" w:hanging="606"/>
        <w:rPr>
          <w:rFonts w:ascii="Times New Roman" w:eastAsia="Meiryo UI" w:hAnsi="Times New Roman"/>
          <w:sz w:val="22"/>
        </w:rPr>
      </w:pPr>
    </w:p>
    <w:p w14:paraId="584C8611" w14:textId="47DF482F" w:rsidR="00D52C09" w:rsidRPr="005246A1" w:rsidRDefault="00DA4049" w:rsidP="00D52C09">
      <w:pPr>
        <w:pStyle w:val="Heading1"/>
        <w:rPr>
          <w:rFonts w:ascii="Times New Roman" w:eastAsia="Meiryo UI" w:hAnsi="Times New Roman"/>
        </w:rPr>
      </w:pPr>
      <w:r w:rsidRPr="005246A1">
        <w:rPr>
          <w:rFonts w:ascii="Times New Roman" w:eastAsia="Meiryo UI" w:hAnsi="Times New Roman"/>
        </w:rPr>
        <w:lastRenderedPageBreak/>
        <w:t>Tài liệu màn</w:t>
      </w:r>
    </w:p>
    <w:p w14:paraId="0AC01A03" w14:textId="7985356D" w:rsidR="00D52C09" w:rsidRPr="005246A1" w:rsidRDefault="00DA4049" w:rsidP="00D52C09">
      <w:pPr>
        <w:pStyle w:val="Heading2"/>
        <w:tabs>
          <w:tab w:val="num" w:pos="902"/>
        </w:tabs>
        <w:ind w:hanging="699"/>
        <w:rPr>
          <w:rFonts w:ascii="Times New Roman" w:hAnsi="Times New Roman"/>
        </w:rPr>
      </w:pPr>
      <w:r w:rsidRPr="005246A1">
        <w:rPr>
          <w:rFonts w:ascii="Times New Roman" w:hAnsi="Times New Roman"/>
        </w:rPr>
        <w:t>Common font</w:t>
      </w: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00"/>
        <w:gridCol w:w="1729"/>
        <w:gridCol w:w="2807"/>
        <w:gridCol w:w="2127"/>
      </w:tblGrid>
      <w:tr w:rsidR="004D008A" w:rsidRPr="005246A1" w14:paraId="74274EFF" w14:textId="77777777" w:rsidTr="001777C1">
        <w:tc>
          <w:tcPr>
            <w:tcW w:w="1800" w:type="dxa"/>
            <w:tcBorders>
              <w:top w:val="single" w:sz="12" w:space="0" w:color="auto"/>
              <w:left w:val="single" w:sz="12" w:space="0" w:color="auto"/>
              <w:bottom w:val="double" w:sz="4" w:space="0" w:color="auto"/>
            </w:tcBorders>
            <w:shd w:val="clear" w:color="auto" w:fill="C2D69B" w:themeFill="accent3" w:themeFillTint="99"/>
          </w:tcPr>
          <w:p w14:paraId="75464050" w14:textId="0272C2F2" w:rsidR="004D008A" w:rsidRPr="005246A1" w:rsidRDefault="00DA4049" w:rsidP="004018E8">
            <w:pPr>
              <w:pStyle w:val="ae"/>
              <w:ind w:leftChars="0" w:left="0"/>
              <w:jc w:val="center"/>
              <w:rPr>
                <w:rFonts w:ascii="Times New Roman" w:eastAsia="Meiryo UI" w:hAnsi="Times New Roman"/>
              </w:rPr>
            </w:pPr>
            <w:r w:rsidRPr="005246A1">
              <w:rPr>
                <w:rFonts w:ascii="Times New Roman" w:eastAsia="Meiryo UI" w:hAnsi="Times New Roman"/>
              </w:rPr>
              <w:t>Mục</w:t>
            </w:r>
          </w:p>
        </w:tc>
        <w:tc>
          <w:tcPr>
            <w:tcW w:w="1729" w:type="dxa"/>
            <w:tcBorders>
              <w:top w:val="single" w:sz="12" w:space="0" w:color="auto"/>
              <w:bottom w:val="double" w:sz="4" w:space="0" w:color="auto"/>
            </w:tcBorders>
            <w:shd w:val="clear" w:color="auto" w:fill="C2D69B" w:themeFill="accent3" w:themeFillTint="99"/>
          </w:tcPr>
          <w:p w14:paraId="231E249E" w14:textId="275027A0" w:rsidR="004D008A" w:rsidRPr="005246A1" w:rsidRDefault="00DA4049" w:rsidP="004018E8">
            <w:pPr>
              <w:pStyle w:val="ae"/>
              <w:ind w:leftChars="0" w:left="0"/>
              <w:jc w:val="center"/>
              <w:rPr>
                <w:rFonts w:ascii="Times New Roman" w:eastAsia="Meiryo UI" w:hAnsi="Times New Roman"/>
              </w:rPr>
            </w:pPr>
            <w:r w:rsidRPr="005246A1">
              <w:rPr>
                <w:rFonts w:ascii="Times New Roman" w:eastAsia="Meiryo UI" w:hAnsi="Times New Roman"/>
              </w:rPr>
              <w:t>Nội dung</w:t>
            </w:r>
          </w:p>
        </w:tc>
        <w:tc>
          <w:tcPr>
            <w:tcW w:w="2807" w:type="dxa"/>
            <w:tcBorders>
              <w:top w:val="single" w:sz="12" w:space="0" w:color="auto"/>
              <w:bottom w:val="double" w:sz="4" w:space="0" w:color="auto"/>
            </w:tcBorders>
            <w:shd w:val="clear" w:color="auto" w:fill="C2D69B" w:themeFill="accent3" w:themeFillTint="99"/>
          </w:tcPr>
          <w:p w14:paraId="566F7612" w14:textId="580380B6" w:rsidR="004D008A" w:rsidRPr="005246A1" w:rsidRDefault="00DA4049" w:rsidP="004018E8">
            <w:pPr>
              <w:pStyle w:val="ae"/>
              <w:ind w:leftChars="0" w:left="0"/>
              <w:jc w:val="center"/>
              <w:rPr>
                <w:rFonts w:ascii="Times New Roman" w:eastAsia="Meiryo UI" w:hAnsi="Times New Roman"/>
              </w:rPr>
            </w:pPr>
            <w:r w:rsidRPr="005246A1">
              <w:rPr>
                <w:rFonts w:ascii="Times New Roman" w:eastAsia="Meiryo UI" w:hAnsi="Times New Roman"/>
              </w:rPr>
              <w:t>Tài liệu</w:t>
            </w:r>
          </w:p>
        </w:tc>
        <w:tc>
          <w:tcPr>
            <w:tcW w:w="2127" w:type="dxa"/>
            <w:tcBorders>
              <w:top w:val="single" w:sz="12" w:space="0" w:color="auto"/>
              <w:bottom w:val="double" w:sz="4" w:space="0" w:color="auto"/>
              <w:right w:val="single" w:sz="12" w:space="0" w:color="auto"/>
            </w:tcBorders>
            <w:shd w:val="clear" w:color="auto" w:fill="C2D69B" w:themeFill="accent3" w:themeFillTint="99"/>
          </w:tcPr>
          <w:p w14:paraId="0D1184FB" w14:textId="5C0B2279" w:rsidR="004D008A" w:rsidRPr="005246A1" w:rsidRDefault="00DA4049" w:rsidP="004018E8">
            <w:pPr>
              <w:pStyle w:val="ae"/>
              <w:ind w:leftChars="0" w:left="0"/>
              <w:jc w:val="center"/>
              <w:rPr>
                <w:rFonts w:ascii="Times New Roman" w:eastAsia="Meiryo UI" w:hAnsi="Times New Roman"/>
              </w:rPr>
            </w:pPr>
            <w:r w:rsidRPr="005246A1">
              <w:rPr>
                <w:rFonts w:ascii="Times New Roman" w:eastAsia="Meiryo UI" w:hAnsi="Times New Roman"/>
              </w:rPr>
              <w:t>Ghi chú</w:t>
            </w:r>
          </w:p>
        </w:tc>
      </w:tr>
      <w:tr w:rsidR="004D008A" w:rsidRPr="005246A1" w14:paraId="5726724A" w14:textId="77777777" w:rsidTr="001777C1">
        <w:trPr>
          <w:trHeight w:val="345"/>
        </w:trPr>
        <w:tc>
          <w:tcPr>
            <w:tcW w:w="1800" w:type="dxa"/>
            <w:tcBorders>
              <w:top w:val="double" w:sz="4" w:space="0" w:color="auto"/>
              <w:left w:val="single" w:sz="12" w:space="0" w:color="auto"/>
              <w:bottom w:val="single" w:sz="4" w:space="0" w:color="auto"/>
            </w:tcBorders>
          </w:tcPr>
          <w:p w14:paraId="230E8739" w14:textId="6209E183"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common</w:t>
            </w:r>
          </w:p>
        </w:tc>
        <w:tc>
          <w:tcPr>
            <w:tcW w:w="1729" w:type="dxa"/>
            <w:tcBorders>
              <w:top w:val="double" w:sz="4" w:space="0" w:color="auto"/>
              <w:bottom w:val="single" w:sz="4" w:space="0" w:color="auto"/>
            </w:tcBorders>
          </w:tcPr>
          <w:p w14:paraId="7F664F79" w14:textId="417DD78A"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Font type</w:t>
            </w:r>
          </w:p>
        </w:tc>
        <w:tc>
          <w:tcPr>
            <w:tcW w:w="2807" w:type="dxa"/>
            <w:tcBorders>
              <w:top w:val="double" w:sz="4" w:space="0" w:color="auto"/>
              <w:bottom w:val="single" w:sz="4" w:space="0" w:color="auto"/>
            </w:tcBorders>
          </w:tcPr>
          <w:p w14:paraId="1303D6E3" w14:textId="77777777" w:rsidR="004D008A" w:rsidRPr="005246A1" w:rsidRDefault="004D008A" w:rsidP="004018E8">
            <w:pPr>
              <w:pStyle w:val="ae"/>
              <w:ind w:leftChars="0" w:left="0"/>
              <w:rPr>
                <w:rFonts w:ascii="Times New Roman" w:eastAsia="Meiryo UI" w:hAnsi="Times New Roman"/>
              </w:rPr>
            </w:pPr>
            <w:r w:rsidRPr="005246A1">
              <w:rPr>
                <w:rFonts w:ascii="Times New Roman" w:eastAsia="Meiryo UI" w:hAnsi="Times New Roman"/>
              </w:rPr>
              <w:t>MS</w:t>
            </w:r>
            <w:r w:rsidRPr="005246A1">
              <w:rPr>
                <w:rFonts w:ascii="Times New Roman" w:eastAsia="Meiryo UI" w:hAnsi="Times New Roman"/>
              </w:rPr>
              <w:t>ゴシック</w:t>
            </w:r>
          </w:p>
        </w:tc>
        <w:tc>
          <w:tcPr>
            <w:tcW w:w="2127" w:type="dxa"/>
            <w:tcBorders>
              <w:top w:val="double" w:sz="4" w:space="0" w:color="auto"/>
              <w:bottom w:val="single" w:sz="4" w:space="0" w:color="auto"/>
              <w:right w:val="single" w:sz="12" w:space="0" w:color="auto"/>
            </w:tcBorders>
          </w:tcPr>
          <w:p w14:paraId="155774BF" w14:textId="4805670E"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font được đề xuất, không cố định với CSS</w:t>
            </w:r>
          </w:p>
        </w:tc>
      </w:tr>
      <w:tr w:rsidR="004D008A" w:rsidRPr="005246A1" w14:paraId="721A5A4F" w14:textId="77777777" w:rsidTr="001777C1">
        <w:trPr>
          <w:trHeight w:val="345"/>
        </w:trPr>
        <w:tc>
          <w:tcPr>
            <w:tcW w:w="1800" w:type="dxa"/>
            <w:tcBorders>
              <w:top w:val="single" w:sz="4" w:space="0" w:color="auto"/>
              <w:left w:val="single" w:sz="12" w:space="0" w:color="auto"/>
              <w:bottom w:val="single" w:sz="4" w:space="0" w:color="auto"/>
            </w:tcBorders>
          </w:tcPr>
          <w:p w14:paraId="78FB75D8" w14:textId="545727C2"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System name</w:t>
            </w:r>
          </w:p>
        </w:tc>
        <w:tc>
          <w:tcPr>
            <w:tcW w:w="1729" w:type="dxa"/>
            <w:tcBorders>
              <w:top w:val="single" w:sz="4" w:space="0" w:color="auto"/>
              <w:bottom w:val="single" w:sz="4" w:space="0" w:color="auto"/>
            </w:tcBorders>
          </w:tcPr>
          <w:p w14:paraId="61E4CE10" w14:textId="2D364594"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Font size</w:t>
            </w:r>
          </w:p>
        </w:tc>
        <w:tc>
          <w:tcPr>
            <w:tcW w:w="2807" w:type="dxa"/>
            <w:tcBorders>
              <w:top w:val="single" w:sz="4" w:space="0" w:color="auto"/>
              <w:bottom w:val="single" w:sz="4" w:space="0" w:color="auto"/>
            </w:tcBorders>
          </w:tcPr>
          <w:p w14:paraId="21C2198D" w14:textId="74A33E97" w:rsidR="004D008A" w:rsidRPr="005246A1" w:rsidRDefault="00D82593" w:rsidP="004018E8">
            <w:pPr>
              <w:pStyle w:val="ae"/>
              <w:ind w:leftChars="0" w:left="0"/>
              <w:rPr>
                <w:rFonts w:ascii="Times New Roman" w:eastAsia="Meiryo UI" w:hAnsi="Times New Roman"/>
              </w:rPr>
            </w:pPr>
            <w:r w:rsidRPr="005246A1">
              <w:rPr>
                <w:rFonts w:ascii="Times New Roman" w:eastAsia="Meiryo UI" w:hAnsi="Times New Roman"/>
              </w:rPr>
              <w:t>20pt</w:t>
            </w:r>
          </w:p>
        </w:tc>
        <w:tc>
          <w:tcPr>
            <w:tcW w:w="2127" w:type="dxa"/>
            <w:tcBorders>
              <w:top w:val="single" w:sz="4" w:space="0" w:color="auto"/>
              <w:bottom w:val="single" w:sz="4" w:space="0" w:color="auto"/>
              <w:right w:val="single" w:sz="12" w:space="0" w:color="auto"/>
            </w:tcBorders>
          </w:tcPr>
          <w:p w14:paraId="2E5AF29E" w14:textId="77777777" w:rsidR="004D008A" w:rsidRPr="005246A1" w:rsidRDefault="004D008A" w:rsidP="004018E8">
            <w:pPr>
              <w:pStyle w:val="ae"/>
              <w:ind w:leftChars="0" w:left="0"/>
              <w:rPr>
                <w:rFonts w:ascii="Times New Roman" w:eastAsia="Meiryo UI" w:hAnsi="Times New Roman"/>
              </w:rPr>
            </w:pPr>
          </w:p>
        </w:tc>
      </w:tr>
      <w:tr w:rsidR="004D008A" w:rsidRPr="005246A1" w14:paraId="43800726" w14:textId="77777777" w:rsidTr="001777C1">
        <w:trPr>
          <w:trHeight w:val="345"/>
        </w:trPr>
        <w:tc>
          <w:tcPr>
            <w:tcW w:w="1800" w:type="dxa"/>
            <w:tcBorders>
              <w:top w:val="single" w:sz="4" w:space="0" w:color="auto"/>
              <w:left w:val="single" w:sz="12" w:space="0" w:color="auto"/>
              <w:bottom w:val="single" w:sz="4" w:space="0" w:color="auto"/>
            </w:tcBorders>
          </w:tcPr>
          <w:p w14:paraId="78076A67" w14:textId="77777777" w:rsidR="004D008A" w:rsidRPr="005246A1" w:rsidRDefault="004D008A" w:rsidP="004018E8">
            <w:pPr>
              <w:pStyle w:val="ae"/>
              <w:ind w:leftChars="0" w:left="0"/>
              <w:rPr>
                <w:rFonts w:ascii="Times New Roman" w:eastAsia="Meiryo UI" w:hAnsi="Times New Roman"/>
              </w:rPr>
            </w:pPr>
          </w:p>
        </w:tc>
        <w:tc>
          <w:tcPr>
            <w:tcW w:w="1729" w:type="dxa"/>
            <w:tcBorders>
              <w:top w:val="single" w:sz="4" w:space="0" w:color="auto"/>
              <w:bottom w:val="single" w:sz="4" w:space="0" w:color="auto"/>
            </w:tcBorders>
          </w:tcPr>
          <w:p w14:paraId="4F89EC3A" w14:textId="1D29FCD0"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Độ dày</w:t>
            </w:r>
          </w:p>
        </w:tc>
        <w:tc>
          <w:tcPr>
            <w:tcW w:w="2807" w:type="dxa"/>
            <w:tcBorders>
              <w:top w:val="single" w:sz="4" w:space="0" w:color="auto"/>
              <w:bottom w:val="single" w:sz="4" w:space="0" w:color="auto"/>
            </w:tcBorders>
          </w:tcPr>
          <w:p w14:paraId="79383BD1" w14:textId="77777777" w:rsidR="004D008A" w:rsidRPr="005246A1" w:rsidRDefault="004D008A" w:rsidP="004018E8">
            <w:pPr>
              <w:pStyle w:val="ae"/>
              <w:ind w:leftChars="0" w:left="0"/>
              <w:rPr>
                <w:rFonts w:ascii="Times New Roman" w:eastAsia="Meiryo UI" w:hAnsi="Times New Roman"/>
              </w:rPr>
            </w:pPr>
            <w:r w:rsidRPr="005246A1">
              <w:rPr>
                <w:rFonts w:ascii="Times New Roman" w:eastAsia="Meiryo UI" w:hAnsi="Times New Roman"/>
              </w:rPr>
              <w:t>bold</w:t>
            </w:r>
          </w:p>
        </w:tc>
        <w:tc>
          <w:tcPr>
            <w:tcW w:w="2127" w:type="dxa"/>
            <w:tcBorders>
              <w:top w:val="single" w:sz="4" w:space="0" w:color="auto"/>
              <w:bottom w:val="single" w:sz="4" w:space="0" w:color="auto"/>
              <w:right w:val="single" w:sz="12" w:space="0" w:color="auto"/>
            </w:tcBorders>
          </w:tcPr>
          <w:p w14:paraId="7D5BBD74" w14:textId="77777777" w:rsidR="004D008A" w:rsidRPr="005246A1" w:rsidRDefault="004D008A" w:rsidP="004018E8">
            <w:pPr>
              <w:pStyle w:val="ae"/>
              <w:ind w:leftChars="0" w:left="0"/>
              <w:rPr>
                <w:rFonts w:ascii="Times New Roman" w:eastAsia="Meiryo UI" w:hAnsi="Times New Roman"/>
              </w:rPr>
            </w:pPr>
          </w:p>
        </w:tc>
      </w:tr>
      <w:tr w:rsidR="004D008A" w:rsidRPr="005246A1" w14:paraId="215029F4" w14:textId="77777777" w:rsidTr="001777C1">
        <w:trPr>
          <w:trHeight w:val="345"/>
        </w:trPr>
        <w:tc>
          <w:tcPr>
            <w:tcW w:w="1800" w:type="dxa"/>
            <w:tcBorders>
              <w:top w:val="single" w:sz="4" w:space="0" w:color="auto"/>
              <w:left w:val="single" w:sz="12" w:space="0" w:color="auto"/>
              <w:bottom w:val="single" w:sz="4" w:space="0" w:color="auto"/>
            </w:tcBorders>
          </w:tcPr>
          <w:p w14:paraId="219F07F6" w14:textId="56289102"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Main title</w:t>
            </w:r>
          </w:p>
        </w:tc>
        <w:tc>
          <w:tcPr>
            <w:tcW w:w="1729" w:type="dxa"/>
            <w:tcBorders>
              <w:top w:val="single" w:sz="4" w:space="0" w:color="auto"/>
              <w:bottom w:val="single" w:sz="4" w:space="0" w:color="auto"/>
            </w:tcBorders>
          </w:tcPr>
          <w:p w14:paraId="6D0122F5" w14:textId="2DF698A5"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Font size</w:t>
            </w:r>
          </w:p>
        </w:tc>
        <w:tc>
          <w:tcPr>
            <w:tcW w:w="2807" w:type="dxa"/>
            <w:tcBorders>
              <w:top w:val="single" w:sz="4" w:space="0" w:color="auto"/>
              <w:bottom w:val="single" w:sz="4" w:space="0" w:color="auto"/>
            </w:tcBorders>
          </w:tcPr>
          <w:p w14:paraId="5FA712DA" w14:textId="359111A3" w:rsidR="004D008A" w:rsidRPr="005246A1" w:rsidRDefault="00D82593" w:rsidP="004018E8">
            <w:pPr>
              <w:pStyle w:val="ae"/>
              <w:ind w:leftChars="0" w:left="0"/>
              <w:rPr>
                <w:rFonts w:ascii="Times New Roman" w:eastAsia="Meiryo UI" w:hAnsi="Times New Roman"/>
              </w:rPr>
            </w:pPr>
            <w:r w:rsidRPr="005246A1">
              <w:rPr>
                <w:rFonts w:ascii="Times New Roman" w:eastAsia="Meiryo UI" w:hAnsi="Times New Roman"/>
              </w:rPr>
              <w:t>14pt</w:t>
            </w:r>
          </w:p>
        </w:tc>
        <w:tc>
          <w:tcPr>
            <w:tcW w:w="2127" w:type="dxa"/>
            <w:tcBorders>
              <w:top w:val="single" w:sz="4" w:space="0" w:color="auto"/>
              <w:bottom w:val="single" w:sz="4" w:space="0" w:color="auto"/>
              <w:right w:val="single" w:sz="12" w:space="0" w:color="auto"/>
            </w:tcBorders>
          </w:tcPr>
          <w:p w14:paraId="278B2D28" w14:textId="77777777" w:rsidR="004D008A" w:rsidRPr="005246A1" w:rsidRDefault="004D008A" w:rsidP="004018E8">
            <w:pPr>
              <w:pStyle w:val="ae"/>
              <w:ind w:leftChars="0" w:left="0"/>
              <w:rPr>
                <w:rFonts w:ascii="Times New Roman" w:eastAsia="Meiryo UI" w:hAnsi="Times New Roman"/>
              </w:rPr>
            </w:pPr>
          </w:p>
        </w:tc>
      </w:tr>
      <w:tr w:rsidR="004D008A" w:rsidRPr="005246A1" w14:paraId="46E18E38" w14:textId="77777777" w:rsidTr="001777C1">
        <w:trPr>
          <w:trHeight w:val="345"/>
        </w:trPr>
        <w:tc>
          <w:tcPr>
            <w:tcW w:w="1800" w:type="dxa"/>
            <w:tcBorders>
              <w:top w:val="single" w:sz="4" w:space="0" w:color="auto"/>
              <w:left w:val="single" w:sz="12" w:space="0" w:color="auto"/>
              <w:bottom w:val="single" w:sz="4" w:space="0" w:color="auto"/>
            </w:tcBorders>
          </w:tcPr>
          <w:p w14:paraId="1B6647FD" w14:textId="06A4DAE1"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Sub title</w:t>
            </w:r>
          </w:p>
        </w:tc>
        <w:tc>
          <w:tcPr>
            <w:tcW w:w="1729" w:type="dxa"/>
            <w:tcBorders>
              <w:top w:val="single" w:sz="4" w:space="0" w:color="auto"/>
              <w:bottom w:val="single" w:sz="4" w:space="0" w:color="auto"/>
            </w:tcBorders>
          </w:tcPr>
          <w:p w14:paraId="3DE4804A" w14:textId="2F8B105A"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Font size</w:t>
            </w:r>
          </w:p>
        </w:tc>
        <w:tc>
          <w:tcPr>
            <w:tcW w:w="2807" w:type="dxa"/>
            <w:tcBorders>
              <w:top w:val="single" w:sz="4" w:space="0" w:color="auto"/>
              <w:bottom w:val="single" w:sz="4" w:space="0" w:color="auto"/>
            </w:tcBorders>
          </w:tcPr>
          <w:p w14:paraId="021A6663" w14:textId="2F500C35" w:rsidR="004D008A" w:rsidRPr="005246A1" w:rsidRDefault="00D82593" w:rsidP="004018E8">
            <w:pPr>
              <w:pStyle w:val="ae"/>
              <w:ind w:leftChars="0" w:left="0"/>
              <w:rPr>
                <w:rFonts w:ascii="Times New Roman" w:eastAsia="Meiryo UI" w:hAnsi="Times New Roman"/>
              </w:rPr>
            </w:pPr>
            <w:r w:rsidRPr="005246A1">
              <w:rPr>
                <w:rFonts w:ascii="Times New Roman" w:eastAsia="Meiryo UI" w:hAnsi="Times New Roman"/>
              </w:rPr>
              <w:t>14pt</w:t>
            </w:r>
          </w:p>
        </w:tc>
        <w:tc>
          <w:tcPr>
            <w:tcW w:w="2127" w:type="dxa"/>
            <w:tcBorders>
              <w:top w:val="single" w:sz="4" w:space="0" w:color="auto"/>
              <w:bottom w:val="single" w:sz="4" w:space="0" w:color="auto"/>
              <w:right w:val="single" w:sz="12" w:space="0" w:color="auto"/>
            </w:tcBorders>
          </w:tcPr>
          <w:p w14:paraId="49D68CBA" w14:textId="77777777" w:rsidR="004D008A" w:rsidRPr="005246A1" w:rsidRDefault="004D008A" w:rsidP="004018E8">
            <w:pPr>
              <w:pStyle w:val="ae"/>
              <w:ind w:leftChars="0" w:left="0"/>
              <w:rPr>
                <w:rFonts w:ascii="Times New Roman" w:eastAsia="Meiryo UI" w:hAnsi="Times New Roman"/>
              </w:rPr>
            </w:pPr>
          </w:p>
        </w:tc>
      </w:tr>
      <w:tr w:rsidR="004D008A" w:rsidRPr="005246A1" w14:paraId="28D3927A" w14:textId="77777777" w:rsidTr="001777C1">
        <w:trPr>
          <w:trHeight w:val="345"/>
        </w:trPr>
        <w:tc>
          <w:tcPr>
            <w:tcW w:w="1800" w:type="dxa"/>
            <w:tcBorders>
              <w:top w:val="single" w:sz="4" w:space="0" w:color="auto"/>
              <w:left w:val="single" w:sz="12" w:space="0" w:color="auto"/>
              <w:bottom w:val="single" w:sz="4" w:space="0" w:color="auto"/>
            </w:tcBorders>
          </w:tcPr>
          <w:p w14:paraId="5619D23C" w14:textId="1116DBA7"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B</w:t>
            </w:r>
            <w:r w:rsidR="004D008A" w:rsidRPr="005246A1">
              <w:rPr>
                <w:rFonts w:ascii="Times New Roman" w:eastAsia="Meiryo UI" w:hAnsi="Times New Roman"/>
              </w:rPr>
              <w:t>ody</w:t>
            </w:r>
            <w:r w:rsidRPr="005246A1">
              <w:rPr>
                <w:rFonts w:ascii="Times New Roman" w:eastAsia="Meiryo UI" w:hAnsi="Times New Roman"/>
              </w:rPr>
              <w:t xml:space="preserve"> title </w:t>
            </w:r>
          </w:p>
        </w:tc>
        <w:tc>
          <w:tcPr>
            <w:tcW w:w="1729" w:type="dxa"/>
            <w:tcBorders>
              <w:top w:val="single" w:sz="4" w:space="0" w:color="auto"/>
              <w:bottom w:val="single" w:sz="4" w:space="0" w:color="auto"/>
            </w:tcBorders>
          </w:tcPr>
          <w:p w14:paraId="37A3241C" w14:textId="75C5E56A"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Font size</w:t>
            </w:r>
          </w:p>
        </w:tc>
        <w:tc>
          <w:tcPr>
            <w:tcW w:w="2807" w:type="dxa"/>
            <w:tcBorders>
              <w:top w:val="single" w:sz="4" w:space="0" w:color="auto"/>
              <w:bottom w:val="single" w:sz="4" w:space="0" w:color="auto"/>
            </w:tcBorders>
          </w:tcPr>
          <w:p w14:paraId="08AD179F" w14:textId="687F3AB9" w:rsidR="004D008A" w:rsidRPr="005246A1" w:rsidRDefault="00D82593" w:rsidP="004018E8">
            <w:pPr>
              <w:pStyle w:val="ae"/>
              <w:ind w:leftChars="0" w:left="0"/>
              <w:rPr>
                <w:rFonts w:ascii="Times New Roman" w:eastAsia="Meiryo UI" w:hAnsi="Times New Roman"/>
              </w:rPr>
            </w:pPr>
            <w:r w:rsidRPr="005246A1">
              <w:rPr>
                <w:rFonts w:ascii="Times New Roman" w:eastAsia="Meiryo UI" w:hAnsi="Times New Roman"/>
              </w:rPr>
              <w:t>14pt</w:t>
            </w:r>
          </w:p>
        </w:tc>
        <w:tc>
          <w:tcPr>
            <w:tcW w:w="2127" w:type="dxa"/>
            <w:tcBorders>
              <w:top w:val="single" w:sz="4" w:space="0" w:color="auto"/>
              <w:bottom w:val="single" w:sz="4" w:space="0" w:color="auto"/>
              <w:right w:val="single" w:sz="12" w:space="0" w:color="auto"/>
            </w:tcBorders>
          </w:tcPr>
          <w:p w14:paraId="736FF33E" w14:textId="77777777" w:rsidR="004D008A" w:rsidRPr="005246A1" w:rsidRDefault="004D008A" w:rsidP="004018E8">
            <w:pPr>
              <w:pStyle w:val="ae"/>
              <w:ind w:leftChars="0" w:left="0"/>
              <w:rPr>
                <w:rFonts w:ascii="Times New Roman" w:eastAsia="Meiryo UI" w:hAnsi="Times New Roman"/>
              </w:rPr>
            </w:pPr>
          </w:p>
        </w:tc>
      </w:tr>
      <w:tr w:rsidR="00D82593" w:rsidRPr="005246A1" w14:paraId="0BF2ED1B" w14:textId="77777777" w:rsidTr="001777C1">
        <w:trPr>
          <w:trHeight w:val="345"/>
        </w:trPr>
        <w:tc>
          <w:tcPr>
            <w:tcW w:w="1800" w:type="dxa"/>
            <w:tcBorders>
              <w:top w:val="single" w:sz="4" w:space="0" w:color="auto"/>
              <w:left w:val="single" w:sz="12" w:space="0" w:color="auto"/>
              <w:bottom w:val="single" w:sz="4" w:space="0" w:color="auto"/>
            </w:tcBorders>
          </w:tcPr>
          <w:p w14:paraId="74F35E08" w14:textId="7A1EB181" w:rsidR="00D82593" w:rsidRPr="005246A1" w:rsidRDefault="00D82593" w:rsidP="00DA4049">
            <w:pPr>
              <w:pStyle w:val="ae"/>
              <w:ind w:leftChars="0" w:left="0"/>
              <w:rPr>
                <w:rFonts w:ascii="Times New Roman" w:eastAsia="Meiryo UI" w:hAnsi="Times New Roman"/>
              </w:rPr>
            </w:pPr>
            <w:r w:rsidRPr="005246A1">
              <w:rPr>
                <w:rFonts w:ascii="Times New Roman" w:eastAsia="Meiryo UI" w:hAnsi="Times New Roman"/>
              </w:rPr>
              <w:t>Body</w:t>
            </w:r>
            <w:r w:rsidR="00DA4049" w:rsidRPr="005246A1">
              <w:rPr>
                <w:rFonts w:ascii="Times New Roman" w:eastAsia="Meiryo UI" w:hAnsi="Times New Roman"/>
              </w:rPr>
              <w:t xml:space="preserve"> khác</w:t>
            </w:r>
          </w:p>
        </w:tc>
        <w:tc>
          <w:tcPr>
            <w:tcW w:w="1729" w:type="dxa"/>
            <w:tcBorders>
              <w:top w:val="single" w:sz="4" w:space="0" w:color="auto"/>
              <w:bottom w:val="single" w:sz="4" w:space="0" w:color="auto"/>
            </w:tcBorders>
          </w:tcPr>
          <w:p w14:paraId="376B452E" w14:textId="47FB0F88" w:rsidR="00D82593" w:rsidRPr="005246A1" w:rsidRDefault="00DA4049" w:rsidP="00D82593">
            <w:pPr>
              <w:pStyle w:val="ae"/>
              <w:ind w:leftChars="0" w:left="0"/>
              <w:rPr>
                <w:rFonts w:ascii="Times New Roman" w:eastAsia="Meiryo UI" w:hAnsi="Times New Roman"/>
              </w:rPr>
            </w:pPr>
            <w:r w:rsidRPr="005246A1">
              <w:rPr>
                <w:rFonts w:ascii="Times New Roman" w:eastAsia="Meiryo UI" w:hAnsi="Times New Roman"/>
              </w:rPr>
              <w:t>Font size</w:t>
            </w:r>
          </w:p>
        </w:tc>
        <w:tc>
          <w:tcPr>
            <w:tcW w:w="2807" w:type="dxa"/>
            <w:tcBorders>
              <w:top w:val="single" w:sz="4" w:space="0" w:color="auto"/>
              <w:bottom w:val="single" w:sz="4" w:space="0" w:color="auto"/>
            </w:tcBorders>
          </w:tcPr>
          <w:p w14:paraId="2949BB52" w14:textId="30CE21CD" w:rsidR="00D82593" w:rsidRPr="005246A1" w:rsidRDefault="00D82593" w:rsidP="00D82593">
            <w:pPr>
              <w:pStyle w:val="ae"/>
              <w:ind w:leftChars="0" w:left="0"/>
              <w:rPr>
                <w:rFonts w:ascii="Times New Roman" w:eastAsia="Meiryo UI" w:hAnsi="Times New Roman"/>
              </w:rPr>
            </w:pPr>
            <w:r w:rsidRPr="005246A1">
              <w:rPr>
                <w:rFonts w:ascii="Times New Roman" w:eastAsia="Meiryo UI" w:hAnsi="Times New Roman"/>
              </w:rPr>
              <w:t>14pt</w:t>
            </w:r>
          </w:p>
        </w:tc>
        <w:tc>
          <w:tcPr>
            <w:tcW w:w="2127" w:type="dxa"/>
            <w:tcBorders>
              <w:top w:val="single" w:sz="4" w:space="0" w:color="auto"/>
              <w:bottom w:val="single" w:sz="4" w:space="0" w:color="auto"/>
              <w:right w:val="single" w:sz="12" w:space="0" w:color="auto"/>
            </w:tcBorders>
          </w:tcPr>
          <w:p w14:paraId="0CA408D1" w14:textId="77777777" w:rsidR="00D82593" w:rsidRPr="005246A1" w:rsidRDefault="00D82593" w:rsidP="00D82593">
            <w:pPr>
              <w:pStyle w:val="ae"/>
              <w:ind w:leftChars="0" w:left="0"/>
              <w:rPr>
                <w:rFonts w:ascii="Times New Roman" w:eastAsia="Meiryo UI" w:hAnsi="Times New Roman"/>
              </w:rPr>
            </w:pPr>
          </w:p>
        </w:tc>
      </w:tr>
      <w:tr w:rsidR="004D008A" w:rsidRPr="005246A1" w14:paraId="2949EAA3" w14:textId="77777777" w:rsidTr="00E24706">
        <w:trPr>
          <w:trHeight w:val="345"/>
        </w:trPr>
        <w:tc>
          <w:tcPr>
            <w:tcW w:w="1800" w:type="dxa"/>
            <w:tcBorders>
              <w:top w:val="single" w:sz="4" w:space="0" w:color="auto"/>
              <w:left w:val="single" w:sz="12" w:space="0" w:color="auto"/>
              <w:bottom w:val="single" w:sz="12" w:space="0" w:color="auto"/>
            </w:tcBorders>
          </w:tcPr>
          <w:p w14:paraId="57A71D06" w14:textId="5A74A376"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button</w:t>
            </w:r>
          </w:p>
        </w:tc>
        <w:tc>
          <w:tcPr>
            <w:tcW w:w="1729" w:type="dxa"/>
            <w:tcBorders>
              <w:top w:val="single" w:sz="4" w:space="0" w:color="auto"/>
              <w:bottom w:val="single" w:sz="12" w:space="0" w:color="auto"/>
            </w:tcBorders>
          </w:tcPr>
          <w:p w14:paraId="41114CB1" w14:textId="2C2838EB" w:rsidR="004D008A" w:rsidRPr="005246A1" w:rsidRDefault="00DA4049" w:rsidP="004018E8">
            <w:pPr>
              <w:pStyle w:val="ae"/>
              <w:ind w:leftChars="0" w:left="0"/>
              <w:rPr>
                <w:rFonts w:ascii="Times New Roman" w:eastAsia="Meiryo UI" w:hAnsi="Times New Roman"/>
              </w:rPr>
            </w:pPr>
            <w:r w:rsidRPr="005246A1">
              <w:rPr>
                <w:rFonts w:ascii="Times New Roman" w:eastAsia="Meiryo UI" w:hAnsi="Times New Roman"/>
              </w:rPr>
              <w:t>Font size</w:t>
            </w:r>
          </w:p>
        </w:tc>
        <w:tc>
          <w:tcPr>
            <w:tcW w:w="2807" w:type="dxa"/>
            <w:tcBorders>
              <w:top w:val="single" w:sz="4" w:space="0" w:color="auto"/>
              <w:bottom w:val="single" w:sz="12" w:space="0" w:color="auto"/>
            </w:tcBorders>
          </w:tcPr>
          <w:p w14:paraId="4FB7F027" w14:textId="4ED083C8" w:rsidR="004D008A" w:rsidRPr="005246A1" w:rsidRDefault="00D82593" w:rsidP="004018E8">
            <w:pPr>
              <w:pStyle w:val="ae"/>
              <w:ind w:leftChars="0" w:left="0"/>
              <w:rPr>
                <w:rFonts w:ascii="Times New Roman" w:eastAsia="Meiryo UI" w:hAnsi="Times New Roman"/>
              </w:rPr>
            </w:pPr>
            <w:r w:rsidRPr="005246A1">
              <w:rPr>
                <w:rFonts w:ascii="Times New Roman" w:eastAsia="Meiryo UI" w:hAnsi="Times New Roman"/>
              </w:rPr>
              <w:t>16pt</w:t>
            </w:r>
          </w:p>
        </w:tc>
        <w:tc>
          <w:tcPr>
            <w:tcW w:w="2127" w:type="dxa"/>
            <w:tcBorders>
              <w:top w:val="single" w:sz="4" w:space="0" w:color="auto"/>
              <w:bottom w:val="single" w:sz="12" w:space="0" w:color="auto"/>
              <w:right w:val="single" w:sz="12" w:space="0" w:color="auto"/>
            </w:tcBorders>
          </w:tcPr>
          <w:p w14:paraId="5E84D771" w14:textId="77777777" w:rsidR="004D008A" w:rsidRPr="005246A1" w:rsidRDefault="004D008A" w:rsidP="004018E8">
            <w:pPr>
              <w:pStyle w:val="ae"/>
              <w:ind w:leftChars="0" w:left="0"/>
              <w:rPr>
                <w:rFonts w:ascii="Times New Roman" w:eastAsia="Meiryo UI" w:hAnsi="Times New Roman"/>
              </w:rPr>
            </w:pPr>
          </w:p>
        </w:tc>
      </w:tr>
    </w:tbl>
    <w:p w14:paraId="556848FE" w14:textId="23705728" w:rsidR="00D52C09" w:rsidRPr="005246A1" w:rsidRDefault="00D52C09" w:rsidP="00D52C09">
      <w:pPr>
        <w:pStyle w:val="a0"/>
        <w:ind w:left="0" w:firstLine="0"/>
        <w:rPr>
          <w:rFonts w:ascii="Times New Roman" w:eastAsia="Meiryo UI" w:hAnsi="Times New Roman"/>
        </w:rPr>
      </w:pPr>
    </w:p>
    <w:p w14:paraId="27CC60F1" w14:textId="77777777" w:rsidR="00090024" w:rsidRPr="005246A1" w:rsidRDefault="00090024" w:rsidP="00D52C09">
      <w:pPr>
        <w:pStyle w:val="a0"/>
        <w:ind w:left="0" w:firstLine="0"/>
        <w:rPr>
          <w:rFonts w:ascii="Times New Roman" w:eastAsia="Meiryo UI" w:hAnsi="Times New Roman"/>
        </w:rPr>
      </w:pPr>
    </w:p>
    <w:p w14:paraId="1CC51796" w14:textId="72A90CB8" w:rsidR="00D52C09" w:rsidRPr="005246A1" w:rsidRDefault="00425669" w:rsidP="00D52C09">
      <w:pPr>
        <w:pStyle w:val="Heading2"/>
        <w:tabs>
          <w:tab w:val="num" w:pos="902"/>
        </w:tabs>
        <w:ind w:hanging="699"/>
        <w:rPr>
          <w:rFonts w:ascii="Times New Roman" w:hAnsi="Times New Roman"/>
        </w:rPr>
      </w:pPr>
      <w:r w:rsidRPr="005246A1">
        <w:rPr>
          <w:rFonts w:ascii="Times New Roman" w:hAnsi="Times New Roman"/>
        </w:rPr>
        <w:t>Common color</w:t>
      </w:r>
    </w:p>
    <w:tbl>
      <w:tblPr>
        <w:tblpPr w:leftFromText="142" w:rightFromText="142" w:vertAnchor="text" w:horzAnchor="margin" w:tblpXSpec="center"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5"/>
        <w:gridCol w:w="1134"/>
        <w:gridCol w:w="1275"/>
        <w:gridCol w:w="1276"/>
        <w:gridCol w:w="1371"/>
        <w:gridCol w:w="1860"/>
      </w:tblGrid>
      <w:tr w:rsidR="00467E67" w:rsidRPr="005246A1" w14:paraId="46D0034B" w14:textId="77777777" w:rsidTr="009200DD">
        <w:tc>
          <w:tcPr>
            <w:tcW w:w="1545" w:type="dxa"/>
            <w:tcBorders>
              <w:top w:val="single" w:sz="12" w:space="0" w:color="auto"/>
              <w:left w:val="single" w:sz="12" w:space="0" w:color="auto"/>
              <w:bottom w:val="double" w:sz="4" w:space="0" w:color="auto"/>
            </w:tcBorders>
            <w:shd w:val="clear" w:color="auto" w:fill="C2D69B" w:themeFill="accent3" w:themeFillTint="99"/>
          </w:tcPr>
          <w:p w14:paraId="52961554" w14:textId="75BA8B62" w:rsidR="00467E67" w:rsidRPr="005246A1" w:rsidRDefault="00425669" w:rsidP="004018E8">
            <w:pPr>
              <w:pStyle w:val="ae"/>
              <w:ind w:leftChars="0" w:left="0"/>
              <w:jc w:val="center"/>
              <w:rPr>
                <w:rFonts w:ascii="Times New Roman" w:eastAsia="Meiryo UI" w:hAnsi="Times New Roman"/>
              </w:rPr>
            </w:pPr>
            <w:r w:rsidRPr="005246A1">
              <w:rPr>
                <w:rFonts w:ascii="Times New Roman" w:eastAsia="Meiryo UI" w:hAnsi="Times New Roman"/>
              </w:rPr>
              <w:t>Mục</w:t>
            </w:r>
          </w:p>
        </w:tc>
        <w:tc>
          <w:tcPr>
            <w:tcW w:w="1134" w:type="dxa"/>
            <w:tcBorders>
              <w:top w:val="single" w:sz="12" w:space="0" w:color="auto"/>
              <w:bottom w:val="double" w:sz="4" w:space="0" w:color="auto"/>
            </w:tcBorders>
            <w:shd w:val="clear" w:color="auto" w:fill="C2D69B" w:themeFill="accent3" w:themeFillTint="99"/>
          </w:tcPr>
          <w:p w14:paraId="62BD1D31" w14:textId="58548379" w:rsidR="00467E67" w:rsidRPr="005246A1" w:rsidRDefault="00425669" w:rsidP="004018E8">
            <w:pPr>
              <w:pStyle w:val="ae"/>
              <w:ind w:leftChars="0" w:left="0"/>
              <w:jc w:val="center"/>
              <w:rPr>
                <w:rFonts w:ascii="Times New Roman" w:eastAsia="Meiryo UI" w:hAnsi="Times New Roman"/>
              </w:rPr>
            </w:pPr>
            <w:r w:rsidRPr="005246A1">
              <w:rPr>
                <w:rFonts w:ascii="Times New Roman" w:eastAsia="Meiryo UI" w:hAnsi="Times New Roman"/>
              </w:rPr>
              <w:t>Nội dung</w:t>
            </w:r>
          </w:p>
        </w:tc>
        <w:tc>
          <w:tcPr>
            <w:tcW w:w="1275" w:type="dxa"/>
            <w:tcBorders>
              <w:top w:val="single" w:sz="12" w:space="0" w:color="auto"/>
              <w:bottom w:val="double" w:sz="4" w:space="0" w:color="auto"/>
            </w:tcBorders>
            <w:shd w:val="clear" w:color="auto" w:fill="C2D69B" w:themeFill="accent3" w:themeFillTint="99"/>
          </w:tcPr>
          <w:p w14:paraId="0C15CD4D" w14:textId="4B26B4F9" w:rsidR="00467E67" w:rsidRPr="005246A1" w:rsidRDefault="00425669" w:rsidP="004018E8">
            <w:pPr>
              <w:pStyle w:val="ae"/>
              <w:ind w:leftChars="0" w:left="0"/>
              <w:jc w:val="center"/>
              <w:rPr>
                <w:rFonts w:ascii="Times New Roman" w:eastAsia="Meiryo UI" w:hAnsi="Times New Roman"/>
                <w:lang w:val="vi-VN"/>
              </w:rPr>
            </w:pPr>
            <w:r w:rsidRPr="005246A1">
              <w:rPr>
                <w:rFonts w:ascii="Times New Roman" w:eastAsia="Meiryo UI" w:hAnsi="Times New Roman"/>
              </w:rPr>
              <w:t>Khi bình thường</w:t>
            </w:r>
          </w:p>
        </w:tc>
        <w:tc>
          <w:tcPr>
            <w:tcW w:w="1276" w:type="dxa"/>
            <w:tcBorders>
              <w:top w:val="single" w:sz="12" w:space="0" w:color="auto"/>
              <w:bottom w:val="double" w:sz="4" w:space="0" w:color="auto"/>
            </w:tcBorders>
            <w:shd w:val="clear" w:color="auto" w:fill="C2D69B" w:themeFill="accent3" w:themeFillTint="99"/>
          </w:tcPr>
          <w:p w14:paraId="3B71B70C" w14:textId="0FAB8728" w:rsidR="00467E67" w:rsidRPr="005246A1" w:rsidRDefault="00425669" w:rsidP="004018E8">
            <w:pPr>
              <w:pStyle w:val="ae"/>
              <w:ind w:leftChars="0" w:left="0"/>
              <w:jc w:val="center"/>
              <w:rPr>
                <w:rFonts w:ascii="Times New Roman" w:eastAsia="Meiryo UI" w:hAnsi="Times New Roman"/>
              </w:rPr>
            </w:pPr>
            <w:r w:rsidRPr="005246A1">
              <w:rPr>
                <w:rFonts w:ascii="Times New Roman" w:eastAsia="Meiryo UI" w:hAnsi="Times New Roman"/>
              </w:rPr>
              <w:t>Khi chọn</w:t>
            </w:r>
          </w:p>
        </w:tc>
        <w:tc>
          <w:tcPr>
            <w:tcW w:w="1371" w:type="dxa"/>
            <w:tcBorders>
              <w:top w:val="single" w:sz="12" w:space="0" w:color="auto"/>
              <w:bottom w:val="double" w:sz="4" w:space="0" w:color="auto"/>
            </w:tcBorders>
            <w:shd w:val="clear" w:color="auto" w:fill="C2D69B" w:themeFill="accent3" w:themeFillTint="99"/>
          </w:tcPr>
          <w:p w14:paraId="4385E00F" w14:textId="1512A911" w:rsidR="00467E67" w:rsidRPr="005246A1" w:rsidRDefault="00425669" w:rsidP="004018E8">
            <w:pPr>
              <w:pStyle w:val="ae"/>
              <w:ind w:leftChars="0" w:left="0"/>
              <w:jc w:val="center"/>
              <w:rPr>
                <w:rFonts w:ascii="Times New Roman" w:eastAsia="Meiryo UI" w:hAnsi="Times New Roman"/>
              </w:rPr>
            </w:pPr>
            <w:r w:rsidRPr="005246A1">
              <w:rPr>
                <w:rFonts w:ascii="Times New Roman" w:eastAsia="Meiryo UI" w:hAnsi="Times New Roman"/>
              </w:rPr>
              <w:t>Khi di chuột</w:t>
            </w:r>
          </w:p>
        </w:tc>
        <w:tc>
          <w:tcPr>
            <w:tcW w:w="1860" w:type="dxa"/>
            <w:tcBorders>
              <w:top w:val="single" w:sz="12" w:space="0" w:color="auto"/>
              <w:bottom w:val="double" w:sz="4" w:space="0" w:color="auto"/>
              <w:right w:val="single" w:sz="12" w:space="0" w:color="auto"/>
            </w:tcBorders>
            <w:shd w:val="clear" w:color="auto" w:fill="C2D69B" w:themeFill="accent3" w:themeFillTint="99"/>
          </w:tcPr>
          <w:p w14:paraId="14882A6B" w14:textId="347C5072" w:rsidR="00467E67" w:rsidRPr="005246A1" w:rsidRDefault="00425669" w:rsidP="004018E8">
            <w:pPr>
              <w:pStyle w:val="ae"/>
              <w:ind w:leftChars="0" w:left="0"/>
              <w:jc w:val="center"/>
              <w:rPr>
                <w:rFonts w:ascii="Times New Roman" w:eastAsia="Meiryo UI" w:hAnsi="Times New Roman"/>
              </w:rPr>
            </w:pPr>
            <w:r w:rsidRPr="005246A1">
              <w:rPr>
                <w:rFonts w:ascii="Times New Roman" w:eastAsia="Meiryo UI" w:hAnsi="Times New Roman"/>
              </w:rPr>
              <w:t>Ghi chú</w:t>
            </w:r>
          </w:p>
        </w:tc>
      </w:tr>
      <w:tr w:rsidR="00467E67" w:rsidRPr="005246A1" w14:paraId="3CEE8CEA" w14:textId="77777777" w:rsidTr="009200DD">
        <w:trPr>
          <w:trHeight w:val="345"/>
        </w:trPr>
        <w:tc>
          <w:tcPr>
            <w:tcW w:w="1545" w:type="dxa"/>
            <w:tcBorders>
              <w:top w:val="double" w:sz="4" w:space="0" w:color="auto"/>
              <w:left w:val="single" w:sz="12" w:space="0" w:color="auto"/>
              <w:bottom w:val="single" w:sz="4" w:space="0" w:color="auto"/>
            </w:tcBorders>
          </w:tcPr>
          <w:p w14:paraId="351B2578" w14:textId="113E4E7C" w:rsidR="00467E67" w:rsidRPr="005246A1" w:rsidRDefault="00425669" w:rsidP="004018E8">
            <w:pPr>
              <w:pStyle w:val="ae"/>
              <w:ind w:leftChars="0" w:left="0"/>
              <w:rPr>
                <w:rFonts w:ascii="Times New Roman" w:eastAsia="Meiryo UI" w:hAnsi="Times New Roman"/>
              </w:rPr>
            </w:pPr>
            <w:r w:rsidRPr="005246A1">
              <w:rPr>
                <w:rFonts w:ascii="Times New Roman" w:eastAsia="Meiryo UI" w:hAnsi="Times New Roman"/>
              </w:rPr>
              <w:t>Tên system</w:t>
            </w:r>
          </w:p>
        </w:tc>
        <w:tc>
          <w:tcPr>
            <w:tcW w:w="1134" w:type="dxa"/>
            <w:tcBorders>
              <w:top w:val="double" w:sz="4" w:space="0" w:color="auto"/>
              <w:bottom w:val="single" w:sz="4" w:space="0" w:color="auto"/>
            </w:tcBorders>
          </w:tcPr>
          <w:p w14:paraId="6D794289" w14:textId="37CB4541" w:rsidR="00467E67" w:rsidRPr="005246A1" w:rsidRDefault="00425669" w:rsidP="004018E8">
            <w:pPr>
              <w:pStyle w:val="ae"/>
              <w:ind w:leftChars="0" w:left="0"/>
              <w:rPr>
                <w:rFonts w:ascii="Times New Roman" w:eastAsia="Meiryo UI" w:hAnsi="Times New Roman"/>
              </w:rPr>
            </w:pPr>
            <w:r w:rsidRPr="005246A1">
              <w:rPr>
                <w:rFonts w:ascii="Times New Roman" w:eastAsia="Meiryo UI" w:hAnsi="Times New Roman"/>
              </w:rPr>
              <w:t>màu nền</w:t>
            </w:r>
          </w:p>
        </w:tc>
        <w:tc>
          <w:tcPr>
            <w:tcW w:w="3922" w:type="dxa"/>
            <w:gridSpan w:val="3"/>
            <w:tcBorders>
              <w:top w:val="double" w:sz="4" w:space="0" w:color="auto"/>
              <w:bottom w:val="single" w:sz="4" w:space="0" w:color="auto"/>
            </w:tcBorders>
          </w:tcPr>
          <w:p w14:paraId="28A153BA" w14:textId="15ACA7B3" w:rsidR="00467E67" w:rsidRPr="005246A1" w:rsidRDefault="00467E67" w:rsidP="004018E8">
            <w:pPr>
              <w:pStyle w:val="ae"/>
              <w:ind w:leftChars="0" w:left="0"/>
              <w:rPr>
                <w:rFonts w:ascii="Times New Roman" w:eastAsia="Meiryo UI" w:hAnsi="Times New Roman"/>
              </w:rPr>
            </w:pPr>
            <w:r w:rsidRPr="005246A1">
              <w:rPr>
                <w:rFonts w:ascii="Times New Roman" w:eastAsia="Meiryo UI" w:hAnsi="Times New Roman"/>
              </w:rPr>
              <w:t>#1B587F</w:t>
            </w:r>
          </w:p>
        </w:tc>
        <w:tc>
          <w:tcPr>
            <w:tcW w:w="1860" w:type="dxa"/>
            <w:tcBorders>
              <w:top w:val="double" w:sz="4" w:space="0" w:color="auto"/>
              <w:bottom w:val="single" w:sz="4" w:space="0" w:color="auto"/>
              <w:right w:val="single" w:sz="12" w:space="0" w:color="auto"/>
            </w:tcBorders>
          </w:tcPr>
          <w:p w14:paraId="4E94C8F7" w14:textId="01F17EFD" w:rsidR="00467E67" w:rsidRPr="005246A1" w:rsidRDefault="00467E67" w:rsidP="004018E8">
            <w:pPr>
              <w:pStyle w:val="ae"/>
              <w:ind w:leftChars="0" w:left="0"/>
              <w:rPr>
                <w:rFonts w:ascii="Times New Roman" w:eastAsia="Meiryo UI" w:hAnsi="Times New Roman"/>
              </w:rPr>
            </w:pPr>
          </w:p>
        </w:tc>
      </w:tr>
      <w:tr w:rsidR="00467E67" w:rsidRPr="005246A1" w14:paraId="22FD166C" w14:textId="77777777" w:rsidTr="009200DD">
        <w:trPr>
          <w:trHeight w:val="345"/>
        </w:trPr>
        <w:tc>
          <w:tcPr>
            <w:tcW w:w="1545" w:type="dxa"/>
            <w:tcBorders>
              <w:top w:val="single" w:sz="4" w:space="0" w:color="auto"/>
              <w:left w:val="single" w:sz="12" w:space="0" w:color="auto"/>
              <w:bottom w:val="single" w:sz="4" w:space="0" w:color="auto"/>
            </w:tcBorders>
          </w:tcPr>
          <w:p w14:paraId="26A0B70A" w14:textId="77777777" w:rsidR="00467E67" w:rsidRPr="005246A1" w:rsidRDefault="00467E67" w:rsidP="004018E8">
            <w:pPr>
              <w:pStyle w:val="ae"/>
              <w:ind w:leftChars="0" w:left="0"/>
              <w:rPr>
                <w:rFonts w:ascii="Times New Roman" w:eastAsia="Meiryo UI" w:hAnsi="Times New Roman"/>
              </w:rPr>
            </w:pPr>
          </w:p>
        </w:tc>
        <w:tc>
          <w:tcPr>
            <w:tcW w:w="1134" w:type="dxa"/>
            <w:tcBorders>
              <w:top w:val="single" w:sz="4" w:space="0" w:color="auto"/>
              <w:bottom w:val="single" w:sz="4" w:space="0" w:color="auto"/>
            </w:tcBorders>
          </w:tcPr>
          <w:p w14:paraId="7E9ABFCA" w14:textId="19BC1B0C" w:rsidR="00467E67" w:rsidRPr="005246A1" w:rsidRDefault="00425669" w:rsidP="004018E8">
            <w:pPr>
              <w:pStyle w:val="ae"/>
              <w:ind w:leftChars="0" w:left="0"/>
              <w:rPr>
                <w:rFonts w:ascii="Times New Roman" w:eastAsia="Meiryo UI" w:hAnsi="Times New Roman"/>
              </w:rPr>
            </w:pPr>
            <w:r w:rsidRPr="005246A1">
              <w:rPr>
                <w:rFonts w:ascii="Times New Roman" w:eastAsia="Meiryo UI" w:hAnsi="Times New Roman"/>
              </w:rPr>
              <w:t>màu ký tự</w:t>
            </w:r>
          </w:p>
        </w:tc>
        <w:tc>
          <w:tcPr>
            <w:tcW w:w="3922" w:type="dxa"/>
            <w:gridSpan w:val="3"/>
            <w:tcBorders>
              <w:top w:val="single" w:sz="4" w:space="0" w:color="auto"/>
              <w:bottom w:val="single" w:sz="4" w:space="0" w:color="auto"/>
            </w:tcBorders>
          </w:tcPr>
          <w:p w14:paraId="714C5075" w14:textId="03CDC4F0" w:rsidR="00467E67" w:rsidRPr="005246A1" w:rsidRDefault="00467E67" w:rsidP="004018E8">
            <w:pPr>
              <w:pStyle w:val="ae"/>
              <w:ind w:leftChars="0" w:left="0"/>
              <w:rPr>
                <w:rFonts w:ascii="Times New Roman" w:eastAsia="Meiryo UI" w:hAnsi="Times New Roman"/>
              </w:rPr>
            </w:pPr>
            <w:r w:rsidRPr="005246A1">
              <w:rPr>
                <w:rFonts w:ascii="Times New Roman" w:eastAsia="Meiryo UI" w:hAnsi="Times New Roman"/>
              </w:rPr>
              <w:t>#FFFFFF</w:t>
            </w:r>
          </w:p>
        </w:tc>
        <w:tc>
          <w:tcPr>
            <w:tcW w:w="1860" w:type="dxa"/>
            <w:tcBorders>
              <w:top w:val="single" w:sz="4" w:space="0" w:color="auto"/>
              <w:bottom w:val="single" w:sz="4" w:space="0" w:color="auto"/>
              <w:right w:val="single" w:sz="12" w:space="0" w:color="auto"/>
            </w:tcBorders>
          </w:tcPr>
          <w:p w14:paraId="02AC31BF" w14:textId="5015D9AB" w:rsidR="00467E67" w:rsidRPr="005246A1" w:rsidRDefault="00467E67" w:rsidP="004018E8">
            <w:pPr>
              <w:pStyle w:val="ae"/>
              <w:ind w:leftChars="0" w:left="0"/>
              <w:rPr>
                <w:rFonts w:ascii="Times New Roman" w:eastAsia="Meiryo UI" w:hAnsi="Times New Roman"/>
              </w:rPr>
            </w:pPr>
          </w:p>
        </w:tc>
      </w:tr>
      <w:tr w:rsidR="00467E67" w:rsidRPr="005246A1" w14:paraId="22209E51" w14:textId="77777777" w:rsidTr="009200DD">
        <w:trPr>
          <w:trHeight w:val="345"/>
        </w:trPr>
        <w:tc>
          <w:tcPr>
            <w:tcW w:w="1545" w:type="dxa"/>
            <w:tcBorders>
              <w:top w:val="single" w:sz="4" w:space="0" w:color="auto"/>
              <w:left w:val="single" w:sz="12" w:space="0" w:color="auto"/>
              <w:bottom w:val="single" w:sz="4" w:space="0" w:color="auto"/>
            </w:tcBorders>
          </w:tcPr>
          <w:p w14:paraId="7F3B582E" w14:textId="5AECA05D" w:rsidR="00467E67" w:rsidRPr="005246A1" w:rsidRDefault="00425669" w:rsidP="00EB2049">
            <w:pPr>
              <w:pStyle w:val="ae"/>
              <w:ind w:leftChars="0" w:left="0"/>
              <w:rPr>
                <w:rFonts w:ascii="Times New Roman" w:eastAsia="Meiryo UI" w:hAnsi="Times New Roman"/>
              </w:rPr>
            </w:pPr>
            <w:r w:rsidRPr="005246A1">
              <w:rPr>
                <w:rFonts w:ascii="Times New Roman" w:eastAsia="Meiryo UI" w:hAnsi="Times New Roman"/>
              </w:rPr>
              <w:t>Main title</w:t>
            </w:r>
          </w:p>
        </w:tc>
        <w:tc>
          <w:tcPr>
            <w:tcW w:w="1134" w:type="dxa"/>
            <w:tcBorders>
              <w:top w:val="single" w:sz="4" w:space="0" w:color="auto"/>
              <w:bottom w:val="single" w:sz="4" w:space="0" w:color="auto"/>
            </w:tcBorders>
          </w:tcPr>
          <w:p w14:paraId="22B2E4B5" w14:textId="243F4A3E" w:rsidR="00467E67" w:rsidRPr="005246A1" w:rsidRDefault="00425669" w:rsidP="00EB2049">
            <w:pPr>
              <w:pStyle w:val="ae"/>
              <w:ind w:leftChars="0" w:left="0"/>
              <w:rPr>
                <w:rFonts w:ascii="Times New Roman" w:eastAsia="Meiryo UI" w:hAnsi="Times New Roman"/>
              </w:rPr>
            </w:pPr>
            <w:r w:rsidRPr="005246A1">
              <w:rPr>
                <w:rFonts w:ascii="Times New Roman" w:eastAsia="Meiryo UI" w:hAnsi="Times New Roman"/>
              </w:rPr>
              <w:t>màu nền</w:t>
            </w:r>
          </w:p>
        </w:tc>
        <w:tc>
          <w:tcPr>
            <w:tcW w:w="3922" w:type="dxa"/>
            <w:gridSpan w:val="3"/>
            <w:tcBorders>
              <w:top w:val="single" w:sz="4" w:space="0" w:color="auto"/>
              <w:bottom w:val="single" w:sz="4" w:space="0" w:color="auto"/>
            </w:tcBorders>
          </w:tcPr>
          <w:p w14:paraId="76146FFB" w14:textId="141E7505" w:rsidR="00467E67" w:rsidRPr="005246A1" w:rsidRDefault="00467E67" w:rsidP="00EB2049">
            <w:pPr>
              <w:pStyle w:val="ae"/>
              <w:ind w:leftChars="0" w:left="0"/>
              <w:rPr>
                <w:rFonts w:ascii="Times New Roman" w:eastAsia="Meiryo UI" w:hAnsi="Times New Roman"/>
              </w:rPr>
            </w:pPr>
            <w:r w:rsidRPr="005246A1">
              <w:rPr>
                <w:rFonts w:ascii="Times New Roman" w:eastAsia="Meiryo UI" w:hAnsi="Times New Roman"/>
              </w:rPr>
              <w:t>#1B587F</w:t>
            </w:r>
          </w:p>
        </w:tc>
        <w:tc>
          <w:tcPr>
            <w:tcW w:w="1860" w:type="dxa"/>
            <w:tcBorders>
              <w:top w:val="single" w:sz="4" w:space="0" w:color="auto"/>
              <w:bottom w:val="single" w:sz="4" w:space="0" w:color="auto"/>
              <w:right w:val="single" w:sz="12" w:space="0" w:color="auto"/>
            </w:tcBorders>
          </w:tcPr>
          <w:p w14:paraId="12675B27" w14:textId="17B78275" w:rsidR="00467E67" w:rsidRPr="005246A1" w:rsidRDefault="00467E67" w:rsidP="00EB2049">
            <w:pPr>
              <w:pStyle w:val="ae"/>
              <w:ind w:leftChars="0" w:left="0"/>
              <w:rPr>
                <w:rFonts w:ascii="Times New Roman" w:eastAsia="Meiryo UI" w:hAnsi="Times New Roman"/>
              </w:rPr>
            </w:pPr>
          </w:p>
        </w:tc>
      </w:tr>
      <w:tr w:rsidR="00467E67" w:rsidRPr="005246A1" w14:paraId="078669B0" w14:textId="77777777" w:rsidTr="009200DD">
        <w:trPr>
          <w:trHeight w:val="345"/>
        </w:trPr>
        <w:tc>
          <w:tcPr>
            <w:tcW w:w="1545" w:type="dxa"/>
            <w:tcBorders>
              <w:top w:val="single" w:sz="4" w:space="0" w:color="auto"/>
              <w:left w:val="single" w:sz="12" w:space="0" w:color="auto"/>
              <w:bottom w:val="single" w:sz="4" w:space="0" w:color="auto"/>
            </w:tcBorders>
          </w:tcPr>
          <w:p w14:paraId="1BB0332B" w14:textId="77777777" w:rsidR="00467E67" w:rsidRPr="005246A1" w:rsidRDefault="00467E67" w:rsidP="00EB2049">
            <w:pPr>
              <w:pStyle w:val="ae"/>
              <w:ind w:leftChars="0" w:left="0"/>
              <w:rPr>
                <w:rFonts w:ascii="Times New Roman" w:eastAsia="Meiryo UI" w:hAnsi="Times New Roman"/>
              </w:rPr>
            </w:pPr>
          </w:p>
        </w:tc>
        <w:tc>
          <w:tcPr>
            <w:tcW w:w="1134" w:type="dxa"/>
            <w:tcBorders>
              <w:top w:val="single" w:sz="4" w:space="0" w:color="auto"/>
              <w:bottom w:val="single" w:sz="4" w:space="0" w:color="auto"/>
            </w:tcBorders>
          </w:tcPr>
          <w:p w14:paraId="51A7C738" w14:textId="518926CA" w:rsidR="00467E67" w:rsidRPr="005246A1" w:rsidRDefault="00425669" w:rsidP="00EB2049">
            <w:pPr>
              <w:pStyle w:val="ae"/>
              <w:ind w:leftChars="0" w:left="0"/>
              <w:rPr>
                <w:rFonts w:ascii="Times New Roman" w:eastAsia="Meiryo UI" w:hAnsi="Times New Roman"/>
              </w:rPr>
            </w:pPr>
            <w:r w:rsidRPr="005246A1">
              <w:rPr>
                <w:rFonts w:ascii="Times New Roman" w:eastAsia="Meiryo UI" w:hAnsi="Times New Roman"/>
              </w:rPr>
              <w:t>màu ký tự</w:t>
            </w:r>
          </w:p>
        </w:tc>
        <w:tc>
          <w:tcPr>
            <w:tcW w:w="1275" w:type="dxa"/>
            <w:tcBorders>
              <w:top w:val="single" w:sz="4" w:space="0" w:color="auto"/>
              <w:bottom w:val="single" w:sz="4" w:space="0" w:color="auto"/>
            </w:tcBorders>
          </w:tcPr>
          <w:p w14:paraId="2C929DF0" w14:textId="7DD1740D" w:rsidR="00467E67" w:rsidRPr="005246A1" w:rsidRDefault="00467E67" w:rsidP="00EB2049">
            <w:pPr>
              <w:pStyle w:val="ae"/>
              <w:ind w:leftChars="0" w:left="0"/>
              <w:rPr>
                <w:rFonts w:ascii="Times New Roman" w:eastAsia="Meiryo UI" w:hAnsi="Times New Roman"/>
              </w:rPr>
            </w:pPr>
            <w:r w:rsidRPr="005246A1">
              <w:rPr>
                <w:rFonts w:ascii="Times New Roman" w:eastAsia="Meiryo UI" w:hAnsi="Times New Roman"/>
              </w:rPr>
              <w:t>#A3A3A3</w:t>
            </w:r>
          </w:p>
        </w:tc>
        <w:tc>
          <w:tcPr>
            <w:tcW w:w="1276" w:type="dxa"/>
            <w:tcBorders>
              <w:top w:val="single" w:sz="4" w:space="0" w:color="auto"/>
              <w:bottom w:val="single" w:sz="4" w:space="0" w:color="auto"/>
            </w:tcBorders>
          </w:tcPr>
          <w:p w14:paraId="0FC1DDED" w14:textId="4B0E5DC5" w:rsidR="00467E67" w:rsidRPr="005246A1" w:rsidRDefault="00467E67" w:rsidP="00EB2049">
            <w:pPr>
              <w:pStyle w:val="ae"/>
              <w:ind w:leftChars="0" w:left="0"/>
              <w:rPr>
                <w:rFonts w:ascii="Times New Roman" w:eastAsia="Meiryo UI" w:hAnsi="Times New Roman"/>
              </w:rPr>
            </w:pPr>
            <w:r w:rsidRPr="005246A1">
              <w:rPr>
                <w:rFonts w:ascii="Times New Roman" w:eastAsia="Meiryo UI" w:hAnsi="Times New Roman"/>
              </w:rPr>
              <w:t>#FFFFFF</w:t>
            </w:r>
          </w:p>
        </w:tc>
        <w:tc>
          <w:tcPr>
            <w:tcW w:w="1371" w:type="dxa"/>
            <w:tcBorders>
              <w:top w:val="single" w:sz="4" w:space="0" w:color="auto"/>
              <w:bottom w:val="single" w:sz="4" w:space="0" w:color="auto"/>
            </w:tcBorders>
          </w:tcPr>
          <w:p w14:paraId="1E4366D9" w14:textId="331C7797" w:rsidR="00467E67" w:rsidRPr="005246A1" w:rsidRDefault="00467E67" w:rsidP="00EB2049">
            <w:pPr>
              <w:pStyle w:val="ae"/>
              <w:ind w:leftChars="0" w:left="0"/>
              <w:rPr>
                <w:rFonts w:ascii="Times New Roman" w:eastAsia="Meiryo UI" w:hAnsi="Times New Roman"/>
              </w:rPr>
            </w:pPr>
            <w:r w:rsidRPr="005246A1">
              <w:rPr>
                <w:rFonts w:ascii="Times New Roman" w:eastAsia="Meiryo UI" w:hAnsi="Times New Roman"/>
              </w:rPr>
              <w:t>#D9D9D9</w:t>
            </w:r>
          </w:p>
        </w:tc>
        <w:tc>
          <w:tcPr>
            <w:tcW w:w="1860" w:type="dxa"/>
            <w:tcBorders>
              <w:top w:val="single" w:sz="4" w:space="0" w:color="auto"/>
              <w:bottom w:val="single" w:sz="4" w:space="0" w:color="auto"/>
              <w:right w:val="single" w:sz="12" w:space="0" w:color="auto"/>
            </w:tcBorders>
          </w:tcPr>
          <w:p w14:paraId="1B6B897E" w14:textId="0918FA35" w:rsidR="00467E67" w:rsidRPr="005246A1" w:rsidRDefault="00467E67" w:rsidP="00EB2049">
            <w:pPr>
              <w:pStyle w:val="ae"/>
              <w:ind w:leftChars="0" w:left="0"/>
              <w:rPr>
                <w:rFonts w:ascii="Times New Roman" w:eastAsia="Meiryo UI" w:hAnsi="Times New Roman"/>
              </w:rPr>
            </w:pPr>
          </w:p>
        </w:tc>
      </w:tr>
      <w:tr w:rsidR="00467E67" w:rsidRPr="005246A1" w14:paraId="3731D18A" w14:textId="77777777" w:rsidTr="009200DD">
        <w:trPr>
          <w:trHeight w:val="345"/>
        </w:trPr>
        <w:tc>
          <w:tcPr>
            <w:tcW w:w="1545" w:type="dxa"/>
            <w:tcBorders>
              <w:top w:val="single" w:sz="4" w:space="0" w:color="auto"/>
              <w:left w:val="single" w:sz="12" w:space="0" w:color="auto"/>
              <w:bottom w:val="single" w:sz="4" w:space="0" w:color="auto"/>
            </w:tcBorders>
          </w:tcPr>
          <w:p w14:paraId="62520341" w14:textId="11C06606" w:rsidR="00467E67" w:rsidRPr="005246A1" w:rsidRDefault="00425669" w:rsidP="004018E8">
            <w:pPr>
              <w:pStyle w:val="ae"/>
              <w:ind w:leftChars="0" w:left="0"/>
              <w:rPr>
                <w:rFonts w:ascii="Times New Roman" w:eastAsia="Meiryo UI" w:hAnsi="Times New Roman"/>
              </w:rPr>
            </w:pPr>
            <w:r w:rsidRPr="005246A1">
              <w:rPr>
                <w:rFonts w:ascii="Times New Roman" w:eastAsia="Meiryo UI" w:hAnsi="Times New Roman"/>
              </w:rPr>
              <w:t>Sub title</w:t>
            </w:r>
          </w:p>
        </w:tc>
        <w:tc>
          <w:tcPr>
            <w:tcW w:w="1134" w:type="dxa"/>
            <w:tcBorders>
              <w:top w:val="single" w:sz="4" w:space="0" w:color="auto"/>
              <w:bottom w:val="single" w:sz="4" w:space="0" w:color="auto"/>
            </w:tcBorders>
          </w:tcPr>
          <w:p w14:paraId="7F53B32B" w14:textId="1E3EAD13" w:rsidR="00467E67" w:rsidRPr="005246A1" w:rsidRDefault="00425669" w:rsidP="004018E8">
            <w:pPr>
              <w:pStyle w:val="ae"/>
              <w:ind w:leftChars="0" w:left="0"/>
              <w:rPr>
                <w:rFonts w:ascii="Times New Roman" w:eastAsia="Meiryo UI" w:hAnsi="Times New Roman"/>
              </w:rPr>
            </w:pPr>
            <w:r w:rsidRPr="005246A1">
              <w:rPr>
                <w:rFonts w:ascii="Times New Roman" w:eastAsia="Meiryo UI" w:hAnsi="Times New Roman"/>
              </w:rPr>
              <w:t>màu nền</w:t>
            </w:r>
          </w:p>
        </w:tc>
        <w:tc>
          <w:tcPr>
            <w:tcW w:w="1275" w:type="dxa"/>
            <w:tcBorders>
              <w:top w:val="single" w:sz="4" w:space="0" w:color="auto"/>
              <w:bottom w:val="single" w:sz="4" w:space="0" w:color="auto"/>
            </w:tcBorders>
          </w:tcPr>
          <w:p w14:paraId="490D81AA" w14:textId="77777777" w:rsidR="00467E67" w:rsidRPr="005246A1" w:rsidRDefault="00467E67" w:rsidP="004018E8">
            <w:pPr>
              <w:pStyle w:val="ae"/>
              <w:ind w:leftChars="0" w:left="0"/>
              <w:rPr>
                <w:rFonts w:ascii="Times New Roman" w:eastAsia="Meiryo UI" w:hAnsi="Times New Roman"/>
              </w:rPr>
            </w:pPr>
            <w:r w:rsidRPr="005246A1">
              <w:rPr>
                <w:rFonts w:ascii="Times New Roman" w:eastAsia="Meiryo UI" w:hAnsi="Times New Roman"/>
              </w:rPr>
              <w:t>#FFFFFF</w:t>
            </w:r>
          </w:p>
        </w:tc>
        <w:tc>
          <w:tcPr>
            <w:tcW w:w="1276" w:type="dxa"/>
            <w:tcBorders>
              <w:top w:val="single" w:sz="4" w:space="0" w:color="auto"/>
              <w:bottom w:val="single" w:sz="4" w:space="0" w:color="auto"/>
            </w:tcBorders>
          </w:tcPr>
          <w:p w14:paraId="26343924" w14:textId="5B28C53F" w:rsidR="00467E67" w:rsidRPr="005246A1" w:rsidRDefault="00467E67" w:rsidP="004018E8">
            <w:pPr>
              <w:pStyle w:val="ae"/>
              <w:ind w:leftChars="0" w:left="0"/>
              <w:rPr>
                <w:rFonts w:ascii="Times New Roman" w:eastAsia="Meiryo UI" w:hAnsi="Times New Roman"/>
              </w:rPr>
            </w:pPr>
            <w:r w:rsidRPr="005246A1">
              <w:rPr>
                <w:rFonts w:ascii="Times New Roman" w:eastAsia="Meiryo UI" w:hAnsi="Times New Roman"/>
              </w:rPr>
              <w:t>#C1DDF1</w:t>
            </w:r>
          </w:p>
        </w:tc>
        <w:tc>
          <w:tcPr>
            <w:tcW w:w="1371" w:type="dxa"/>
            <w:tcBorders>
              <w:top w:val="single" w:sz="4" w:space="0" w:color="auto"/>
              <w:bottom w:val="single" w:sz="4" w:space="0" w:color="auto"/>
            </w:tcBorders>
          </w:tcPr>
          <w:p w14:paraId="51AA23E0" w14:textId="63881936" w:rsidR="00467E67" w:rsidRPr="005246A1" w:rsidRDefault="00467E67" w:rsidP="004018E8">
            <w:pPr>
              <w:pStyle w:val="ae"/>
              <w:ind w:leftChars="0" w:left="0"/>
              <w:rPr>
                <w:rFonts w:ascii="Times New Roman" w:eastAsia="Meiryo UI" w:hAnsi="Times New Roman"/>
              </w:rPr>
            </w:pPr>
            <w:r w:rsidRPr="005246A1">
              <w:rPr>
                <w:rFonts w:ascii="Times New Roman" w:eastAsia="Meiryo UI" w:hAnsi="Times New Roman"/>
              </w:rPr>
              <w:t>#E9E9E9</w:t>
            </w:r>
          </w:p>
        </w:tc>
        <w:tc>
          <w:tcPr>
            <w:tcW w:w="1860" w:type="dxa"/>
            <w:tcBorders>
              <w:top w:val="single" w:sz="4" w:space="0" w:color="auto"/>
              <w:bottom w:val="single" w:sz="4" w:space="0" w:color="auto"/>
              <w:right w:val="single" w:sz="12" w:space="0" w:color="auto"/>
            </w:tcBorders>
          </w:tcPr>
          <w:p w14:paraId="3C80E083" w14:textId="1ACD5106" w:rsidR="00467E67" w:rsidRPr="005246A1" w:rsidRDefault="00467E67" w:rsidP="004018E8">
            <w:pPr>
              <w:pStyle w:val="ae"/>
              <w:ind w:leftChars="0" w:left="0"/>
              <w:rPr>
                <w:rFonts w:ascii="Times New Roman" w:eastAsia="Meiryo UI" w:hAnsi="Times New Roman"/>
              </w:rPr>
            </w:pPr>
          </w:p>
        </w:tc>
      </w:tr>
      <w:tr w:rsidR="00467E67" w:rsidRPr="005246A1" w14:paraId="436DC199" w14:textId="77777777" w:rsidTr="009200DD">
        <w:trPr>
          <w:trHeight w:val="345"/>
        </w:trPr>
        <w:tc>
          <w:tcPr>
            <w:tcW w:w="1545" w:type="dxa"/>
            <w:tcBorders>
              <w:top w:val="single" w:sz="4" w:space="0" w:color="auto"/>
              <w:left w:val="single" w:sz="12" w:space="0" w:color="auto"/>
              <w:bottom w:val="single" w:sz="4" w:space="0" w:color="auto"/>
            </w:tcBorders>
          </w:tcPr>
          <w:p w14:paraId="0D406DB5" w14:textId="77777777" w:rsidR="00467E67" w:rsidRPr="005246A1" w:rsidRDefault="00467E67" w:rsidP="004018E8">
            <w:pPr>
              <w:pStyle w:val="ae"/>
              <w:ind w:leftChars="0" w:left="0"/>
              <w:rPr>
                <w:rFonts w:ascii="Times New Roman" w:eastAsia="Meiryo UI" w:hAnsi="Times New Roman"/>
              </w:rPr>
            </w:pPr>
          </w:p>
        </w:tc>
        <w:tc>
          <w:tcPr>
            <w:tcW w:w="1134" w:type="dxa"/>
            <w:tcBorders>
              <w:top w:val="single" w:sz="4" w:space="0" w:color="auto"/>
              <w:bottom w:val="single" w:sz="4" w:space="0" w:color="auto"/>
            </w:tcBorders>
          </w:tcPr>
          <w:p w14:paraId="7BBD72AC" w14:textId="031312FB" w:rsidR="00467E67" w:rsidRPr="005246A1" w:rsidRDefault="00425669" w:rsidP="004018E8">
            <w:pPr>
              <w:pStyle w:val="ae"/>
              <w:ind w:leftChars="0" w:left="0"/>
              <w:rPr>
                <w:rFonts w:ascii="Times New Roman" w:eastAsia="Meiryo UI" w:hAnsi="Times New Roman"/>
              </w:rPr>
            </w:pPr>
            <w:r w:rsidRPr="005246A1">
              <w:rPr>
                <w:rFonts w:ascii="Times New Roman" w:eastAsia="Meiryo UI" w:hAnsi="Times New Roman"/>
              </w:rPr>
              <w:t>màu ký tự</w:t>
            </w:r>
          </w:p>
        </w:tc>
        <w:tc>
          <w:tcPr>
            <w:tcW w:w="3922" w:type="dxa"/>
            <w:gridSpan w:val="3"/>
            <w:tcBorders>
              <w:top w:val="single" w:sz="4" w:space="0" w:color="auto"/>
              <w:bottom w:val="single" w:sz="4" w:space="0" w:color="auto"/>
            </w:tcBorders>
          </w:tcPr>
          <w:p w14:paraId="39DB2024" w14:textId="7811E0D9" w:rsidR="00467E67" w:rsidRPr="005246A1" w:rsidRDefault="00467E67" w:rsidP="004018E8">
            <w:pPr>
              <w:pStyle w:val="ae"/>
              <w:ind w:leftChars="0" w:left="0"/>
              <w:rPr>
                <w:rFonts w:ascii="Times New Roman" w:eastAsia="Meiryo UI" w:hAnsi="Times New Roman"/>
              </w:rPr>
            </w:pPr>
            <w:r w:rsidRPr="005246A1">
              <w:rPr>
                <w:rFonts w:ascii="Times New Roman" w:eastAsia="Meiryo UI" w:hAnsi="Times New Roman"/>
              </w:rPr>
              <w:t>#000000</w:t>
            </w:r>
          </w:p>
        </w:tc>
        <w:tc>
          <w:tcPr>
            <w:tcW w:w="1860" w:type="dxa"/>
            <w:tcBorders>
              <w:top w:val="single" w:sz="4" w:space="0" w:color="auto"/>
              <w:bottom w:val="single" w:sz="4" w:space="0" w:color="auto"/>
              <w:right w:val="single" w:sz="12" w:space="0" w:color="auto"/>
            </w:tcBorders>
          </w:tcPr>
          <w:p w14:paraId="51B26231" w14:textId="072F3A45" w:rsidR="00467E67" w:rsidRPr="005246A1" w:rsidRDefault="00467E67" w:rsidP="004018E8">
            <w:pPr>
              <w:pStyle w:val="ae"/>
              <w:ind w:leftChars="0" w:left="0"/>
              <w:rPr>
                <w:rFonts w:ascii="Times New Roman" w:eastAsia="Meiryo UI" w:hAnsi="Times New Roman"/>
              </w:rPr>
            </w:pPr>
          </w:p>
        </w:tc>
      </w:tr>
      <w:tr w:rsidR="00467E67" w:rsidRPr="005246A1" w14:paraId="06589691" w14:textId="77777777" w:rsidTr="009200DD">
        <w:trPr>
          <w:trHeight w:val="345"/>
        </w:trPr>
        <w:tc>
          <w:tcPr>
            <w:tcW w:w="1545" w:type="dxa"/>
            <w:tcBorders>
              <w:top w:val="single" w:sz="4" w:space="0" w:color="auto"/>
              <w:left w:val="single" w:sz="12" w:space="0" w:color="auto"/>
              <w:bottom w:val="single" w:sz="4" w:space="0" w:color="auto"/>
            </w:tcBorders>
          </w:tcPr>
          <w:p w14:paraId="64A8F594" w14:textId="77777777" w:rsidR="00467E67" w:rsidRPr="005246A1" w:rsidRDefault="00467E67" w:rsidP="004018E8">
            <w:pPr>
              <w:pStyle w:val="ae"/>
              <w:ind w:leftChars="0" w:left="0"/>
              <w:rPr>
                <w:rFonts w:ascii="Times New Roman" w:eastAsia="Meiryo UI" w:hAnsi="Times New Roman"/>
              </w:rPr>
            </w:pPr>
            <w:r w:rsidRPr="005246A1">
              <w:rPr>
                <w:rFonts w:ascii="Times New Roman" w:eastAsia="Meiryo UI" w:hAnsi="Times New Roman"/>
              </w:rPr>
              <w:t>body</w:t>
            </w:r>
          </w:p>
        </w:tc>
        <w:tc>
          <w:tcPr>
            <w:tcW w:w="1134" w:type="dxa"/>
            <w:tcBorders>
              <w:top w:val="single" w:sz="4" w:space="0" w:color="auto"/>
              <w:bottom w:val="single" w:sz="4" w:space="0" w:color="auto"/>
            </w:tcBorders>
          </w:tcPr>
          <w:p w14:paraId="40E2174A" w14:textId="59D944FB" w:rsidR="00467E67" w:rsidRPr="005246A1" w:rsidRDefault="00425669" w:rsidP="004018E8">
            <w:pPr>
              <w:pStyle w:val="ae"/>
              <w:ind w:leftChars="0" w:left="0"/>
              <w:rPr>
                <w:rFonts w:ascii="Times New Roman" w:eastAsia="Meiryo UI" w:hAnsi="Times New Roman"/>
              </w:rPr>
            </w:pPr>
            <w:r w:rsidRPr="005246A1">
              <w:rPr>
                <w:rFonts w:ascii="Times New Roman" w:eastAsia="Meiryo UI" w:hAnsi="Times New Roman"/>
              </w:rPr>
              <w:t>màu nền</w:t>
            </w:r>
          </w:p>
        </w:tc>
        <w:tc>
          <w:tcPr>
            <w:tcW w:w="3922" w:type="dxa"/>
            <w:gridSpan w:val="3"/>
            <w:tcBorders>
              <w:top w:val="single" w:sz="4" w:space="0" w:color="auto"/>
              <w:bottom w:val="single" w:sz="4" w:space="0" w:color="auto"/>
            </w:tcBorders>
          </w:tcPr>
          <w:p w14:paraId="36D96FC3" w14:textId="19628F88" w:rsidR="00467E67" w:rsidRPr="005246A1" w:rsidRDefault="00467E67" w:rsidP="004018E8">
            <w:pPr>
              <w:pStyle w:val="ae"/>
              <w:ind w:leftChars="0" w:left="0"/>
              <w:rPr>
                <w:rFonts w:ascii="Times New Roman" w:eastAsia="Meiryo UI" w:hAnsi="Times New Roman"/>
              </w:rPr>
            </w:pPr>
            <w:r w:rsidRPr="005246A1">
              <w:rPr>
                <w:rFonts w:ascii="Times New Roman" w:eastAsia="Meiryo UI" w:hAnsi="Times New Roman"/>
              </w:rPr>
              <w:t>#FFFFFF</w:t>
            </w:r>
          </w:p>
        </w:tc>
        <w:tc>
          <w:tcPr>
            <w:tcW w:w="1860" w:type="dxa"/>
            <w:tcBorders>
              <w:top w:val="single" w:sz="4" w:space="0" w:color="auto"/>
              <w:bottom w:val="single" w:sz="4" w:space="0" w:color="auto"/>
              <w:right w:val="single" w:sz="12" w:space="0" w:color="auto"/>
            </w:tcBorders>
          </w:tcPr>
          <w:p w14:paraId="137EE65F" w14:textId="266CCBF6" w:rsidR="00467E67" w:rsidRPr="005246A1" w:rsidRDefault="00467E67" w:rsidP="004018E8">
            <w:pPr>
              <w:pStyle w:val="ae"/>
              <w:ind w:leftChars="0" w:left="0"/>
              <w:rPr>
                <w:rFonts w:ascii="Times New Roman" w:eastAsia="Meiryo UI" w:hAnsi="Times New Roman"/>
              </w:rPr>
            </w:pPr>
          </w:p>
        </w:tc>
      </w:tr>
      <w:tr w:rsidR="00467E67" w:rsidRPr="005246A1" w14:paraId="73DC189D" w14:textId="77777777" w:rsidTr="009200DD">
        <w:trPr>
          <w:trHeight w:val="345"/>
        </w:trPr>
        <w:tc>
          <w:tcPr>
            <w:tcW w:w="1545" w:type="dxa"/>
            <w:tcBorders>
              <w:top w:val="single" w:sz="4" w:space="0" w:color="auto"/>
              <w:left w:val="single" w:sz="12" w:space="0" w:color="auto"/>
              <w:bottom w:val="single" w:sz="4" w:space="0" w:color="auto"/>
            </w:tcBorders>
          </w:tcPr>
          <w:p w14:paraId="0F94FA2B" w14:textId="77777777" w:rsidR="00467E67" w:rsidRPr="005246A1" w:rsidRDefault="00467E67" w:rsidP="004018E8">
            <w:pPr>
              <w:pStyle w:val="ae"/>
              <w:ind w:leftChars="0" w:left="0"/>
              <w:rPr>
                <w:rFonts w:ascii="Times New Roman" w:eastAsia="Meiryo UI" w:hAnsi="Times New Roman"/>
              </w:rPr>
            </w:pPr>
          </w:p>
        </w:tc>
        <w:tc>
          <w:tcPr>
            <w:tcW w:w="1134" w:type="dxa"/>
            <w:tcBorders>
              <w:top w:val="single" w:sz="4" w:space="0" w:color="auto"/>
              <w:bottom w:val="single" w:sz="4" w:space="0" w:color="auto"/>
            </w:tcBorders>
          </w:tcPr>
          <w:p w14:paraId="614DEDA7" w14:textId="62F1BBA6" w:rsidR="00467E67" w:rsidRPr="005246A1" w:rsidRDefault="00425669" w:rsidP="004018E8">
            <w:pPr>
              <w:pStyle w:val="ae"/>
              <w:ind w:leftChars="0" w:left="0"/>
              <w:rPr>
                <w:rFonts w:ascii="Times New Roman" w:eastAsia="Meiryo UI" w:hAnsi="Times New Roman"/>
              </w:rPr>
            </w:pPr>
            <w:r w:rsidRPr="005246A1">
              <w:rPr>
                <w:rFonts w:ascii="Times New Roman" w:eastAsia="Meiryo UI" w:hAnsi="Times New Roman"/>
              </w:rPr>
              <w:t>màu ký tự</w:t>
            </w:r>
          </w:p>
        </w:tc>
        <w:tc>
          <w:tcPr>
            <w:tcW w:w="3922" w:type="dxa"/>
            <w:gridSpan w:val="3"/>
            <w:tcBorders>
              <w:top w:val="single" w:sz="4" w:space="0" w:color="auto"/>
              <w:bottom w:val="single" w:sz="4" w:space="0" w:color="auto"/>
            </w:tcBorders>
          </w:tcPr>
          <w:p w14:paraId="21BAEAE4" w14:textId="7A3B1E51" w:rsidR="00467E67" w:rsidRPr="005246A1" w:rsidRDefault="00467E67" w:rsidP="004018E8">
            <w:pPr>
              <w:pStyle w:val="ae"/>
              <w:ind w:leftChars="0" w:left="0"/>
              <w:rPr>
                <w:rFonts w:ascii="Times New Roman" w:eastAsia="Meiryo UI" w:hAnsi="Times New Roman"/>
              </w:rPr>
            </w:pPr>
            <w:r w:rsidRPr="005246A1">
              <w:rPr>
                <w:rFonts w:ascii="Times New Roman" w:eastAsia="Meiryo UI" w:hAnsi="Times New Roman"/>
              </w:rPr>
              <w:t>#000000</w:t>
            </w:r>
          </w:p>
        </w:tc>
        <w:tc>
          <w:tcPr>
            <w:tcW w:w="1860" w:type="dxa"/>
            <w:tcBorders>
              <w:top w:val="single" w:sz="4" w:space="0" w:color="auto"/>
              <w:bottom w:val="single" w:sz="4" w:space="0" w:color="auto"/>
              <w:right w:val="single" w:sz="12" w:space="0" w:color="auto"/>
            </w:tcBorders>
          </w:tcPr>
          <w:p w14:paraId="5BCA1D8A" w14:textId="4EA16C0C" w:rsidR="00467E67" w:rsidRPr="005246A1" w:rsidRDefault="00467E67" w:rsidP="004018E8">
            <w:pPr>
              <w:pStyle w:val="ae"/>
              <w:ind w:leftChars="0" w:left="0"/>
              <w:rPr>
                <w:rFonts w:ascii="Times New Roman" w:eastAsia="Meiryo UI" w:hAnsi="Times New Roman"/>
              </w:rPr>
            </w:pPr>
          </w:p>
        </w:tc>
      </w:tr>
      <w:tr w:rsidR="0032011A" w:rsidRPr="005246A1" w14:paraId="11BC9EB5" w14:textId="77777777" w:rsidTr="009200DD">
        <w:trPr>
          <w:trHeight w:val="345"/>
        </w:trPr>
        <w:tc>
          <w:tcPr>
            <w:tcW w:w="1545" w:type="dxa"/>
            <w:tcBorders>
              <w:top w:val="single" w:sz="4" w:space="0" w:color="auto"/>
              <w:left w:val="single" w:sz="12" w:space="0" w:color="auto"/>
              <w:bottom w:val="single" w:sz="4" w:space="0" w:color="auto"/>
            </w:tcBorders>
          </w:tcPr>
          <w:p w14:paraId="5DA924F0" w14:textId="7815F3CD" w:rsidR="0032011A" w:rsidRPr="005246A1" w:rsidRDefault="00425669" w:rsidP="004018E8">
            <w:pPr>
              <w:pStyle w:val="ae"/>
              <w:ind w:leftChars="0" w:left="0"/>
              <w:rPr>
                <w:rFonts w:ascii="Times New Roman" w:eastAsia="Meiryo UI" w:hAnsi="Times New Roman"/>
              </w:rPr>
            </w:pPr>
            <w:r w:rsidRPr="005246A1">
              <w:rPr>
                <w:rFonts w:ascii="Times New Roman" w:eastAsia="Meiryo UI" w:hAnsi="Times New Roman"/>
              </w:rPr>
              <w:t>Grid title</w:t>
            </w:r>
          </w:p>
        </w:tc>
        <w:tc>
          <w:tcPr>
            <w:tcW w:w="1134" w:type="dxa"/>
            <w:tcBorders>
              <w:top w:val="single" w:sz="4" w:space="0" w:color="auto"/>
              <w:bottom w:val="single" w:sz="4" w:space="0" w:color="auto"/>
            </w:tcBorders>
          </w:tcPr>
          <w:p w14:paraId="3CFAE63A" w14:textId="2C9A4B87" w:rsidR="0032011A" w:rsidRPr="005246A1" w:rsidRDefault="00425669" w:rsidP="004018E8">
            <w:pPr>
              <w:pStyle w:val="ae"/>
              <w:ind w:leftChars="0" w:left="0"/>
              <w:rPr>
                <w:rFonts w:ascii="Times New Roman" w:eastAsia="Meiryo UI" w:hAnsi="Times New Roman"/>
              </w:rPr>
            </w:pPr>
            <w:r w:rsidRPr="005246A1">
              <w:rPr>
                <w:rFonts w:ascii="Times New Roman" w:eastAsia="Meiryo UI" w:hAnsi="Times New Roman"/>
              </w:rPr>
              <w:t>màu nền</w:t>
            </w:r>
          </w:p>
        </w:tc>
        <w:tc>
          <w:tcPr>
            <w:tcW w:w="3922" w:type="dxa"/>
            <w:gridSpan w:val="3"/>
            <w:tcBorders>
              <w:top w:val="single" w:sz="4" w:space="0" w:color="auto"/>
              <w:bottom w:val="single" w:sz="4" w:space="0" w:color="auto"/>
            </w:tcBorders>
          </w:tcPr>
          <w:p w14:paraId="0584C93D" w14:textId="56E59207" w:rsidR="0032011A" w:rsidRPr="005246A1" w:rsidRDefault="00425669" w:rsidP="00425669">
            <w:pPr>
              <w:pStyle w:val="ae"/>
              <w:ind w:leftChars="0" w:left="0"/>
              <w:rPr>
                <w:rFonts w:ascii="Times New Roman" w:eastAsia="Meiryo UI" w:hAnsi="Times New Roman"/>
              </w:rPr>
            </w:pPr>
            <w:r w:rsidRPr="005246A1">
              <w:rPr>
                <w:rFonts w:ascii="Times New Roman" w:eastAsia="Meiryo UI" w:hAnsi="Times New Roman"/>
              </w:rPr>
              <w:t xml:space="preserve">HTML link thông thường dựa trên </w:t>
            </w:r>
            <w:r w:rsidR="0032011A" w:rsidRPr="005246A1">
              <w:rPr>
                <w:rFonts w:ascii="Times New Roman" w:eastAsia="Meiryo UI" w:hAnsi="Times New Roman"/>
              </w:rPr>
              <w:t>@sortablelink</w:t>
            </w:r>
          </w:p>
        </w:tc>
        <w:tc>
          <w:tcPr>
            <w:tcW w:w="1860" w:type="dxa"/>
            <w:tcBorders>
              <w:top w:val="single" w:sz="4" w:space="0" w:color="auto"/>
              <w:bottom w:val="single" w:sz="4" w:space="0" w:color="auto"/>
              <w:right w:val="single" w:sz="12" w:space="0" w:color="auto"/>
            </w:tcBorders>
          </w:tcPr>
          <w:p w14:paraId="578B2FFB" w14:textId="588A5E5A" w:rsidR="0032011A" w:rsidRPr="005246A1" w:rsidRDefault="0032011A" w:rsidP="004018E8">
            <w:pPr>
              <w:pStyle w:val="ae"/>
              <w:ind w:leftChars="0" w:left="0"/>
              <w:rPr>
                <w:rFonts w:ascii="Times New Roman" w:eastAsia="Meiryo UI" w:hAnsi="Times New Roman"/>
              </w:rPr>
            </w:pPr>
          </w:p>
        </w:tc>
      </w:tr>
      <w:tr w:rsidR="00467E67" w:rsidRPr="005246A1" w14:paraId="46DE8D9D" w14:textId="77777777" w:rsidTr="009200DD">
        <w:trPr>
          <w:trHeight w:val="345"/>
        </w:trPr>
        <w:tc>
          <w:tcPr>
            <w:tcW w:w="1545" w:type="dxa"/>
            <w:tcBorders>
              <w:top w:val="single" w:sz="4" w:space="0" w:color="auto"/>
              <w:left w:val="single" w:sz="12" w:space="0" w:color="auto"/>
              <w:bottom w:val="single" w:sz="4" w:space="0" w:color="auto"/>
            </w:tcBorders>
          </w:tcPr>
          <w:p w14:paraId="0C213629" w14:textId="54C10160" w:rsidR="00467E67" w:rsidRPr="005246A1" w:rsidRDefault="00425669" w:rsidP="004018E8">
            <w:pPr>
              <w:pStyle w:val="ae"/>
              <w:ind w:leftChars="0" w:left="0"/>
              <w:rPr>
                <w:rFonts w:ascii="Times New Roman" w:eastAsia="Meiryo UI" w:hAnsi="Times New Roman"/>
              </w:rPr>
            </w:pPr>
            <w:r w:rsidRPr="005246A1">
              <w:rPr>
                <w:rFonts w:ascii="Times New Roman" w:eastAsia="Meiryo UI" w:hAnsi="Times New Roman"/>
              </w:rPr>
              <w:t>button</w:t>
            </w:r>
          </w:p>
        </w:tc>
        <w:tc>
          <w:tcPr>
            <w:tcW w:w="1134" w:type="dxa"/>
            <w:tcBorders>
              <w:top w:val="single" w:sz="4" w:space="0" w:color="auto"/>
              <w:bottom w:val="single" w:sz="4" w:space="0" w:color="auto"/>
            </w:tcBorders>
          </w:tcPr>
          <w:p w14:paraId="71278368" w14:textId="315993D9" w:rsidR="00467E67" w:rsidRPr="005246A1" w:rsidRDefault="00467E67" w:rsidP="004018E8">
            <w:pPr>
              <w:pStyle w:val="ae"/>
              <w:ind w:leftChars="0" w:left="0"/>
              <w:rPr>
                <w:rFonts w:ascii="Times New Roman" w:eastAsia="Meiryo UI" w:hAnsi="Times New Roman"/>
                <w:lang w:val="vi-VN"/>
              </w:rPr>
            </w:pPr>
            <w:r w:rsidRPr="005246A1">
              <w:rPr>
                <w:rFonts w:ascii="Times New Roman" w:eastAsia="Meiryo UI" w:hAnsi="Times New Roman"/>
              </w:rPr>
              <w:t>新規</w:t>
            </w:r>
            <w:r w:rsidR="00425669" w:rsidRPr="005246A1">
              <w:rPr>
                <w:rFonts w:ascii="Times New Roman" w:eastAsia="Meiryo UI" w:hAnsi="Times New Roman"/>
              </w:rPr>
              <w:t xml:space="preserve"> thêm m</w:t>
            </w:r>
            <w:r w:rsidR="00425669" w:rsidRPr="005246A1">
              <w:rPr>
                <w:rFonts w:ascii="Times New Roman" w:eastAsia="Meiryo UI" w:hAnsi="Times New Roman"/>
                <w:lang w:val="vi-VN"/>
              </w:rPr>
              <w:t>ới</w:t>
            </w:r>
          </w:p>
        </w:tc>
        <w:tc>
          <w:tcPr>
            <w:tcW w:w="3922" w:type="dxa"/>
            <w:gridSpan w:val="3"/>
            <w:tcBorders>
              <w:top w:val="single" w:sz="4" w:space="0" w:color="auto"/>
              <w:bottom w:val="single" w:sz="4" w:space="0" w:color="auto"/>
            </w:tcBorders>
          </w:tcPr>
          <w:p w14:paraId="03AB1624" w14:textId="471D0B6C" w:rsidR="00467E67" w:rsidRPr="005246A1" w:rsidRDefault="00467E67" w:rsidP="004018E8">
            <w:pPr>
              <w:pStyle w:val="ae"/>
              <w:ind w:leftChars="0" w:left="0"/>
              <w:rPr>
                <w:rFonts w:ascii="Times New Roman" w:eastAsia="Meiryo UI" w:hAnsi="Times New Roman"/>
              </w:rPr>
            </w:pPr>
            <w:r w:rsidRPr="005246A1">
              <w:rPr>
                <w:rFonts w:ascii="Times New Roman" w:eastAsia="Meiryo UI" w:hAnsi="Times New Roman"/>
              </w:rPr>
              <w:t>btn-outline-primary</w:t>
            </w:r>
          </w:p>
        </w:tc>
        <w:tc>
          <w:tcPr>
            <w:tcW w:w="1860" w:type="dxa"/>
            <w:tcBorders>
              <w:top w:val="single" w:sz="4" w:space="0" w:color="auto"/>
              <w:bottom w:val="single" w:sz="4" w:space="0" w:color="auto"/>
              <w:right w:val="single" w:sz="12" w:space="0" w:color="auto"/>
            </w:tcBorders>
          </w:tcPr>
          <w:p w14:paraId="229846BD" w14:textId="51B7517D" w:rsidR="00467E67" w:rsidRPr="005246A1" w:rsidRDefault="00425669" w:rsidP="00425669">
            <w:pPr>
              <w:pStyle w:val="ae"/>
              <w:ind w:leftChars="0" w:left="0"/>
              <w:rPr>
                <w:rFonts w:ascii="Times New Roman" w:eastAsia="Meiryo UI" w:hAnsi="Times New Roman"/>
              </w:rPr>
            </w:pPr>
            <w:r w:rsidRPr="005246A1">
              <w:rPr>
                <w:rFonts w:ascii="Times New Roman" w:eastAsia="Meiryo UI" w:hAnsi="Times New Roman"/>
              </w:rPr>
              <w:t>S</w:t>
            </w:r>
            <w:r w:rsidRPr="005246A1">
              <w:rPr>
                <w:rFonts w:ascii="Times New Roman" w:eastAsia="Meiryo UI" w:hAnsi="Times New Roman"/>
                <w:lang w:val="vi-VN"/>
              </w:rPr>
              <w:t>ử</w:t>
            </w:r>
            <w:r w:rsidRPr="005246A1">
              <w:rPr>
                <w:rFonts w:ascii="Times New Roman" w:eastAsia="Meiryo UI" w:hAnsi="Times New Roman"/>
              </w:rPr>
              <w:t xml:space="preserve"> dụng </w:t>
            </w:r>
            <w:r w:rsidR="00467E67" w:rsidRPr="005246A1">
              <w:rPr>
                <w:rFonts w:ascii="Times New Roman" w:eastAsia="Meiryo UI" w:hAnsi="Times New Roman"/>
              </w:rPr>
              <w:t>bootstrap</w:t>
            </w:r>
          </w:p>
        </w:tc>
      </w:tr>
      <w:tr w:rsidR="00425669" w:rsidRPr="005246A1" w14:paraId="095ED065" w14:textId="77777777" w:rsidTr="009200DD">
        <w:trPr>
          <w:trHeight w:val="345"/>
        </w:trPr>
        <w:tc>
          <w:tcPr>
            <w:tcW w:w="1545" w:type="dxa"/>
            <w:tcBorders>
              <w:top w:val="single" w:sz="4" w:space="0" w:color="auto"/>
              <w:left w:val="single" w:sz="12" w:space="0" w:color="auto"/>
              <w:bottom w:val="single" w:sz="4" w:space="0" w:color="auto"/>
            </w:tcBorders>
          </w:tcPr>
          <w:p w14:paraId="62EB886A" w14:textId="77777777" w:rsidR="00425669" w:rsidRPr="005246A1" w:rsidRDefault="00425669" w:rsidP="00B82878">
            <w:pPr>
              <w:pStyle w:val="ae"/>
              <w:ind w:leftChars="0" w:left="0"/>
              <w:rPr>
                <w:rFonts w:ascii="Times New Roman" w:eastAsia="Meiryo UI" w:hAnsi="Times New Roman"/>
              </w:rPr>
            </w:pPr>
          </w:p>
        </w:tc>
        <w:tc>
          <w:tcPr>
            <w:tcW w:w="1134" w:type="dxa"/>
            <w:tcBorders>
              <w:top w:val="single" w:sz="4" w:space="0" w:color="auto"/>
              <w:bottom w:val="single" w:sz="4" w:space="0" w:color="auto"/>
            </w:tcBorders>
          </w:tcPr>
          <w:p w14:paraId="00DD362F" w14:textId="5489BED9"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編集</w:t>
            </w:r>
            <w:r w:rsidRPr="005246A1">
              <w:rPr>
                <w:rFonts w:ascii="Times New Roman" w:eastAsia="Meiryo UI" w:hAnsi="Times New Roman"/>
              </w:rPr>
              <w:t xml:space="preserve"> edit</w:t>
            </w:r>
          </w:p>
        </w:tc>
        <w:tc>
          <w:tcPr>
            <w:tcW w:w="3922" w:type="dxa"/>
            <w:gridSpan w:val="3"/>
            <w:tcBorders>
              <w:top w:val="single" w:sz="4" w:space="0" w:color="auto"/>
              <w:bottom w:val="single" w:sz="4" w:space="0" w:color="auto"/>
            </w:tcBorders>
          </w:tcPr>
          <w:p w14:paraId="3CC2A125" w14:textId="1B728CC9"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btn-outline-primary</w:t>
            </w:r>
          </w:p>
        </w:tc>
        <w:tc>
          <w:tcPr>
            <w:tcW w:w="1860" w:type="dxa"/>
            <w:tcBorders>
              <w:top w:val="single" w:sz="4" w:space="0" w:color="auto"/>
              <w:bottom w:val="single" w:sz="4" w:space="0" w:color="auto"/>
              <w:right w:val="single" w:sz="12" w:space="0" w:color="auto"/>
            </w:tcBorders>
          </w:tcPr>
          <w:p w14:paraId="5132150F" w14:textId="3702ECB4"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S</w:t>
            </w:r>
            <w:r w:rsidRPr="005246A1">
              <w:rPr>
                <w:rFonts w:ascii="Times New Roman" w:eastAsia="Meiryo UI" w:hAnsi="Times New Roman"/>
                <w:lang w:val="vi-VN"/>
              </w:rPr>
              <w:t>ử</w:t>
            </w:r>
            <w:r w:rsidRPr="005246A1">
              <w:rPr>
                <w:rFonts w:ascii="Times New Roman" w:eastAsia="Meiryo UI" w:hAnsi="Times New Roman"/>
              </w:rPr>
              <w:t xml:space="preserve"> dụng bootstrap</w:t>
            </w:r>
          </w:p>
        </w:tc>
      </w:tr>
      <w:tr w:rsidR="00425669" w:rsidRPr="005246A1" w14:paraId="22CAC70A" w14:textId="77777777" w:rsidTr="009200DD">
        <w:trPr>
          <w:trHeight w:val="345"/>
        </w:trPr>
        <w:tc>
          <w:tcPr>
            <w:tcW w:w="1545" w:type="dxa"/>
            <w:tcBorders>
              <w:top w:val="single" w:sz="4" w:space="0" w:color="auto"/>
              <w:left w:val="single" w:sz="12" w:space="0" w:color="auto"/>
              <w:bottom w:val="single" w:sz="4" w:space="0" w:color="auto"/>
            </w:tcBorders>
          </w:tcPr>
          <w:p w14:paraId="156D7468" w14:textId="77777777" w:rsidR="00425669" w:rsidRPr="005246A1" w:rsidRDefault="00425669" w:rsidP="00B82878">
            <w:pPr>
              <w:pStyle w:val="ae"/>
              <w:ind w:leftChars="0" w:left="0"/>
              <w:rPr>
                <w:rFonts w:ascii="Times New Roman" w:eastAsia="Meiryo UI" w:hAnsi="Times New Roman"/>
              </w:rPr>
            </w:pPr>
          </w:p>
        </w:tc>
        <w:tc>
          <w:tcPr>
            <w:tcW w:w="1134" w:type="dxa"/>
            <w:tcBorders>
              <w:top w:val="single" w:sz="4" w:space="0" w:color="auto"/>
              <w:bottom w:val="single" w:sz="4" w:space="0" w:color="auto"/>
            </w:tcBorders>
          </w:tcPr>
          <w:p w14:paraId="231778B9" w14:textId="436B66EB"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削除</w:t>
            </w:r>
            <w:r w:rsidRPr="005246A1">
              <w:rPr>
                <w:rFonts w:ascii="Times New Roman" w:eastAsia="Meiryo UI" w:hAnsi="Times New Roman"/>
              </w:rPr>
              <w:t xml:space="preserve"> xóa</w:t>
            </w:r>
          </w:p>
        </w:tc>
        <w:tc>
          <w:tcPr>
            <w:tcW w:w="3922" w:type="dxa"/>
            <w:gridSpan w:val="3"/>
            <w:tcBorders>
              <w:top w:val="single" w:sz="4" w:space="0" w:color="auto"/>
              <w:bottom w:val="single" w:sz="4" w:space="0" w:color="auto"/>
            </w:tcBorders>
          </w:tcPr>
          <w:p w14:paraId="2E412F0C" w14:textId="6ED00A7E"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btn-outline-primary</w:t>
            </w:r>
          </w:p>
        </w:tc>
        <w:tc>
          <w:tcPr>
            <w:tcW w:w="1860" w:type="dxa"/>
            <w:tcBorders>
              <w:top w:val="single" w:sz="4" w:space="0" w:color="auto"/>
              <w:bottom w:val="single" w:sz="4" w:space="0" w:color="auto"/>
              <w:right w:val="single" w:sz="12" w:space="0" w:color="auto"/>
            </w:tcBorders>
          </w:tcPr>
          <w:p w14:paraId="70FFDCE9" w14:textId="4CD73997"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S</w:t>
            </w:r>
            <w:r w:rsidRPr="005246A1">
              <w:rPr>
                <w:rFonts w:ascii="Times New Roman" w:eastAsia="Meiryo UI" w:hAnsi="Times New Roman"/>
                <w:lang w:val="vi-VN"/>
              </w:rPr>
              <w:t>ử</w:t>
            </w:r>
            <w:r w:rsidRPr="005246A1">
              <w:rPr>
                <w:rFonts w:ascii="Times New Roman" w:eastAsia="Meiryo UI" w:hAnsi="Times New Roman"/>
              </w:rPr>
              <w:t xml:space="preserve"> dụng bootstrap</w:t>
            </w:r>
          </w:p>
        </w:tc>
      </w:tr>
      <w:tr w:rsidR="00425669" w:rsidRPr="005246A1" w14:paraId="78D4F2D8" w14:textId="77777777" w:rsidTr="009200DD">
        <w:trPr>
          <w:trHeight w:val="345"/>
        </w:trPr>
        <w:tc>
          <w:tcPr>
            <w:tcW w:w="1545" w:type="dxa"/>
            <w:tcBorders>
              <w:top w:val="single" w:sz="4" w:space="0" w:color="auto"/>
              <w:left w:val="single" w:sz="12" w:space="0" w:color="auto"/>
              <w:bottom w:val="single" w:sz="4" w:space="0" w:color="auto"/>
            </w:tcBorders>
          </w:tcPr>
          <w:p w14:paraId="58428FCA" w14:textId="77777777" w:rsidR="00425669" w:rsidRPr="005246A1" w:rsidRDefault="00425669" w:rsidP="00B82878">
            <w:pPr>
              <w:pStyle w:val="ae"/>
              <w:ind w:leftChars="0" w:left="0"/>
              <w:rPr>
                <w:rFonts w:ascii="Times New Roman" w:eastAsia="Meiryo UI" w:hAnsi="Times New Roman"/>
              </w:rPr>
            </w:pPr>
          </w:p>
        </w:tc>
        <w:tc>
          <w:tcPr>
            <w:tcW w:w="1134" w:type="dxa"/>
            <w:tcBorders>
              <w:top w:val="single" w:sz="4" w:space="0" w:color="auto"/>
              <w:bottom w:val="single" w:sz="4" w:space="0" w:color="auto"/>
            </w:tcBorders>
          </w:tcPr>
          <w:p w14:paraId="0C932B54" w14:textId="0A582848"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保存</w:t>
            </w:r>
            <w:r w:rsidRPr="005246A1">
              <w:rPr>
                <w:rFonts w:ascii="Times New Roman" w:eastAsia="Meiryo UI" w:hAnsi="Times New Roman"/>
              </w:rPr>
              <w:t xml:space="preserve"> save</w:t>
            </w:r>
          </w:p>
        </w:tc>
        <w:tc>
          <w:tcPr>
            <w:tcW w:w="3922" w:type="dxa"/>
            <w:gridSpan w:val="3"/>
            <w:tcBorders>
              <w:top w:val="single" w:sz="4" w:space="0" w:color="auto"/>
              <w:bottom w:val="single" w:sz="4" w:space="0" w:color="auto"/>
            </w:tcBorders>
          </w:tcPr>
          <w:p w14:paraId="1D8CCF78" w14:textId="06999B16"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btn-outline-primary</w:t>
            </w:r>
          </w:p>
        </w:tc>
        <w:tc>
          <w:tcPr>
            <w:tcW w:w="1860" w:type="dxa"/>
            <w:tcBorders>
              <w:top w:val="single" w:sz="4" w:space="0" w:color="auto"/>
              <w:bottom w:val="single" w:sz="4" w:space="0" w:color="auto"/>
              <w:right w:val="single" w:sz="12" w:space="0" w:color="auto"/>
            </w:tcBorders>
          </w:tcPr>
          <w:p w14:paraId="7D2112A3" w14:textId="7EFAB185"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S</w:t>
            </w:r>
            <w:r w:rsidRPr="005246A1">
              <w:rPr>
                <w:rFonts w:ascii="Times New Roman" w:eastAsia="Meiryo UI" w:hAnsi="Times New Roman"/>
                <w:lang w:val="vi-VN"/>
              </w:rPr>
              <w:t>ử</w:t>
            </w:r>
            <w:r w:rsidRPr="005246A1">
              <w:rPr>
                <w:rFonts w:ascii="Times New Roman" w:eastAsia="Meiryo UI" w:hAnsi="Times New Roman"/>
              </w:rPr>
              <w:t xml:space="preserve"> dụng bootstrap</w:t>
            </w:r>
          </w:p>
        </w:tc>
      </w:tr>
      <w:tr w:rsidR="00425669" w:rsidRPr="005246A1" w14:paraId="13B8B575" w14:textId="77777777" w:rsidTr="009200DD">
        <w:trPr>
          <w:trHeight w:val="345"/>
        </w:trPr>
        <w:tc>
          <w:tcPr>
            <w:tcW w:w="1545" w:type="dxa"/>
            <w:tcBorders>
              <w:top w:val="single" w:sz="4" w:space="0" w:color="auto"/>
              <w:left w:val="single" w:sz="12" w:space="0" w:color="auto"/>
              <w:bottom w:val="single" w:sz="4" w:space="0" w:color="auto"/>
            </w:tcBorders>
          </w:tcPr>
          <w:p w14:paraId="1C753D96" w14:textId="77777777" w:rsidR="00425669" w:rsidRPr="005246A1" w:rsidRDefault="00425669" w:rsidP="00B82878">
            <w:pPr>
              <w:pStyle w:val="ae"/>
              <w:ind w:leftChars="0" w:left="0"/>
              <w:rPr>
                <w:rFonts w:ascii="Times New Roman" w:eastAsia="Meiryo UI" w:hAnsi="Times New Roman"/>
              </w:rPr>
            </w:pPr>
          </w:p>
        </w:tc>
        <w:tc>
          <w:tcPr>
            <w:tcW w:w="1134" w:type="dxa"/>
            <w:tcBorders>
              <w:top w:val="single" w:sz="4" w:space="0" w:color="auto"/>
              <w:bottom w:val="single" w:sz="4" w:space="0" w:color="auto"/>
            </w:tcBorders>
          </w:tcPr>
          <w:p w14:paraId="58C8535F" w14:textId="1AA038E0"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OK</w:t>
            </w:r>
          </w:p>
        </w:tc>
        <w:tc>
          <w:tcPr>
            <w:tcW w:w="3922" w:type="dxa"/>
            <w:gridSpan w:val="3"/>
            <w:tcBorders>
              <w:top w:val="single" w:sz="4" w:space="0" w:color="auto"/>
              <w:bottom w:val="single" w:sz="4" w:space="0" w:color="auto"/>
            </w:tcBorders>
          </w:tcPr>
          <w:p w14:paraId="1FA15AE8" w14:textId="6C4699F5"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btn-outline-primary</w:t>
            </w:r>
          </w:p>
        </w:tc>
        <w:tc>
          <w:tcPr>
            <w:tcW w:w="1860" w:type="dxa"/>
            <w:tcBorders>
              <w:top w:val="single" w:sz="4" w:space="0" w:color="auto"/>
              <w:bottom w:val="single" w:sz="4" w:space="0" w:color="auto"/>
              <w:right w:val="single" w:sz="12" w:space="0" w:color="auto"/>
            </w:tcBorders>
          </w:tcPr>
          <w:p w14:paraId="4621A4B6" w14:textId="2D694C09"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S</w:t>
            </w:r>
            <w:r w:rsidRPr="005246A1">
              <w:rPr>
                <w:rFonts w:ascii="Times New Roman" w:eastAsia="Meiryo UI" w:hAnsi="Times New Roman"/>
                <w:lang w:val="vi-VN"/>
              </w:rPr>
              <w:t>ử</w:t>
            </w:r>
            <w:r w:rsidRPr="005246A1">
              <w:rPr>
                <w:rFonts w:ascii="Times New Roman" w:eastAsia="Meiryo UI" w:hAnsi="Times New Roman"/>
              </w:rPr>
              <w:t xml:space="preserve"> dụng bootstrap</w:t>
            </w:r>
          </w:p>
        </w:tc>
      </w:tr>
      <w:tr w:rsidR="00425669" w:rsidRPr="005246A1" w14:paraId="4819AB05" w14:textId="77777777" w:rsidTr="009200DD">
        <w:trPr>
          <w:trHeight w:val="345"/>
        </w:trPr>
        <w:tc>
          <w:tcPr>
            <w:tcW w:w="1545" w:type="dxa"/>
            <w:tcBorders>
              <w:top w:val="single" w:sz="4" w:space="0" w:color="auto"/>
              <w:left w:val="single" w:sz="12" w:space="0" w:color="auto"/>
              <w:bottom w:val="single" w:sz="4" w:space="0" w:color="auto"/>
            </w:tcBorders>
          </w:tcPr>
          <w:p w14:paraId="3016188E" w14:textId="77777777" w:rsidR="00425669" w:rsidRPr="005246A1" w:rsidRDefault="00425669" w:rsidP="00B82878">
            <w:pPr>
              <w:pStyle w:val="ae"/>
              <w:ind w:leftChars="0" w:left="0"/>
              <w:rPr>
                <w:rFonts w:ascii="Times New Roman" w:eastAsia="Meiryo UI" w:hAnsi="Times New Roman"/>
              </w:rPr>
            </w:pPr>
          </w:p>
        </w:tc>
        <w:tc>
          <w:tcPr>
            <w:tcW w:w="1134" w:type="dxa"/>
            <w:tcBorders>
              <w:top w:val="single" w:sz="4" w:space="0" w:color="auto"/>
              <w:bottom w:val="single" w:sz="4" w:space="0" w:color="auto"/>
            </w:tcBorders>
          </w:tcPr>
          <w:p w14:paraId="5AB8CB43" w14:textId="730DFCA3"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キャンセル</w:t>
            </w:r>
            <w:r w:rsidRPr="005246A1">
              <w:rPr>
                <w:rFonts w:ascii="Times New Roman" w:eastAsia="Meiryo UI" w:hAnsi="Times New Roman"/>
              </w:rPr>
              <w:t xml:space="preserve"> cancel</w:t>
            </w:r>
          </w:p>
        </w:tc>
        <w:tc>
          <w:tcPr>
            <w:tcW w:w="3922" w:type="dxa"/>
            <w:gridSpan w:val="3"/>
            <w:tcBorders>
              <w:top w:val="single" w:sz="4" w:space="0" w:color="auto"/>
              <w:bottom w:val="single" w:sz="4" w:space="0" w:color="auto"/>
            </w:tcBorders>
          </w:tcPr>
          <w:p w14:paraId="26023D4F" w14:textId="337080D0"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btn-outline-primary</w:t>
            </w:r>
          </w:p>
        </w:tc>
        <w:tc>
          <w:tcPr>
            <w:tcW w:w="1860" w:type="dxa"/>
            <w:tcBorders>
              <w:top w:val="single" w:sz="4" w:space="0" w:color="auto"/>
              <w:bottom w:val="single" w:sz="4" w:space="0" w:color="auto"/>
              <w:right w:val="single" w:sz="12" w:space="0" w:color="auto"/>
            </w:tcBorders>
          </w:tcPr>
          <w:p w14:paraId="67266C67" w14:textId="1F2D698B"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S</w:t>
            </w:r>
            <w:r w:rsidRPr="005246A1">
              <w:rPr>
                <w:rFonts w:ascii="Times New Roman" w:eastAsia="Meiryo UI" w:hAnsi="Times New Roman"/>
                <w:lang w:val="vi-VN"/>
              </w:rPr>
              <w:t>ử</w:t>
            </w:r>
            <w:r w:rsidRPr="005246A1">
              <w:rPr>
                <w:rFonts w:ascii="Times New Roman" w:eastAsia="Meiryo UI" w:hAnsi="Times New Roman"/>
              </w:rPr>
              <w:t xml:space="preserve"> dụng bootstrap</w:t>
            </w:r>
          </w:p>
        </w:tc>
      </w:tr>
      <w:tr w:rsidR="00425669" w:rsidRPr="005246A1" w14:paraId="61FBA804" w14:textId="77777777" w:rsidTr="009200DD">
        <w:trPr>
          <w:trHeight w:val="345"/>
        </w:trPr>
        <w:tc>
          <w:tcPr>
            <w:tcW w:w="1545" w:type="dxa"/>
            <w:tcBorders>
              <w:top w:val="single" w:sz="4" w:space="0" w:color="auto"/>
              <w:left w:val="single" w:sz="12" w:space="0" w:color="auto"/>
              <w:bottom w:val="single" w:sz="4" w:space="0" w:color="auto"/>
            </w:tcBorders>
          </w:tcPr>
          <w:p w14:paraId="6462E552" w14:textId="77777777" w:rsidR="00425669" w:rsidRPr="005246A1" w:rsidRDefault="00425669" w:rsidP="00B82878">
            <w:pPr>
              <w:pStyle w:val="ae"/>
              <w:ind w:leftChars="0" w:left="0"/>
              <w:rPr>
                <w:rFonts w:ascii="Times New Roman" w:eastAsia="Meiryo UI" w:hAnsi="Times New Roman"/>
              </w:rPr>
            </w:pPr>
          </w:p>
        </w:tc>
        <w:tc>
          <w:tcPr>
            <w:tcW w:w="1134" w:type="dxa"/>
            <w:tcBorders>
              <w:top w:val="single" w:sz="4" w:space="0" w:color="auto"/>
              <w:bottom w:val="single" w:sz="4" w:space="0" w:color="auto"/>
            </w:tcBorders>
          </w:tcPr>
          <w:p w14:paraId="41046749" w14:textId="32DBF031"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参照</w:t>
            </w:r>
            <w:r w:rsidRPr="005246A1">
              <w:rPr>
                <w:rFonts w:ascii="Times New Roman" w:eastAsia="Meiryo UI" w:hAnsi="Times New Roman"/>
              </w:rPr>
              <w:t xml:space="preserve"> tham khảo</w:t>
            </w:r>
          </w:p>
        </w:tc>
        <w:tc>
          <w:tcPr>
            <w:tcW w:w="3922" w:type="dxa"/>
            <w:gridSpan w:val="3"/>
            <w:tcBorders>
              <w:top w:val="single" w:sz="4" w:space="0" w:color="auto"/>
              <w:bottom w:val="single" w:sz="4" w:space="0" w:color="auto"/>
            </w:tcBorders>
          </w:tcPr>
          <w:p w14:paraId="1C8ED121" w14:textId="2253E5A5"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btn-outline-primary</w:t>
            </w:r>
          </w:p>
        </w:tc>
        <w:tc>
          <w:tcPr>
            <w:tcW w:w="1860" w:type="dxa"/>
            <w:tcBorders>
              <w:top w:val="single" w:sz="4" w:space="0" w:color="auto"/>
              <w:bottom w:val="single" w:sz="4" w:space="0" w:color="auto"/>
              <w:right w:val="single" w:sz="12" w:space="0" w:color="auto"/>
            </w:tcBorders>
          </w:tcPr>
          <w:p w14:paraId="7F4DAD3B" w14:textId="492657AA"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S</w:t>
            </w:r>
            <w:r w:rsidRPr="005246A1">
              <w:rPr>
                <w:rFonts w:ascii="Times New Roman" w:eastAsia="Meiryo UI" w:hAnsi="Times New Roman"/>
                <w:lang w:val="vi-VN"/>
              </w:rPr>
              <w:t>ử</w:t>
            </w:r>
            <w:r w:rsidRPr="005246A1">
              <w:rPr>
                <w:rFonts w:ascii="Times New Roman" w:eastAsia="Meiryo UI" w:hAnsi="Times New Roman"/>
              </w:rPr>
              <w:t xml:space="preserve"> dụng bootstrap</w:t>
            </w:r>
          </w:p>
        </w:tc>
      </w:tr>
      <w:tr w:rsidR="00425669" w:rsidRPr="005246A1" w14:paraId="16BAF98A" w14:textId="77777777" w:rsidTr="009200DD">
        <w:trPr>
          <w:trHeight w:val="345"/>
        </w:trPr>
        <w:tc>
          <w:tcPr>
            <w:tcW w:w="1545" w:type="dxa"/>
            <w:tcBorders>
              <w:top w:val="single" w:sz="4" w:space="0" w:color="auto"/>
              <w:left w:val="single" w:sz="12" w:space="0" w:color="auto"/>
              <w:bottom w:val="single" w:sz="4" w:space="0" w:color="auto"/>
            </w:tcBorders>
          </w:tcPr>
          <w:p w14:paraId="1BC2C578" w14:textId="77777777" w:rsidR="00425669" w:rsidRPr="005246A1" w:rsidRDefault="00425669" w:rsidP="00B82878">
            <w:pPr>
              <w:pStyle w:val="ae"/>
              <w:ind w:leftChars="0" w:left="0"/>
              <w:rPr>
                <w:rFonts w:ascii="Times New Roman" w:eastAsia="Meiryo UI" w:hAnsi="Times New Roman"/>
              </w:rPr>
            </w:pPr>
          </w:p>
        </w:tc>
        <w:tc>
          <w:tcPr>
            <w:tcW w:w="1134" w:type="dxa"/>
            <w:tcBorders>
              <w:top w:val="single" w:sz="4" w:space="0" w:color="auto"/>
              <w:bottom w:val="single" w:sz="4" w:space="0" w:color="auto"/>
            </w:tcBorders>
          </w:tcPr>
          <w:p w14:paraId="1A1E6097" w14:textId="4CE9018C"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選択</w:t>
            </w:r>
            <w:r w:rsidRPr="005246A1">
              <w:rPr>
                <w:rFonts w:ascii="Times New Roman" w:eastAsia="Meiryo UI" w:hAnsi="Times New Roman"/>
              </w:rPr>
              <w:t xml:space="preserve"> chọn</w:t>
            </w:r>
          </w:p>
        </w:tc>
        <w:tc>
          <w:tcPr>
            <w:tcW w:w="3922" w:type="dxa"/>
            <w:gridSpan w:val="3"/>
            <w:tcBorders>
              <w:top w:val="single" w:sz="4" w:space="0" w:color="auto"/>
              <w:bottom w:val="single" w:sz="4" w:space="0" w:color="auto"/>
            </w:tcBorders>
          </w:tcPr>
          <w:p w14:paraId="5D68AEE3" w14:textId="1478EE20"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btn-outline-primary</w:t>
            </w:r>
          </w:p>
        </w:tc>
        <w:tc>
          <w:tcPr>
            <w:tcW w:w="1860" w:type="dxa"/>
            <w:tcBorders>
              <w:top w:val="single" w:sz="4" w:space="0" w:color="auto"/>
              <w:bottom w:val="single" w:sz="4" w:space="0" w:color="auto"/>
              <w:right w:val="single" w:sz="12" w:space="0" w:color="auto"/>
            </w:tcBorders>
          </w:tcPr>
          <w:p w14:paraId="390883F4" w14:textId="4C83CE9A"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S</w:t>
            </w:r>
            <w:r w:rsidRPr="005246A1">
              <w:rPr>
                <w:rFonts w:ascii="Times New Roman" w:eastAsia="Meiryo UI" w:hAnsi="Times New Roman"/>
                <w:lang w:val="vi-VN"/>
              </w:rPr>
              <w:t>ử</w:t>
            </w:r>
            <w:r w:rsidRPr="005246A1">
              <w:rPr>
                <w:rFonts w:ascii="Times New Roman" w:eastAsia="Meiryo UI" w:hAnsi="Times New Roman"/>
              </w:rPr>
              <w:t xml:space="preserve"> dụng bootstrap</w:t>
            </w:r>
          </w:p>
        </w:tc>
      </w:tr>
      <w:tr w:rsidR="00425669" w:rsidRPr="005246A1" w14:paraId="155C5070" w14:textId="77777777" w:rsidTr="009200DD">
        <w:trPr>
          <w:trHeight w:val="345"/>
        </w:trPr>
        <w:tc>
          <w:tcPr>
            <w:tcW w:w="1545" w:type="dxa"/>
            <w:tcBorders>
              <w:top w:val="single" w:sz="4" w:space="0" w:color="auto"/>
              <w:left w:val="single" w:sz="12" w:space="0" w:color="auto"/>
              <w:bottom w:val="single" w:sz="12" w:space="0" w:color="auto"/>
            </w:tcBorders>
          </w:tcPr>
          <w:p w14:paraId="3705118A" w14:textId="77777777" w:rsidR="00425669" w:rsidRPr="005246A1" w:rsidRDefault="00425669" w:rsidP="00B82878">
            <w:pPr>
              <w:pStyle w:val="ae"/>
              <w:ind w:leftChars="0" w:left="0"/>
              <w:rPr>
                <w:rFonts w:ascii="Times New Roman" w:eastAsia="Meiryo UI" w:hAnsi="Times New Roman"/>
              </w:rPr>
            </w:pPr>
          </w:p>
        </w:tc>
        <w:tc>
          <w:tcPr>
            <w:tcW w:w="1134" w:type="dxa"/>
            <w:tcBorders>
              <w:top w:val="single" w:sz="4" w:space="0" w:color="auto"/>
              <w:bottom w:val="single" w:sz="12" w:space="0" w:color="auto"/>
            </w:tcBorders>
          </w:tcPr>
          <w:p w14:paraId="587EA469" w14:textId="21ED311A"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検索</w:t>
            </w:r>
            <w:r w:rsidRPr="005246A1">
              <w:rPr>
                <w:rFonts w:ascii="Times New Roman" w:eastAsia="Meiryo UI" w:hAnsi="Times New Roman"/>
              </w:rPr>
              <w:t xml:space="preserve"> tìm</w:t>
            </w:r>
          </w:p>
        </w:tc>
        <w:tc>
          <w:tcPr>
            <w:tcW w:w="3922" w:type="dxa"/>
            <w:gridSpan w:val="3"/>
            <w:tcBorders>
              <w:top w:val="single" w:sz="4" w:space="0" w:color="auto"/>
              <w:bottom w:val="single" w:sz="12" w:space="0" w:color="auto"/>
            </w:tcBorders>
          </w:tcPr>
          <w:p w14:paraId="59E8AD91" w14:textId="5FB07AC5"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btn-outline-primary</w:t>
            </w:r>
          </w:p>
        </w:tc>
        <w:tc>
          <w:tcPr>
            <w:tcW w:w="1860" w:type="dxa"/>
            <w:tcBorders>
              <w:top w:val="single" w:sz="4" w:space="0" w:color="auto"/>
              <w:bottom w:val="single" w:sz="12" w:space="0" w:color="auto"/>
              <w:right w:val="single" w:sz="12" w:space="0" w:color="auto"/>
            </w:tcBorders>
          </w:tcPr>
          <w:p w14:paraId="0A630FA8" w14:textId="613804D8" w:rsidR="00425669" w:rsidRPr="005246A1" w:rsidRDefault="00425669" w:rsidP="00B82878">
            <w:pPr>
              <w:pStyle w:val="ae"/>
              <w:ind w:leftChars="0" w:left="0"/>
              <w:rPr>
                <w:rFonts w:ascii="Times New Roman" w:eastAsia="Meiryo UI" w:hAnsi="Times New Roman"/>
              </w:rPr>
            </w:pPr>
            <w:r w:rsidRPr="005246A1">
              <w:rPr>
                <w:rFonts w:ascii="Times New Roman" w:eastAsia="Meiryo UI" w:hAnsi="Times New Roman"/>
              </w:rPr>
              <w:t>S</w:t>
            </w:r>
            <w:r w:rsidRPr="005246A1">
              <w:rPr>
                <w:rFonts w:ascii="Times New Roman" w:eastAsia="Meiryo UI" w:hAnsi="Times New Roman"/>
                <w:lang w:val="vi-VN"/>
              </w:rPr>
              <w:t>ử</w:t>
            </w:r>
            <w:r w:rsidRPr="005246A1">
              <w:rPr>
                <w:rFonts w:ascii="Times New Roman" w:eastAsia="Meiryo UI" w:hAnsi="Times New Roman"/>
              </w:rPr>
              <w:t xml:space="preserve"> dụng bootstrap</w:t>
            </w:r>
          </w:p>
        </w:tc>
      </w:tr>
    </w:tbl>
    <w:p w14:paraId="1000891F" w14:textId="4140F7C5" w:rsidR="00D52C09" w:rsidRPr="005246A1" w:rsidRDefault="00D52C09" w:rsidP="007D1F43">
      <w:pPr>
        <w:pStyle w:val="a0"/>
        <w:ind w:left="606" w:hangingChars="300" w:hanging="606"/>
        <w:rPr>
          <w:rFonts w:ascii="Times New Roman" w:eastAsia="Meiryo UI" w:hAnsi="Times New Roman"/>
          <w:sz w:val="22"/>
        </w:rPr>
      </w:pPr>
    </w:p>
    <w:p w14:paraId="746E050C" w14:textId="77777777" w:rsidR="009200DD" w:rsidRPr="005246A1" w:rsidRDefault="009200DD" w:rsidP="007D1F43">
      <w:pPr>
        <w:pStyle w:val="a0"/>
        <w:ind w:left="606" w:hangingChars="300" w:hanging="606"/>
        <w:rPr>
          <w:rFonts w:ascii="Times New Roman" w:eastAsia="Meiryo UI" w:hAnsi="Times New Roman"/>
          <w:sz w:val="22"/>
        </w:rPr>
      </w:pPr>
    </w:p>
    <w:p w14:paraId="456DC8D6" w14:textId="568B656A" w:rsidR="00CB4097" w:rsidRPr="005246A1" w:rsidRDefault="00425669" w:rsidP="00CB4097">
      <w:pPr>
        <w:pStyle w:val="Heading2"/>
        <w:tabs>
          <w:tab w:val="num" w:pos="902"/>
        </w:tabs>
        <w:ind w:hanging="699"/>
        <w:rPr>
          <w:rFonts w:ascii="Times New Roman" w:hAnsi="Times New Roman"/>
        </w:rPr>
      </w:pPr>
      <w:r w:rsidRPr="005246A1">
        <w:rPr>
          <w:rFonts w:ascii="Times New Roman" w:hAnsi="Times New Roman"/>
        </w:rPr>
        <w:t>control</w:t>
      </w:r>
    </w:p>
    <w:p w14:paraId="0C33678B" w14:textId="2E704ED9" w:rsidR="0064707F" w:rsidRPr="005246A1" w:rsidRDefault="00425669" w:rsidP="0064707F">
      <w:pPr>
        <w:pStyle w:val="a0"/>
        <w:numPr>
          <w:ilvl w:val="0"/>
          <w:numId w:val="13"/>
        </w:numPr>
        <w:rPr>
          <w:rFonts w:ascii="Times New Roman" w:eastAsia="Meiryo UI" w:hAnsi="Times New Roman"/>
          <w:lang w:val="vi-VN"/>
        </w:rPr>
      </w:pPr>
      <w:r w:rsidRPr="005246A1">
        <w:rPr>
          <w:rFonts w:ascii="Times New Roman" w:eastAsia="Meiryo UI" w:hAnsi="Times New Roman"/>
        </w:rPr>
        <w:t>do các control d</w:t>
      </w:r>
      <w:r w:rsidRPr="005246A1">
        <w:rPr>
          <w:rFonts w:ascii="Times New Roman" w:eastAsia="Meiryo UI" w:hAnsi="Times New Roman"/>
          <w:lang w:val="vi-VN"/>
        </w:rPr>
        <w:t xml:space="preserve">ưới đây được chuẩn bị để common nên sẽ không được tạo riêng. Cách sử dụng được mô tả trong từng </w:t>
      </w:r>
      <w:r w:rsidRPr="005246A1">
        <w:rPr>
          <w:rFonts w:ascii="Times New Roman" w:eastAsia="Meiryo UI" w:hAnsi="Times New Roman"/>
          <w:lang w:val="vi-VN"/>
        </w:rPr>
        <w:lastRenderedPageBreak/>
        <w:t>tài liệu.</w:t>
      </w:r>
      <w:r w:rsidR="0064707F" w:rsidRPr="005246A1">
        <w:rPr>
          <w:rFonts w:ascii="Times New Roman" w:eastAsia="Meiryo UI" w:hAnsi="Times New Roman"/>
          <w:lang w:val="vi-VN"/>
        </w:rPr>
        <w:t>。</w:t>
      </w:r>
    </w:p>
    <w:p w14:paraId="63D2DE20" w14:textId="28666785" w:rsidR="0064707F" w:rsidRPr="005246A1" w:rsidRDefault="0064707F" w:rsidP="0064707F">
      <w:pPr>
        <w:pStyle w:val="a0"/>
        <w:ind w:left="615" w:firstLine="0"/>
        <w:rPr>
          <w:rFonts w:ascii="Times New Roman" w:eastAsia="Meiryo UI" w:hAnsi="Times New Roman"/>
          <w:lang w:val="vi-VN"/>
        </w:rPr>
      </w:pPr>
      <w:r w:rsidRPr="005246A1">
        <w:rPr>
          <w:rFonts w:ascii="Times New Roman" w:eastAsia="Meiryo UI" w:hAnsi="Times New Roman"/>
        </w:rPr>
        <w:t>・</w:t>
      </w:r>
      <w:r w:rsidR="00425669" w:rsidRPr="005246A1">
        <w:rPr>
          <w:rFonts w:ascii="Times New Roman" w:eastAsia="Meiryo UI" w:hAnsi="Times New Roman"/>
          <w:lang w:val="vi-VN"/>
        </w:rPr>
        <w:t>các màn chức năng sort dựa trên title paging, hiển thị danh sách, chọn calendar (DatePicker), màn chờ xử lý</w:t>
      </w:r>
    </w:p>
    <w:p w14:paraId="60259B7A" w14:textId="5734D772" w:rsidR="007A7B31" w:rsidRPr="005246A1" w:rsidRDefault="007A7B31" w:rsidP="007D1F43">
      <w:pPr>
        <w:pStyle w:val="a0"/>
        <w:ind w:left="606" w:hangingChars="300" w:hanging="606"/>
        <w:rPr>
          <w:rFonts w:ascii="Times New Roman" w:eastAsia="Meiryo UI" w:hAnsi="Times New Roman"/>
          <w:sz w:val="22"/>
          <w:lang w:val="vi-VN"/>
        </w:rPr>
      </w:pPr>
    </w:p>
    <w:p w14:paraId="213A2741" w14:textId="77777777" w:rsidR="0064707F" w:rsidRPr="005246A1" w:rsidRDefault="0064707F" w:rsidP="007D1F43">
      <w:pPr>
        <w:pStyle w:val="a0"/>
        <w:ind w:left="606" w:hangingChars="300" w:hanging="606"/>
        <w:rPr>
          <w:rFonts w:ascii="Times New Roman" w:eastAsia="Meiryo UI" w:hAnsi="Times New Roman"/>
          <w:sz w:val="22"/>
          <w:lang w:val="vi-VN"/>
        </w:rPr>
      </w:pPr>
    </w:p>
    <w:p w14:paraId="5E0E920A" w14:textId="6B48465B" w:rsidR="007A7B31" w:rsidRPr="005246A1" w:rsidRDefault="00425669" w:rsidP="007A7B31">
      <w:pPr>
        <w:pStyle w:val="Heading1"/>
        <w:rPr>
          <w:rFonts w:ascii="Times New Roman" w:eastAsia="Meiryo UI" w:hAnsi="Times New Roman"/>
          <w:lang w:val="vi-VN"/>
        </w:rPr>
      </w:pPr>
      <w:r w:rsidRPr="005246A1">
        <w:rPr>
          <w:rFonts w:ascii="Times New Roman" w:eastAsia="Meiryo UI" w:hAnsi="Times New Roman"/>
          <w:lang w:val="vi-VN"/>
        </w:rPr>
        <w:lastRenderedPageBreak/>
        <w:t>giới hạn chức năng với từng user</w:t>
      </w:r>
    </w:p>
    <w:p w14:paraId="70057753" w14:textId="3F418464" w:rsidR="007A7B31" w:rsidRPr="005246A1" w:rsidRDefault="00425669" w:rsidP="007A7B31">
      <w:pPr>
        <w:pStyle w:val="Heading2"/>
        <w:tabs>
          <w:tab w:val="num" w:pos="902"/>
        </w:tabs>
        <w:ind w:hanging="699"/>
        <w:rPr>
          <w:rFonts w:ascii="Times New Roman" w:hAnsi="Times New Roman"/>
        </w:rPr>
      </w:pPr>
      <w:r w:rsidRPr="005246A1">
        <w:rPr>
          <w:rFonts w:ascii="Times New Roman" w:hAnsi="Times New Roman"/>
          <w:lang w:val="vi-VN"/>
        </w:rPr>
        <w:t xml:space="preserve"> </w:t>
      </w:r>
      <w:r w:rsidRPr="005246A1">
        <w:rPr>
          <w:rFonts w:ascii="Times New Roman" w:hAnsi="Times New Roman"/>
        </w:rPr>
        <w:t>l</w:t>
      </w:r>
      <w:r w:rsidRPr="005246A1">
        <w:rPr>
          <w:rFonts w:ascii="Times New Roman" w:hAnsi="Times New Roman"/>
          <w:lang w:val="vi-VN"/>
        </w:rPr>
        <w:t>ưu trữ vào session</w:t>
      </w:r>
    </w:p>
    <w:p w14:paraId="517E68B0" w14:textId="57AF7D53" w:rsidR="008937AF" w:rsidRPr="005246A1" w:rsidRDefault="00A704A7" w:rsidP="00A704A7">
      <w:pPr>
        <w:pStyle w:val="a0"/>
        <w:numPr>
          <w:ilvl w:val="0"/>
          <w:numId w:val="13"/>
        </w:numPr>
        <w:rPr>
          <w:rFonts w:ascii="Times New Roman" w:eastAsia="Meiryo UI" w:hAnsi="Times New Roman"/>
        </w:rPr>
      </w:pPr>
      <w:r w:rsidRPr="005246A1">
        <w:rPr>
          <w:rFonts w:ascii="Times New Roman" w:eastAsia="Meiryo UI" w:hAnsi="Times New Roman"/>
        </w:rPr>
        <w:t>Sau khi login b</w:t>
      </w:r>
      <w:r w:rsidRPr="005246A1">
        <w:rPr>
          <w:rFonts w:ascii="Times New Roman" w:eastAsia="Meiryo UI" w:hAnsi="Times New Roman"/>
          <w:lang w:val="vi-VN"/>
        </w:rPr>
        <w:t>ằng single sign-on</w:t>
      </w:r>
      <w:r w:rsidRPr="005246A1">
        <w:rPr>
          <w:rFonts w:ascii="Times New Roman" w:eastAsia="Meiryo UI" w:hAnsi="Times New Roman"/>
        </w:rPr>
        <w:t>, lấy thông tin system có thể sử dụng, thông tin subsystem dựa trên user master của database, lấy thông tin tên hiển thị trên menu, thông tin module từ database rồi lưu trữ vào session</w:t>
      </w:r>
    </w:p>
    <w:p w14:paraId="62B1A324" w14:textId="75AB31FB" w:rsidR="007A7B31" w:rsidRPr="005246A1" w:rsidRDefault="007A7B31" w:rsidP="007A7B31">
      <w:pPr>
        <w:pStyle w:val="a0"/>
        <w:ind w:left="0" w:firstLine="0"/>
        <w:rPr>
          <w:rFonts w:ascii="Times New Roman" w:eastAsia="Meiryo UI" w:hAnsi="Times New Roman"/>
        </w:rPr>
      </w:pPr>
    </w:p>
    <w:p w14:paraId="43A9643E" w14:textId="77777777" w:rsidR="00D31893" w:rsidRPr="005246A1" w:rsidRDefault="00D31893" w:rsidP="007A7B31">
      <w:pPr>
        <w:pStyle w:val="a0"/>
        <w:ind w:left="0" w:firstLine="0"/>
        <w:rPr>
          <w:rFonts w:ascii="Times New Roman" w:eastAsia="Meiryo UI" w:hAnsi="Times New Roman"/>
        </w:rPr>
      </w:pPr>
    </w:p>
    <w:p w14:paraId="53CC9144" w14:textId="409B104D" w:rsidR="007A7B31" w:rsidRPr="005246A1" w:rsidRDefault="00A704A7" w:rsidP="007A7B31">
      <w:pPr>
        <w:pStyle w:val="Heading2"/>
        <w:tabs>
          <w:tab w:val="num" w:pos="902"/>
        </w:tabs>
        <w:ind w:hanging="699"/>
        <w:rPr>
          <w:rFonts w:ascii="Times New Roman" w:hAnsi="Times New Roman"/>
        </w:rPr>
      </w:pPr>
      <w:r w:rsidRPr="005246A1">
        <w:rPr>
          <w:rFonts w:ascii="Times New Roman" w:hAnsi="Times New Roman"/>
        </w:rPr>
        <w:t>Màn menu</w:t>
      </w:r>
    </w:p>
    <w:p w14:paraId="1F7260EB" w14:textId="3A906259" w:rsidR="004018E8" w:rsidRPr="005246A1" w:rsidRDefault="00A704A7" w:rsidP="004018E8">
      <w:pPr>
        <w:pStyle w:val="a0"/>
        <w:numPr>
          <w:ilvl w:val="0"/>
          <w:numId w:val="13"/>
        </w:numPr>
        <w:rPr>
          <w:rFonts w:ascii="Times New Roman" w:eastAsia="Meiryo UI" w:hAnsi="Times New Roman"/>
        </w:rPr>
      </w:pPr>
      <w:r w:rsidRPr="005246A1">
        <w:rPr>
          <w:rFonts w:ascii="Times New Roman" w:eastAsia="Meiryo UI" w:hAnsi="Times New Roman"/>
        </w:rPr>
        <w:t>Hiển thị menu lên màn hình dựa trên nội dung session</w:t>
      </w:r>
    </w:p>
    <w:p w14:paraId="1D54DB3D" w14:textId="2366AA5F" w:rsidR="00234B9C" w:rsidRPr="005246A1" w:rsidRDefault="00A704A7" w:rsidP="00234B9C">
      <w:pPr>
        <w:pStyle w:val="a0"/>
        <w:numPr>
          <w:ilvl w:val="0"/>
          <w:numId w:val="13"/>
        </w:numPr>
        <w:rPr>
          <w:rFonts w:ascii="Times New Roman" w:eastAsia="Meiryo UI" w:hAnsi="Times New Roman"/>
        </w:rPr>
      </w:pPr>
      <w:r w:rsidRPr="005246A1">
        <w:rPr>
          <w:rFonts w:ascii="Times New Roman" w:eastAsia="Meiryo UI" w:hAnsi="Times New Roman"/>
        </w:rPr>
        <w:t xml:space="preserve">Khi ấn vào menu, hiển thị màn top của từng menu dựa trên nội dung session, </w:t>
      </w:r>
      <w:r w:rsidR="00026ED1" w:rsidRPr="005246A1">
        <w:rPr>
          <w:rFonts w:ascii="Times New Roman" w:eastAsia="Meiryo UI" w:hAnsi="Times New Roman"/>
        </w:rPr>
        <w:t>hiển thị sub menu</w:t>
      </w:r>
    </w:p>
    <w:p w14:paraId="5854FAD0" w14:textId="03B5FC11" w:rsidR="007B41A6" w:rsidRPr="005246A1" w:rsidRDefault="00026ED1" w:rsidP="007B41A6">
      <w:pPr>
        <w:pStyle w:val="a0"/>
        <w:numPr>
          <w:ilvl w:val="0"/>
          <w:numId w:val="13"/>
        </w:numPr>
        <w:rPr>
          <w:rFonts w:ascii="Times New Roman" w:eastAsia="Meiryo UI" w:hAnsi="Times New Roman"/>
        </w:rPr>
      </w:pPr>
      <w:r w:rsidRPr="005246A1">
        <w:rPr>
          <w:rFonts w:ascii="Times New Roman" w:eastAsia="Meiryo UI" w:hAnsi="Times New Roman"/>
        </w:rPr>
        <w:t>Khi ấn vào sub menu, mở ra màn sub menu dựa trên nội dung session</w:t>
      </w:r>
    </w:p>
    <w:p w14:paraId="3DC560F1" w14:textId="1E4C9388" w:rsidR="00422E41" w:rsidRPr="005246A1" w:rsidRDefault="00422E41" w:rsidP="007D1F43">
      <w:pPr>
        <w:pStyle w:val="a0"/>
        <w:ind w:left="606" w:hangingChars="300" w:hanging="606"/>
        <w:rPr>
          <w:rFonts w:ascii="Times New Roman" w:eastAsia="Meiryo UI" w:hAnsi="Times New Roman"/>
          <w:sz w:val="22"/>
        </w:rPr>
      </w:pPr>
    </w:p>
    <w:p w14:paraId="7AC48219" w14:textId="77777777" w:rsidR="00FC37F3" w:rsidRPr="005246A1" w:rsidRDefault="00FC37F3" w:rsidP="007D1F43">
      <w:pPr>
        <w:pStyle w:val="a0"/>
        <w:ind w:left="606" w:hangingChars="300" w:hanging="606"/>
        <w:rPr>
          <w:rFonts w:ascii="Times New Roman" w:eastAsia="Meiryo UI" w:hAnsi="Times New Roman"/>
          <w:sz w:val="22"/>
        </w:rPr>
      </w:pPr>
    </w:p>
    <w:p w14:paraId="37FD1292" w14:textId="7D68DFD7" w:rsidR="00422E41" w:rsidRPr="005246A1" w:rsidRDefault="00026ED1" w:rsidP="00422E41">
      <w:pPr>
        <w:pStyle w:val="Heading2"/>
        <w:tabs>
          <w:tab w:val="num" w:pos="902"/>
        </w:tabs>
        <w:ind w:hanging="699"/>
        <w:rPr>
          <w:rFonts w:ascii="Times New Roman" w:hAnsi="Times New Roman"/>
        </w:rPr>
      </w:pPr>
      <w:r w:rsidRPr="005246A1">
        <w:rPr>
          <w:rFonts w:ascii="Times New Roman" w:hAnsi="Times New Roman"/>
        </w:rPr>
        <w:t>check quyền của từng màn</w:t>
      </w:r>
    </w:p>
    <w:p w14:paraId="54B29CEE" w14:textId="6271FACE" w:rsidR="00586115" w:rsidRPr="005246A1" w:rsidRDefault="00026ED1" w:rsidP="00586115">
      <w:pPr>
        <w:pStyle w:val="a0"/>
        <w:numPr>
          <w:ilvl w:val="0"/>
          <w:numId w:val="13"/>
        </w:numPr>
        <w:rPr>
          <w:rFonts w:ascii="Times New Roman" w:eastAsia="Meiryo UI" w:hAnsi="Times New Roman"/>
        </w:rPr>
      </w:pPr>
      <w:r w:rsidRPr="005246A1">
        <w:rPr>
          <w:rFonts w:ascii="Times New Roman" w:eastAsia="Meiryo UI" w:hAnsi="Times New Roman"/>
          <w:lang w:val="vi-VN"/>
        </w:rPr>
        <w:t>ở từng màn, đầu tiên hãy so sánh path cả màn với path của session, check xem có giới hạn quyền không</w:t>
      </w:r>
    </w:p>
    <w:p w14:paraId="7BBDE78A" w14:textId="622E5F3B" w:rsidR="00586115" w:rsidRPr="005246A1" w:rsidRDefault="00026ED1" w:rsidP="00586115">
      <w:pPr>
        <w:pStyle w:val="a0"/>
        <w:ind w:left="615" w:firstLine="0"/>
        <w:rPr>
          <w:rFonts w:ascii="Times New Roman" w:eastAsia="Meiryo UI" w:hAnsi="Times New Roman"/>
          <w:lang w:val="vi-VN"/>
        </w:rPr>
      </w:pPr>
      <w:r w:rsidRPr="005246A1">
        <w:rPr>
          <w:rFonts w:ascii="Times New Roman" w:eastAsia="Meiryo UI" w:hAnsi="Times New Roman"/>
        </w:rPr>
        <w:t>tr</w:t>
      </w:r>
      <w:r w:rsidRPr="005246A1">
        <w:rPr>
          <w:rFonts w:ascii="Times New Roman" w:eastAsia="Meiryo UI" w:hAnsi="Times New Roman"/>
          <w:lang w:val="vi-VN"/>
        </w:rPr>
        <w:t>ường hợp không có giới hạn</w:t>
      </w:r>
      <w:r w:rsidR="00586115" w:rsidRPr="005246A1">
        <w:rPr>
          <w:rFonts w:ascii="Times New Roman" w:eastAsia="Meiryo UI" w:hAnsi="Times New Roman"/>
        </w:rPr>
        <w:t>、</w:t>
      </w:r>
      <w:r w:rsidRPr="005246A1">
        <w:rPr>
          <w:rFonts w:ascii="Times New Roman" w:eastAsia="Meiryo UI" w:hAnsi="Times New Roman"/>
        </w:rPr>
        <w:t>thì tr</w:t>
      </w:r>
      <w:r w:rsidRPr="005246A1">
        <w:rPr>
          <w:rFonts w:ascii="Times New Roman" w:eastAsia="Meiryo UI" w:hAnsi="Times New Roman"/>
          <w:lang w:val="vi-VN"/>
        </w:rPr>
        <w:t>ở về màn system top</w:t>
      </w:r>
    </w:p>
    <w:p w14:paraId="563E73DF" w14:textId="566A51ED" w:rsidR="00004757" w:rsidRPr="005246A1" w:rsidRDefault="00026ED1" w:rsidP="00004757">
      <w:pPr>
        <w:pStyle w:val="a0"/>
        <w:numPr>
          <w:ilvl w:val="0"/>
          <w:numId w:val="13"/>
        </w:numPr>
        <w:rPr>
          <w:rFonts w:ascii="Times New Roman" w:eastAsia="Meiryo UI" w:hAnsi="Times New Roman"/>
          <w:lang w:val="vi-VN"/>
        </w:rPr>
      </w:pPr>
      <w:r w:rsidRPr="005246A1">
        <w:rPr>
          <w:rFonts w:ascii="Times New Roman" w:eastAsia="Meiryo UI" w:hAnsi="Times New Roman"/>
          <w:lang w:val="vi-VN"/>
        </w:rPr>
        <w:t>Thực hiện check tương tự cho màn di chuyển từ màn sub menu</w:t>
      </w:r>
    </w:p>
    <w:p w14:paraId="23EAEF7F" w14:textId="77777777" w:rsidR="005840B3" w:rsidRPr="005246A1" w:rsidRDefault="005840B3" w:rsidP="00422E41">
      <w:pPr>
        <w:pStyle w:val="a0"/>
        <w:ind w:left="606" w:hangingChars="300" w:hanging="606"/>
        <w:rPr>
          <w:rFonts w:ascii="Times New Roman" w:eastAsia="Meiryo UI" w:hAnsi="Times New Roman"/>
          <w:sz w:val="22"/>
          <w:lang w:val="vi-VN"/>
        </w:rPr>
      </w:pPr>
    </w:p>
    <w:p w14:paraId="19D7D873" w14:textId="08977066" w:rsidR="00422E41" w:rsidRPr="005246A1" w:rsidRDefault="00422E41" w:rsidP="007D1F43">
      <w:pPr>
        <w:pStyle w:val="a0"/>
        <w:ind w:left="606" w:hangingChars="300" w:hanging="606"/>
        <w:rPr>
          <w:rFonts w:ascii="Times New Roman" w:eastAsia="Meiryo UI" w:hAnsi="Times New Roman"/>
          <w:sz w:val="22"/>
          <w:lang w:val="vi-VN"/>
        </w:rPr>
      </w:pPr>
    </w:p>
    <w:p w14:paraId="34BFAA82" w14:textId="77777777" w:rsidR="00422E41" w:rsidRPr="005246A1" w:rsidRDefault="00422E41" w:rsidP="007D1F43">
      <w:pPr>
        <w:pStyle w:val="a0"/>
        <w:ind w:left="606" w:hangingChars="300" w:hanging="606"/>
        <w:rPr>
          <w:rFonts w:ascii="Times New Roman" w:eastAsia="Meiryo UI" w:hAnsi="Times New Roman"/>
          <w:sz w:val="22"/>
          <w:lang w:val="vi-VN"/>
        </w:rPr>
      </w:pPr>
    </w:p>
    <w:p w14:paraId="3C268B33" w14:textId="77777777" w:rsidR="00D52C09" w:rsidRPr="005246A1" w:rsidRDefault="00D52C09" w:rsidP="007D1F43">
      <w:pPr>
        <w:pStyle w:val="a0"/>
        <w:ind w:left="606" w:hangingChars="300" w:hanging="606"/>
        <w:rPr>
          <w:rFonts w:ascii="Times New Roman" w:eastAsia="Meiryo UI" w:hAnsi="Times New Roman"/>
          <w:sz w:val="22"/>
          <w:lang w:val="vi-VN"/>
        </w:rPr>
      </w:pPr>
    </w:p>
    <w:bookmarkEnd w:id="7"/>
    <w:bookmarkEnd w:id="8"/>
    <w:bookmarkEnd w:id="9"/>
    <w:p w14:paraId="7709FE90" w14:textId="085810C5" w:rsidR="002C594D" w:rsidRPr="005246A1" w:rsidRDefault="00551771" w:rsidP="00551771">
      <w:pPr>
        <w:pStyle w:val="Heading1"/>
        <w:ind w:left="426" w:hanging="426"/>
        <w:rPr>
          <w:rFonts w:ascii="Times New Roman" w:eastAsia="Meiryo UI" w:hAnsi="Times New Roman"/>
        </w:rPr>
      </w:pPr>
      <w:r w:rsidRPr="005246A1">
        <w:rPr>
          <w:rFonts w:ascii="Times New Roman" w:eastAsia="Meiryo UI" w:hAnsi="Times New Roman"/>
          <w:lang w:val="vi-VN"/>
        </w:rPr>
        <w:lastRenderedPageBreak/>
        <w:t xml:space="preserve"> </w:t>
      </w:r>
      <w:bookmarkStart w:id="20" w:name="_Toc43210277"/>
      <w:r w:rsidR="002C594D" w:rsidRPr="005246A1">
        <w:rPr>
          <w:rFonts w:ascii="Times New Roman" w:eastAsia="Meiryo UI" w:hAnsi="Times New Roman"/>
        </w:rPr>
        <w:t>改定履歴</w:t>
      </w:r>
      <w:bookmarkEnd w:id="20"/>
    </w:p>
    <w:p w14:paraId="5577D977" w14:textId="77777777" w:rsidR="00B94B15" w:rsidRPr="005246A1" w:rsidRDefault="00B94B15">
      <w:pPr>
        <w:spacing w:afterLines="50" w:after="120"/>
        <w:rPr>
          <w:rFonts w:ascii="Times New Roman" w:eastAsia="Meiryo UI" w:hAnsi="Times New Roman"/>
          <w:b/>
          <w:bCs/>
          <w:sz w:val="24"/>
        </w:rPr>
      </w:pPr>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86"/>
        <w:gridCol w:w="5218"/>
        <w:gridCol w:w="1009"/>
        <w:gridCol w:w="1009"/>
        <w:gridCol w:w="1134"/>
      </w:tblGrid>
      <w:tr w:rsidR="00B94B15" w:rsidRPr="005246A1" w14:paraId="2D5CD82E" w14:textId="77777777">
        <w:tc>
          <w:tcPr>
            <w:tcW w:w="786" w:type="dxa"/>
            <w:tcBorders>
              <w:bottom w:val="double" w:sz="4" w:space="0" w:color="auto"/>
            </w:tcBorders>
            <w:shd w:val="clear" w:color="auto" w:fill="C0C0C0"/>
          </w:tcPr>
          <w:p w14:paraId="71DE8D82" w14:textId="77777777" w:rsidR="00B94B15" w:rsidRPr="005246A1" w:rsidRDefault="00B94B15">
            <w:pPr>
              <w:pStyle w:val="a"/>
              <w:ind w:left="0" w:firstLine="0"/>
              <w:jc w:val="center"/>
              <w:rPr>
                <w:rFonts w:ascii="Times New Roman" w:eastAsia="Meiryo UI" w:hAnsi="Times New Roman"/>
              </w:rPr>
            </w:pPr>
            <w:r w:rsidRPr="005246A1">
              <w:rPr>
                <w:rFonts w:ascii="Times New Roman" w:eastAsia="Meiryo UI" w:hAnsi="Times New Roman"/>
              </w:rPr>
              <w:t>ＮＯ</w:t>
            </w:r>
          </w:p>
        </w:tc>
        <w:tc>
          <w:tcPr>
            <w:tcW w:w="5218" w:type="dxa"/>
            <w:tcBorders>
              <w:bottom w:val="double" w:sz="4" w:space="0" w:color="auto"/>
            </w:tcBorders>
            <w:shd w:val="clear" w:color="auto" w:fill="C0C0C0"/>
          </w:tcPr>
          <w:p w14:paraId="01E7A7EC" w14:textId="77777777" w:rsidR="00B94B15" w:rsidRPr="005246A1" w:rsidRDefault="00B94B15">
            <w:pPr>
              <w:pStyle w:val="a"/>
              <w:ind w:left="0" w:firstLine="0"/>
              <w:jc w:val="center"/>
              <w:rPr>
                <w:rFonts w:ascii="Times New Roman" w:eastAsia="Meiryo UI" w:hAnsi="Times New Roman"/>
              </w:rPr>
            </w:pPr>
            <w:r w:rsidRPr="005246A1">
              <w:rPr>
                <w:rFonts w:ascii="Times New Roman" w:eastAsia="Meiryo UI" w:hAnsi="Times New Roman"/>
              </w:rPr>
              <w:t>内</w:t>
            </w:r>
            <w:r w:rsidRPr="005246A1">
              <w:rPr>
                <w:rFonts w:ascii="Times New Roman" w:eastAsia="Meiryo UI" w:hAnsi="Times New Roman"/>
              </w:rPr>
              <w:t xml:space="preserve">    </w:t>
            </w:r>
            <w:r w:rsidRPr="005246A1">
              <w:rPr>
                <w:rFonts w:ascii="Times New Roman" w:eastAsia="Meiryo UI" w:hAnsi="Times New Roman"/>
              </w:rPr>
              <w:t>容</w:t>
            </w:r>
          </w:p>
        </w:tc>
        <w:tc>
          <w:tcPr>
            <w:tcW w:w="1009" w:type="dxa"/>
            <w:tcBorders>
              <w:bottom w:val="double" w:sz="4" w:space="0" w:color="auto"/>
            </w:tcBorders>
            <w:shd w:val="clear" w:color="auto" w:fill="C0C0C0"/>
          </w:tcPr>
          <w:p w14:paraId="2F21A73B" w14:textId="77777777" w:rsidR="00B94B15" w:rsidRPr="005246A1" w:rsidRDefault="00B94B15">
            <w:pPr>
              <w:pStyle w:val="a"/>
              <w:ind w:left="0" w:firstLine="0"/>
              <w:jc w:val="center"/>
              <w:rPr>
                <w:rFonts w:ascii="Times New Roman" w:eastAsia="Meiryo UI" w:hAnsi="Times New Roman"/>
              </w:rPr>
            </w:pPr>
            <w:r w:rsidRPr="005246A1">
              <w:rPr>
                <w:rFonts w:ascii="Times New Roman" w:eastAsia="Meiryo UI" w:hAnsi="Times New Roman"/>
              </w:rPr>
              <w:t>承認</w:t>
            </w:r>
          </w:p>
        </w:tc>
        <w:tc>
          <w:tcPr>
            <w:tcW w:w="1009" w:type="dxa"/>
            <w:tcBorders>
              <w:bottom w:val="double" w:sz="4" w:space="0" w:color="auto"/>
            </w:tcBorders>
            <w:shd w:val="clear" w:color="auto" w:fill="C0C0C0"/>
          </w:tcPr>
          <w:p w14:paraId="39195981" w14:textId="77777777" w:rsidR="00B94B15" w:rsidRPr="005246A1" w:rsidRDefault="00B94B15">
            <w:pPr>
              <w:pStyle w:val="a"/>
              <w:ind w:left="0" w:firstLine="0"/>
              <w:jc w:val="center"/>
              <w:rPr>
                <w:rFonts w:ascii="Times New Roman" w:eastAsia="Meiryo UI" w:hAnsi="Times New Roman"/>
              </w:rPr>
            </w:pPr>
            <w:r w:rsidRPr="005246A1">
              <w:rPr>
                <w:rFonts w:ascii="Times New Roman" w:eastAsia="Meiryo UI" w:hAnsi="Times New Roman"/>
              </w:rPr>
              <w:t>担当</w:t>
            </w:r>
          </w:p>
        </w:tc>
        <w:tc>
          <w:tcPr>
            <w:tcW w:w="1134" w:type="dxa"/>
            <w:tcBorders>
              <w:bottom w:val="double" w:sz="4" w:space="0" w:color="auto"/>
            </w:tcBorders>
            <w:shd w:val="clear" w:color="auto" w:fill="C0C0C0"/>
          </w:tcPr>
          <w:p w14:paraId="1C8B76E4" w14:textId="77777777" w:rsidR="00B94B15" w:rsidRPr="005246A1" w:rsidRDefault="00B94B15">
            <w:pPr>
              <w:pStyle w:val="a"/>
              <w:ind w:left="0" w:firstLine="0"/>
              <w:jc w:val="center"/>
              <w:rPr>
                <w:rFonts w:ascii="Times New Roman" w:eastAsia="Meiryo UI" w:hAnsi="Times New Roman"/>
              </w:rPr>
            </w:pPr>
            <w:r w:rsidRPr="005246A1">
              <w:rPr>
                <w:rFonts w:ascii="Times New Roman" w:eastAsia="Meiryo UI" w:hAnsi="Times New Roman"/>
              </w:rPr>
              <w:t>日付</w:t>
            </w:r>
          </w:p>
        </w:tc>
      </w:tr>
      <w:tr w:rsidR="00B94B15" w:rsidRPr="005246A1" w14:paraId="498E0552" w14:textId="77777777">
        <w:trPr>
          <w:trHeight w:val="50"/>
        </w:trPr>
        <w:tc>
          <w:tcPr>
            <w:tcW w:w="786" w:type="dxa"/>
            <w:tcBorders>
              <w:top w:val="double" w:sz="4" w:space="0" w:color="auto"/>
            </w:tcBorders>
          </w:tcPr>
          <w:p w14:paraId="5DDE1DE6" w14:textId="77777777" w:rsidR="00B94B15" w:rsidRPr="005246A1" w:rsidRDefault="00B94B15">
            <w:pPr>
              <w:pStyle w:val="a"/>
              <w:ind w:left="0" w:firstLine="0"/>
              <w:jc w:val="center"/>
              <w:rPr>
                <w:rFonts w:ascii="Times New Roman" w:eastAsia="Meiryo UI" w:hAnsi="Times New Roman"/>
                <w:sz w:val="20"/>
              </w:rPr>
            </w:pPr>
            <w:r w:rsidRPr="005246A1">
              <w:rPr>
                <w:rFonts w:ascii="Times New Roman" w:eastAsia="Meiryo UI" w:hAnsi="Times New Roman"/>
                <w:sz w:val="20"/>
              </w:rPr>
              <w:t>０</w:t>
            </w:r>
          </w:p>
        </w:tc>
        <w:tc>
          <w:tcPr>
            <w:tcW w:w="5218" w:type="dxa"/>
            <w:tcBorders>
              <w:top w:val="double" w:sz="4" w:space="0" w:color="auto"/>
            </w:tcBorders>
          </w:tcPr>
          <w:p w14:paraId="2D2DDB72" w14:textId="77777777" w:rsidR="00B94B15" w:rsidRPr="005246A1" w:rsidRDefault="00B94B15">
            <w:pPr>
              <w:pStyle w:val="a"/>
              <w:ind w:left="0" w:firstLine="0"/>
              <w:rPr>
                <w:rFonts w:ascii="Times New Roman" w:eastAsia="Meiryo UI" w:hAnsi="Times New Roman"/>
                <w:sz w:val="20"/>
              </w:rPr>
            </w:pPr>
            <w:r w:rsidRPr="005246A1">
              <w:rPr>
                <w:rFonts w:ascii="Times New Roman" w:eastAsia="Meiryo UI" w:hAnsi="Times New Roman"/>
                <w:sz w:val="20"/>
              </w:rPr>
              <w:t>初版発行</w:t>
            </w:r>
          </w:p>
        </w:tc>
        <w:tc>
          <w:tcPr>
            <w:tcW w:w="1009" w:type="dxa"/>
            <w:tcBorders>
              <w:top w:val="double" w:sz="4" w:space="0" w:color="auto"/>
            </w:tcBorders>
          </w:tcPr>
          <w:p w14:paraId="5348648D" w14:textId="77777777" w:rsidR="00B94B15" w:rsidRPr="005246A1" w:rsidRDefault="00B94B15">
            <w:pPr>
              <w:pStyle w:val="a"/>
              <w:ind w:left="0" w:firstLine="0"/>
              <w:jc w:val="center"/>
              <w:rPr>
                <w:rFonts w:ascii="Times New Roman" w:eastAsia="Meiryo UI" w:hAnsi="Times New Roman"/>
                <w:sz w:val="20"/>
              </w:rPr>
            </w:pPr>
          </w:p>
        </w:tc>
        <w:tc>
          <w:tcPr>
            <w:tcW w:w="1009" w:type="dxa"/>
            <w:tcBorders>
              <w:top w:val="double" w:sz="4" w:space="0" w:color="auto"/>
            </w:tcBorders>
          </w:tcPr>
          <w:p w14:paraId="1B4661A5" w14:textId="77777777" w:rsidR="00B94B15" w:rsidRPr="005246A1" w:rsidRDefault="008C3B62">
            <w:pPr>
              <w:pStyle w:val="a"/>
              <w:ind w:left="0" w:firstLine="0"/>
              <w:jc w:val="center"/>
              <w:rPr>
                <w:rFonts w:ascii="Times New Roman" w:eastAsia="Meiryo UI" w:hAnsi="Times New Roman"/>
                <w:sz w:val="20"/>
              </w:rPr>
            </w:pPr>
            <w:r w:rsidRPr="005246A1">
              <w:rPr>
                <w:rFonts w:ascii="Times New Roman" w:eastAsia="Meiryo UI" w:hAnsi="Times New Roman"/>
                <w:sz w:val="20"/>
              </w:rPr>
              <w:t>西田</w:t>
            </w:r>
          </w:p>
        </w:tc>
        <w:tc>
          <w:tcPr>
            <w:tcW w:w="1134" w:type="dxa"/>
            <w:tcBorders>
              <w:top w:val="double" w:sz="4" w:space="0" w:color="auto"/>
            </w:tcBorders>
          </w:tcPr>
          <w:p w14:paraId="761CCA69" w14:textId="500FC2CB" w:rsidR="00B94B15" w:rsidRPr="005246A1" w:rsidRDefault="00B524BB">
            <w:pPr>
              <w:pStyle w:val="a"/>
              <w:ind w:left="0" w:firstLine="0"/>
              <w:jc w:val="center"/>
              <w:rPr>
                <w:rFonts w:ascii="Times New Roman" w:eastAsia="Meiryo UI" w:hAnsi="Times New Roman"/>
                <w:w w:val="90"/>
                <w:sz w:val="20"/>
              </w:rPr>
            </w:pPr>
            <w:r w:rsidRPr="005246A1">
              <w:rPr>
                <w:rFonts w:ascii="Times New Roman" w:eastAsia="Meiryo UI" w:hAnsi="Times New Roman"/>
                <w:w w:val="90"/>
                <w:sz w:val="20"/>
              </w:rPr>
              <w:t>20</w:t>
            </w:r>
            <w:r w:rsidR="00B524F7" w:rsidRPr="005246A1">
              <w:rPr>
                <w:rFonts w:ascii="Times New Roman" w:eastAsia="Meiryo UI" w:hAnsi="Times New Roman"/>
                <w:w w:val="90"/>
                <w:sz w:val="20"/>
              </w:rPr>
              <w:t>20</w:t>
            </w:r>
            <w:r w:rsidRPr="005246A1">
              <w:rPr>
                <w:rFonts w:ascii="Times New Roman" w:eastAsia="Meiryo UI" w:hAnsi="Times New Roman"/>
                <w:w w:val="90"/>
                <w:sz w:val="20"/>
              </w:rPr>
              <w:t>-</w:t>
            </w:r>
            <w:r w:rsidR="00D132FF" w:rsidRPr="005246A1">
              <w:rPr>
                <w:rFonts w:ascii="Times New Roman" w:eastAsia="Meiryo UI" w:hAnsi="Times New Roman"/>
                <w:w w:val="90"/>
                <w:sz w:val="20"/>
              </w:rPr>
              <w:t>7</w:t>
            </w:r>
            <w:r w:rsidRPr="005246A1">
              <w:rPr>
                <w:rFonts w:ascii="Times New Roman" w:eastAsia="Meiryo UI" w:hAnsi="Times New Roman"/>
                <w:w w:val="90"/>
                <w:sz w:val="20"/>
              </w:rPr>
              <w:t>-</w:t>
            </w:r>
            <w:r w:rsidR="00D132FF" w:rsidRPr="005246A1">
              <w:rPr>
                <w:rFonts w:ascii="Times New Roman" w:eastAsia="Meiryo UI" w:hAnsi="Times New Roman"/>
                <w:w w:val="90"/>
                <w:sz w:val="20"/>
              </w:rPr>
              <w:t>3</w:t>
            </w:r>
          </w:p>
        </w:tc>
      </w:tr>
      <w:tr w:rsidR="002D791D" w:rsidRPr="005246A1" w14:paraId="36ECDE41" w14:textId="77777777">
        <w:tc>
          <w:tcPr>
            <w:tcW w:w="786" w:type="dxa"/>
          </w:tcPr>
          <w:p w14:paraId="686EF946" w14:textId="77777777" w:rsidR="002D791D" w:rsidRPr="005246A1" w:rsidRDefault="002D791D">
            <w:pPr>
              <w:pStyle w:val="a"/>
              <w:ind w:left="0" w:firstLine="0"/>
              <w:jc w:val="center"/>
              <w:rPr>
                <w:rFonts w:ascii="Times New Roman" w:eastAsia="Meiryo UI" w:hAnsi="Times New Roman"/>
                <w:sz w:val="20"/>
              </w:rPr>
            </w:pPr>
          </w:p>
        </w:tc>
        <w:tc>
          <w:tcPr>
            <w:tcW w:w="5218" w:type="dxa"/>
          </w:tcPr>
          <w:p w14:paraId="045DCE25" w14:textId="77777777" w:rsidR="002D791D" w:rsidRPr="005246A1" w:rsidRDefault="002D791D">
            <w:pPr>
              <w:pStyle w:val="a"/>
              <w:ind w:left="0" w:firstLine="0"/>
              <w:rPr>
                <w:rFonts w:ascii="Times New Roman" w:eastAsia="Meiryo UI" w:hAnsi="Times New Roman"/>
                <w:sz w:val="20"/>
              </w:rPr>
            </w:pPr>
          </w:p>
        </w:tc>
        <w:tc>
          <w:tcPr>
            <w:tcW w:w="1009" w:type="dxa"/>
          </w:tcPr>
          <w:p w14:paraId="1DBA2182" w14:textId="77777777" w:rsidR="002D791D" w:rsidRPr="005246A1" w:rsidRDefault="002D791D">
            <w:pPr>
              <w:pStyle w:val="a"/>
              <w:ind w:left="0" w:firstLine="0"/>
              <w:jc w:val="center"/>
              <w:rPr>
                <w:rFonts w:ascii="Times New Roman" w:eastAsia="Meiryo UI" w:hAnsi="Times New Roman"/>
                <w:sz w:val="20"/>
              </w:rPr>
            </w:pPr>
          </w:p>
        </w:tc>
        <w:tc>
          <w:tcPr>
            <w:tcW w:w="1009" w:type="dxa"/>
          </w:tcPr>
          <w:p w14:paraId="08A43752" w14:textId="77777777" w:rsidR="002D791D" w:rsidRPr="005246A1" w:rsidRDefault="002D791D">
            <w:pPr>
              <w:pStyle w:val="a"/>
              <w:ind w:left="0" w:firstLine="0"/>
              <w:jc w:val="center"/>
              <w:rPr>
                <w:rFonts w:ascii="Times New Roman" w:eastAsia="Meiryo UI" w:hAnsi="Times New Roman"/>
                <w:sz w:val="20"/>
              </w:rPr>
            </w:pPr>
          </w:p>
        </w:tc>
        <w:tc>
          <w:tcPr>
            <w:tcW w:w="1134" w:type="dxa"/>
          </w:tcPr>
          <w:p w14:paraId="1EEAF605" w14:textId="77777777" w:rsidR="002D791D" w:rsidRPr="005246A1" w:rsidRDefault="002D791D">
            <w:pPr>
              <w:pStyle w:val="a"/>
              <w:ind w:left="0" w:firstLine="0"/>
              <w:jc w:val="center"/>
              <w:rPr>
                <w:rFonts w:ascii="Times New Roman" w:eastAsia="Meiryo UI" w:hAnsi="Times New Roman"/>
                <w:w w:val="90"/>
                <w:sz w:val="20"/>
              </w:rPr>
            </w:pPr>
          </w:p>
        </w:tc>
      </w:tr>
      <w:tr w:rsidR="002D791D" w:rsidRPr="005246A1" w14:paraId="0E43AD2F" w14:textId="77777777">
        <w:tc>
          <w:tcPr>
            <w:tcW w:w="786" w:type="dxa"/>
          </w:tcPr>
          <w:p w14:paraId="3817458C" w14:textId="77777777" w:rsidR="002D791D" w:rsidRPr="005246A1" w:rsidRDefault="002D791D">
            <w:pPr>
              <w:pStyle w:val="a"/>
              <w:ind w:left="0" w:firstLine="0"/>
              <w:jc w:val="center"/>
              <w:rPr>
                <w:rFonts w:ascii="Times New Roman" w:eastAsia="Meiryo UI" w:hAnsi="Times New Roman"/>
                <w:sz w:val="20"/>
              </w:rPr>
            </w:pPr>
          </w:p>
        </w:tc>
        <w:tc>
          <w:tcPr>
            <w:tcW w:w="5218" w:type="dxa"/>
          </w:tcPr>
          <w:p w14:paraId="6FD3CED8" w14:textId="77777777" w:rsidR="002D791D" w:rsidRPr="005246A1" w:rsidRDefault="002D791D">
            <w:pPr>
              <w:pStyle w:val="a"/>
              <w:ind w:left="0" w:firstLine="0"/>
              <w:rPr>
                <w:rFonts w:ascii="Times New Roman" w:eastAsia="Meiryo UI" w:hAnsi="Times New Roman"/>
                <w:sz w:val="20"/>
              </w:rPr>
            </w:pPr>
          </w:p>
        </w:tc>
        <w:tc>
          <w:tcPr>
            <w:tcW w:w="1009" w:type="dxa"/>
          </w:tcPr>
          <w:p w14:paraId="2BB31D25" w14:textId="77777777" w:rsidR="002D791D" w:rsidRPr="005246A1" w:rsidRDefault="002D791D">
            <w:pPr>
              <w:pStyle w:val="a"/>
              <w:ind w:left="0" w:firstLine="0"/>
              <w:jc w:val="center"/>
              <w:rPr>
                <w:rFonts w:ascii="Times New Roman" w:eastAsia="Meiryo UI" w:hAnsi="Times New Roman"/>
                <w:sz w:val="20"/>
              </w:rPr>
            </w:pPr>
          </w:p>
        </w:tc>
        <w:tc>
          <w:tcPr>
            <w:tcW w:w="1009" w:type="dxa"/>
          </w:tcPr>
          <w:p w14:paraId="1171E4D8" w14:textId="77777777" w:rsidR="002D791D" w:rsidRPr="005246A1" w:rsidRDefault="002D791D">
            <w:pPr>
              <w:pStyle w:val="a"/>
              <w:ind w:left="0" w:firstLine="0"/>
              <w:jc w:val="center"/>
              <w:rPr>
                <w:rFonts w:ascii="Times New Roman" w:eastAsia="Meiryo UI" w:hAnsi="Times New Roman"/>
                <w:sz w:val="20"/>
              </w:rPr>
            </w:pPr>
          </w:p>
        </w:tc>
        <w:tc>
          <w:tcPr>
            <w:tcW w:w="1134" w:type="dxa"/>
          </w:tcPr>
          <w:p w14:paraId="5964E21F" w14:textId="77777777" w:rsidR="002D791D" w:rsidRPr="005246A1" w:rsidRDefault="002D791D">
            <w:pPr>
              <w:pStyle w:val="a"/>
              <w:ind w:left="0" w:firstLine="0"/>
              <w:jc w:val="center"/>
              <w:rPr>
                <w:rFonts w:ascii="Times New Roman" w:eastAsia="Meiryo UI" w:hAnsi="Times New Roman"/>
                <w:w w:val="90"/>
                <w:sz w:val="20"/>
              </w:rPr>
            </w:pPr>
          </w:p>
        </w:tc>
      </w:tr>
      <w:tr w:rsidR="002D791D" w:rsidRPr="005246A1" w14:paraId="190D452F" w14:textId="77777777">
        <w:tc>
          <w:tcPr>
            <w:tcW w:w="786" w:type="dxa"/>
          </w:tcPr>
          <w:p w14:paraId="5557A975" w14:textId="77777777" w:rsidR="002D791D" w:rsidRPr="005246A1" w:rsidRDefault="002D791D">
            <w:pPr>
              <w:pStyle w:val="a"/>
              <w:ind w:left="0" w:firstLine="0"/>
              <w:jc w:val="center"/>
              <w:rPr>
                <w:rFonts w:ascii="Times New Roman" w:eastAsia="Meiryo UI" w:hAnsi="Times New Roman"/>
                <w:sz w:val="20"/>
              </w:rPr>
            </w:pPr>
          </w:p>
        </w:tc>
        <w:tc>
          <w:tcPr>
            <w:tcW w:w="5218" w:type="dxa"/>
          </w:tcPr>
          <w:p w14:paraId="1F0CCEFD" w14:textId="77777777" w:rsidR="002D791D" w:rsidRPr="005246A1" w:rsidRDefault="002D791D">
            <w:pPr>
              <w:pStyle w:val="a"/>
              <w:ind w:left="0" w:firstLine="0"/>
              <w:rPr>
                <w:rFonts w:ascii="Times New Roman" w:eastAsia="Meiryo UI" w:hAnsi="Times New Roman"/>
                <w:sz w:val="20"/>
              </w:rPr>
            </w:pPr>
          </w:p>
        </w:tc>
        <w:tc>
          <w:tcPr>
            <w:tcW w:w="1009" w:type="dxa"/>
          </w:tcPr>
          <w:p w14:paraId="496D7F73" w14:textId="77777777" w:rsidR="002D791D" w:rsidRPr="005246A1" w:rsidRDefault="002D791D">
            <w:pPr>
              <w:pStyle w:val="a"/>
              <w:ind w:left="0" w:firstLine="0"/>
              <w:jc w:val="center"/>
              <w:rPr>
                <w:rFonts w:ascii="Times New Roman" w:eastAsia="Meiryo UI" w:hAnsi="Times New Roman"/>
                <w:sz w:val="20"/>
              </w:rPr>
            </w:pPr>
          </w:p>
        </w:tc>
        <w:tc>
          <w:tcPr>
            <w:tcW w:w="1009" w:type="dxa"/>
          </w:tcPr>
          <w:p w14:paraId="08BF39D2" w14:textId="77777777" w:rsidR="002D791D" w:rsidRPr="005246A1" w:rsidRDefault="002D791D">
            <w:pPr>
              <w:pStyle w:val="a"/>
              <w:ind w:left="0" w:firstLine="0"/>
              <w:jc w:val="center"/>
              <w:rPr>
                <w:rFonts w:ascii="Times New Roman" w:eastAsia="Meiryo UI" w:hAnsi="Times New Roman"/>
                <w:sz w:val="20"/>
              </w:rPr>
            </w:pPr>
          </w:p>
        </w:tc>
        <w:tc>
          <w:tcPr>
            <w:tcW w:w="1134" w:type="dxa"/>
          </w:tcPr>
          <w:p w14:paraId="2B19D501" w14:textId="77777777" w:rsidR="002D791D" w:rsidRPr="005246A1" w:rsidRDefault="002D791D">
            <w:pPr>
              <w:pStyle w:val="a"/>
              <w:ind w:left="0" w:firstLine="0"/>
              <w:jc w:val="center"/>
              <w:rPr>
                <w:rFonts w:ascii="Times New Roman" w:eastAsia="Meiryo UI" w:hAnsi="Times New Roman"/>
                <w:w w:val="90"/>
                <w:sz w:val="20"/>
              </w:rPr>
            </w:pPr>
          </w:p>
        </w:tc>
      </w:tr>
      <w:tr w:rsidR="002D791D" w:rsidRPr="005246A1" w14:paraId="1CCF0C8F" w14:textId="77777777">
        <w:tc>
          <w:tcPr>
            <w:tcW w:w="786" w:type="dxa"/>
          </w:tcPr>
          <w:p w14:paraId="2D23C9EF" w14:textId="77777777" w:rsidR="002D791D" w:rsidRPr="005246A1" w:rsidRDefault="002D791D">
            <w:pPr>
              <w:pStyle w:val="a"/>
              <w:ind w:left="0" w:firstLine="0"/>
              <w:jc w:val="center"/>
              <w:rPr>
                <w:rFonts w:ascii="Times New Roman" w:eastAsia="Meiryo UI" w:hAnsi="Times New Roman"/>
                <w:sz w:val="20"/>
              </w:rPr>
            </w:pPr>
          </w:p>
        </w:tc>
        <w:tc>
          <w:tcPr>
            <w:tcW w:w="5218" w:type="dxa"/>
          </w:tcPr>
          <w:p w14:paraId="51068F98" w14:textId="77777777" w:rsidR="002D791D" w:rsidRPr="005246A1" w:rsidRDefault="002D791D">
            <w:pPr>
              <w:pStyle w:val="a"/>
              <w:ind w:left="0" w:firstLine="0"/>
              <w:rPr>
                <w:rFonts w:ascii="Times New Roman" w:eastAsia="Meiryo UI" w:hAnsi="Times New Roman"/>
                <w:sz w:val="20"/>
              </w:rPr>
            </w:pPr>
          </w:p>
        </w:tc>
        <w:tc>
          <w:tcPr>
            <w:tcW w:w="1009" w:type="dxa"/>
          </w:tcPr>
          <w:p w14:paraId="03BF95C9" w14:textId="77777777" w:rsidR="002D791D" w:rsidRPr="005246A1" w:rsidRDefault="002D791D">
            <w:pPr>
              <w:pStyle w:val="a"/>
              <w:ind w:left="0" w:firstLine="0"/>
              <w:jc w:val="center"/>
              <w:rPr>
                <w:rFonts w:ascii="Times New Roman" w:eastAsia="Meiryo UI" w:hAnsi="Times New Roman"/>
                <w:sz w:val="20"/>
              </w:rPr>
            </w:pPr>
          </w:p>
        </w:tc>
        <w:tc>
          <w:tcPr>
            <w:tcW w:w="1009" w:type="dxa"/>
          </w:tcPr>
          <w:p w14:paraId="67E1F225" w14:textId="77777777" w:rsidR="002D791D" w:rsidRPr="005246A1" w:rsidRDefault="002D791D">
            <w:pPr>
              <w:pStyle w:val="a"/>
              <w:ind w:left="0" w:firstLine="0"/>
              <w:jc w:val="center"/>
              <w:rPr>
                <w:rFonts w:ascii="Times New Roman" w:eastAsia="Meiryo UI" w:hAnsi="Times New Roman"/>
                <w:sz w:val="20"/>
              </w:rPr>
            </w:pPr>
          </w:p>
        </w:tc>
        <w:tc>
          <w:tcPr>
            <w:tcW w:w="1134" w:type="dxa"/>
          </w:tcPr>
          <w:p w14:paraId="62136322" w14:textId="77777777" w:rsidR="002D791D" w:rsidRPr="005246A1" w:rsidRDefault="002D791D">
            <w:pPr>
              <w:pStyle w:val="a"/>
              <w:ind w:left="0" w:firstLine="0"/>
              <w:jc w:val="center"/>
              <w:rPr>
                <w:rFonts w:ascii="Times New Roman" w:eastAsia="Meiryo UI" w:hAnsi="Times New Roman"/>
                <w:w w:val="90"/>
                <w:sz w:val="20"/>
              </w:rPr>
            </w:pPr>
          </w:p>
        </w:tc>
      </w:tr>
      <w:tr w:rsidR="002D791D" w:rsidRPr="005246A1" w14:paraId="3A36E716" w14:textId="77777777">
        <w:tc>
          <w:tcPr>
            <w:tcW w:w="786" w:type="dxa"/>
          </w:tcPr>
          <w:p w14:paraId="4E21916E" w14:textId="77777777" w:rsidR="002D791D" w:rsidRPr="005246A1" w:rsidRDefault="002D791D">
            <w:pPr>
              <w:pStyle w:val="a"/>
              <w:ind w:left="0" w:firstLine="0"/>
              <w:jc w:val="center"/>
              <w:rPr>
                <w:rFonts w:ascii="Times New Roman" w:eastAsia="Meiryo UI" w:hAnsi="Times New Roman"/>
                <w:sz w:val="20"/>
              </w:rPr>
            </w:pPr>
          </w:p>
        </w:tc>
        <w:tc>
          <w:tcPr>
            <w:tcW w:w="5218" w:type="dxa"/>
          </w:tcPr>
          <w:p w14:paraId="78D50DBD" w14:textId="77777777" w:rsidR="002D791D" w:rsidRPr="005246A1" w:rsidRDefault="002D791D">
            <w:pPr>
              <w:pStyle w:val="a"/>
              <w:ind w:left="0" w:firstLine="0"/>
              <w:rPr>
                <w:rFonts w:ascii="Times New Roman" w:eastAsia="Meiryo UI" w:hAnsi="Times New Roman"/>
                <w:sz w:val="20"/>
              </w:rPr>
            </w:pPr>
          </w:p>
        </w:tc>
        <w:tc>
          <w:tcPr>
            <w:tcW w:w="1009" w:type="dxa"/>
          </w:tcPr>
          <w:p w14:paraId="207CF144" w14:textId="77777777" w:rsidR="002D791D" w:rsidRPr="005246A1" w:rsidRDefault="002D791D">
            <w:pPr>
              <w:pStyle w:val="a"/>
              <w:ind w:left="0" w:firstLine="0"/>
              <w:jc w:val="center"/>
              <w:rPr>
                <w:rFonts w:ascii="Times New Roman" w:eastAsia="Meiryo UI" w:hAnsi="Times New Roman"/>
                <w:sz w:val="20"/>
              </w:rPr>
            </w:pPr>
          </w:p>
        </w:tc>
        <w:tc>
          <w:tcPr>
            <w:tcW w:w="1009" w:type="dxa"/>
          </w:tcPr>
          <w:p w14:paraId="74407CDD" w14:textId="77777777" w:rsidR="002D791D" w:rsidRPr="005246A1" w:rsidRDefault="002D791D">
            <w:pPr>
              <w:pStyle w:val="a"/>
              <w:ind w:left="0" w:firstLine="0"/>
              <w:jc w:val="center"/>
              <w:rPr>
                <w:rFonts w:ascii="Times New Roman" w:eastAsia="Meiryo UI" w:hAnsi="Times New Roman"/>
                <w:sz w:val="20"/>
              </w:rPr>
            </w:pPr>
          </w:p>
        </w:tc>
        <w:tc>
          <w:tcPr>
            <w:tcW w:w="1134" w:type="dxa"/>
          </w:tcPr>
          <w:p w14:paraId="69032F35" w14:textId="77777777" w:rsidR="002D791D" w:rsidRPr="005246A1" w:rsidRDefault="002D791D">
            <w:pPr>
              <w:pStyle w:val="a"/>
              <w:ind w:left="0" w:firstLine="0"/>
              <w:jc w:val="center"/>
              <w:rPr>
                <w:rFonts w:ascii="Times New Roman" w:eastAsia="Meiryo UI" w:hAnsi="Times New Roman"/>
                <w:w w:val="90"/>
                <w:sz w:val="20"/>
              </w:rPr>
            </w:pPr>
          </w:p>
        </w:tc>
      </w:tr>
      <w:tr w:rsidR="00B94B15" w:rsidRPr="005246A1" w14:paraId="23D44B20" w14:textId="77777777">
        <w:tc>
          <w:tcPr>
            <w:tcW w:w="786" w:type="dxa"/>
          </w:tcPr>
          <w:p w14:paraId="674C00DF" w14:textId="77777777" w:rsidR="00B94B15" w:rsidRPr="005246A1" w:rsidRDefault="00B94B15">
            <w:pPr>
              <w:pStyle w:val="a"/>
              <w:ind w:left="0" w:firstLine="0"/>
              <w:jc w:val="center"/>
              <w:rPr>
                <w:rFonts w:ascii="Times New Roman" w:eastAsia="Meiryo UI" w:hAnsi="Times New Roman"/>
                <w:sz w:val="20"/>
              </w:rPr>
            </w:pPr>
          </w:p>
        </w:tc>
        <w:tc>
          <w:tcPr>
            <w:tcW w:w="5218" w:type="dxa"/>
          </w:tcPr>
          <w:p w14:paraId="69CA4898" w14:textId="77777777" w:rsidR="00B94B15" w:rsidRPr="005246A1" w:rsidRDefault="00B94B15">
            <w:pPr>
              <w:pStyle w:val="a"/>
              <w:ind w:left="0" w:firstLine="0"/>
              <w:rPr>
                <w:rFonts w:ascii="Times New Roman" w:eastAsia="Meiryo UI" w:hAnsi="Times New Roman"/>
                <w:sz w:val="20"/>
              </w:rPr>
            </w:pPr>
          </w:p>
        </w:tc>
        <w:tc>
          <w:tcPr>
            <w:tcW w:w="1009" w:type="dxa"/>
          </w:tcPr>
          <w:p w14:paraId="104FEA67" w14:textId="77777777" w:rsidR="00B94B15" w:rsidRPr="005246A1" w:rsidRDefault="00B94B15">
            <w:pPr>
              <w:pStyle w:val="a"/>
              <w:ind w:left="0" w:firstLine="0"/>
              <w:jc w:val="center"/>
              <w:rPr>
                <w:rFonts w:ascii="Times New Roman" w:eastAsia="Meiryo UI" w:hAnsi="Times New Roman"/>
                <w:sz w:val="20"/>
              </w:rPr>
            </w:pPr>
          </w:p>
        </w:tc>
        <w:tc>
          <w:tcPr>
            <w:tcW w:w="1009" w:type="dxa"/>
          </w:tcPr>
          <w:p w14:paraId="64E03C92" w14:textId="77777777" w:rsidR="00B94B15" w:rsidRPr="005246A1" w:rsidRDefault="00B94B15">
            <w:pPr>
              <w:pStyle w:val="a"/>
              <w:ind w:left="0" w:firstLine="0"/>
              <w:jc w:val="center"/>
              <w:rPr>
                <w:rFonts w:ascii="Times New Roman" w:eastAsia="Meiryo UI" w:hAnsi="Times New Roman"/>
                <w:sz w:val="20"/>
              </w:rPr>
            </w:pPr>
          </w:p>
        </w:tc>
        <w:tc>
          <w:tcPr>
            <w:tcW w:w="1134" w:type="dxa"/>
          </w:tcPr>
          <w:p w14:paraId="09808E00" w14:textId="77777777" w:rsidR="00B94B15" w:rsidRPr="005246A1" w:rsidRDefault="00B94B15">
            <w:pPr>
              <w:pStyle w:val="a"/>
              <w:ind w:left="0" w:firstLine="0"/>
              <w:jc w:val="center"/>
              <w:rPr>
                <w:rFonts w:ascii="Times New Roman" w:eastAsia="Meiryo UI" w:hAnsi="Times New Roman"/>
                <w:w w:val="90"/>
                <w:sz w:val="20"/>
              </w:rPr>
            </w:pPr>
          </w:p>
        </w:tc>
      </w:tr>
    </w:tbl>
    <w:p w14:paraId="2252DC26" w14:textId="77777777" w:rsidR="00B94B15" w:rsidRPr="005246A1" w:rsidRDefault="00B94B15">
      <w:pPr>
        <w:pStyle w:val="a0"/>
        <w:ind w:left="0" w:firstLine="0"/>
        <w:rPr>
          <w:rFonts w:ascii="Times New Roman" w:eastAsia="Meiryo UI" w:hAnsi="Times New Roman"/>
        </w:rPr>
      </w:pPr>
    </w:p>
    <w:sectPr w:rsidR="00B94B15" w:rsidRPr="005246A1" w:rsidSect="003B6B44">
      <w:headerReference w:type="default" r:id="rId8"/>
      <w:footerReference w:type="default" r:id="rId9"/>
      <w:headerReference w:type="first" r:id="rId10"/>
      <w:footerReference w:type="first" r:id="rId11"/>
      <w:pgSz w:w="11907" w:h="16840" w:code="9"/>
      <w:pgMar w:top="851" w:right="1134" w:bottom="964" w:left="1588" w:header="0" w:footer="0" w:gutter="0"/>
      <w:pgBorders w:offsetFrom="page">
        <w:bottom w:val="double" w:sz="4" w:space="24" w:color="auto"/>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18C72" w14:textId="77777777" w:rsidR="0059633E" w:rsidRDefault="0059633E">
      <w:r>
        <w:separator/>
      </w:r>
    </w:p>
  </w:endnote>
  <w:endnote w:type="continuationSeparator" w:id="0">
    <w:p w14:paraId="067EB8F7" w14:textId="77777777" w:rsidR="0059633E" w:rsidRDefault="00596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incho">
    <w:altName w:val="MS Mincho"/>
    <w:panose1 w:val="02020609040305080305"/>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標準明朝">
    <w:charset w:val="80"/>
    <w:family w:val="roma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標準ゴシック">
    <w:altName w:val="MS Gothic"/>
    <w:charset w:val="80"/>
    <w:family w:val="modern"/>
    <w:pitch w:val="fixed"/>
    <w:sig w:usb0="00000000"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6DCCE" w14:textId="77777777" w:rsidR="005246A1" w:rsidRDefault="005246A1">
    <w:pPr>
      <w:pStyle w:val="Footer"/>
      <w:pBdr>
        <w:top w:val="thickThinSmallGap" w:sz="24" w:space="1" w:color="auto"/>
      </w:pBdr>
      <w:spacing w:line="240" w:lineRule="exact"/>
      <w:rPr>
        <w:rStyle w:val="PageNumber"/>
      </w:rPr>
    </w:pPr>
  </w:p>
  <w:p w14:paraId="21E1B742" w14:textId="77777777" w:rsidR="005246A1" w:rsidRDefault="005246A1">
    <w:pPr>
      <w:pStyle w:val="Footer"/>
      <w:spacing w:line="240" w:lineRule="exact"/>
      <w:ind w:left="-397" w:hanging="96"/>
      <w:jc w:val="center"/>
    </w:pPr>
    <w:r>
      <w:rPr>
        <w:rStyle w:val="PageNumber"/>
      </w:rPr>
      <w:fldChar w:fldCharType="begin"/>
    </w:r>
    <w:r>
      <w:rPr>
        <w:rStyle w:val="PageNumber"/>
      </w:rPr>
      <w:instrText xml:space="preserve"> PAGE </w:instrText>
    </w:r>
    <w:r>
      <w:rPr>
        <w:rStyle w:val="PageNumber"/>
      </w:rPr>
      <w:fldChar w:fldCharType="separate"/>
    </w:r>
    <w:r w:rsidR="00165095">
      <w:rPr>
        <w:rStyle w:val="PageNumber"/>
        <w:noProof/>
      </w:rPr>
      <w:t>5</w:t>
    </w:r>
    <w:r>
      <w:rPr>
        <w:rStyle w:val="PageNumber"/>
      </w:rPr>
      <w:fldChar w:fldCharType="end"/>
    </w:r>
  </w:p>
  <w:p w14:paraId="6B403272" w14:textId="77777777" w:rsidR="005246A1" w:rsidRDefault="005246A1">
    <w:pPr>
      <w:pStyle w:val="Footer"/>
      <w:spacing w:line="240" w:lineRule="exact"/>
    </w:pPr>
  </w:p>
  <w:p w14:paraId="18DC2698" w14:textId="77777777" w:rsidR="005246A1" w:rsidRDefault="005246A1">
    <w:pPr>
      <w:pStyle w:val="Footer"/>
      <w:spacing w:line="24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F2E12" w14:textId="77777777" w:rsidR="005246A1" w:rsidRDefault="005246A1">
    <w:pPr>
      <w:pStyle w:val="Footer"/>
      <w:pBdr>
        <w:bottom w:val="thickThinSmallGap" w:sz="2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5D011" w14:textId="77777777" w:rsidR="0059633E" w:rsidRDefault="0059633E">
      <w:r>
        <w:separator/>
      </w:r>
    </w:p>
  </w:footnote>
  <w:footnote w:type="continuationSeparator" w:id="0">
    <w:p w14:paraId="54D5B02E" w14:textId="77777777" w:rsidR="0059633E" w:rsidRDefault="005963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5C497" w14:textId="77777777" w:rsidR="005246A1" w:rsidRDefault="005246A1">
    <w:pPr>
      <w:pStyle w:val="Header"/>
      <w:pBdr>
        <w:bottom w:val="thinThickSmallGap" w:sz="24" w:space="1" w:color="auto"/>
      </w:pBdr>
      <w:tabs>
        <w:tab w:val="clear" w:pos="4252"/>
        <w:tab w:val="clear" w:pos="8504"/>
        <w:tab w:val="right" w:pos="9600"/>
      </w:tabs>
      <w:autoSpaceDE w:val="0"/>
      <w:autoSpaceDN w:val="0"/>
      <w:spacing w:after="240" w:line="300" w:lineRule="atLeast"/>
      <w:textAlignment w:val="bottom"/>
      <w:rPr>
        <w:rFonts w:ascii="標準ゴシック" w:eastAsia="標準ゴシック"/>
        <w:b/>
        <w:sz w:val="24"/>
      </w:rPr>
    </w:pPr>
  </w:p>
  <w:p w14:paraId="0DE3C5B3" w14:textId="77777777" w:rsidR="005246A1" w:rsidRPr="00D675F4" w:rsidRDefault="005246A1">
    <w:pPr>
      <w:pStyle w:val="Header"/>
      <w:pBdr>
        <w:bottom w:val="thinThickSmallGap" w:sz="24" w:space="1" w:color="auto"/>
      </w:pBdr>
      <w:tabs>
        <w:tab w:val="clear" w:pos="4252"/>
        <w:tab w:val="clear" w:pos="8504"/>
        <w:tab w:val="right" w:pos="9120"/>
      </w:tabs>
      <w:autoSpaceDE w:val="0"/>
      <w:autoSpaceDN w:val="0"/>
      <w:spacing w:after="240" w:line="300" w:lineRule="atLeast"/>
      <w:textAlignment w:val="bottom"/>
      <w:rPr>
        <w:rFonts w:ascii="Meiryo UI" w:eastAsia="Meiryo UI" w:hAnsi="Meiryo UI"/>
        <w:bCs/>
        <w:iCs/>
        <w:color w:val="C0C0C0"/>
        <w:spacing w:val="-20"/>
        <w:sz w:val="20"/>
      </w:rPr>
    </w:pPr>
    <w:r>
      <w:rPr>
        <w:rFonts w:ascii="標準ゴシック" w:eastAsia="標準ゴシック"/>
        <w:b/>
        <w:sz w:val="24"/>
      </w:rPr>
      <w:tab/>
    </w:r>
    <w:r w:rsidRPr="00D675F4">
      <w:rPr>
        <w:rFonts w:ascii="Meiryo UI" w:eastAsia="Meiryo UI" w:hAnsi="Meiryo UI" w:hint="eastAsia"/>
        <w:bCs/>
        <w:iCs/>
        <w:color w:val="C0C0C0"/>
        <w:sz w:val="20"/>
      </w:rPr>
      <w:t xml:space="preserve">生産管理システム　</w:t>
    </w:r>
    <w:r>
      <w:rPr>
        <w:rFonts w:ascii="Meiryo UI" w:eastAsia="Meiryo UI" w:hAnsi="Meiryo UI" w:hint="eastAsia"/>
        <w:bCs/>
        <w:iCs/>
        <w:color w:val="C0C0C0"/>
        <w:sz w:val="20"/>
      </w:rPr>
      <w:t>共通処理</w:t>
    </w:r>
    <w:r w:rsidRPr="00D675F4">
      <w:rPr>
        <w:rFonts w:ascii="Meiryo UI" w:eastAsia="Meiryo UI" w:hAnsi="Meiryo UI" w:hint="eastAsia"/>
        <w:bCs/>
        <w:iCs/>
        <w:color w:val="C0C0C0"/>
        <w:sz w:val="20"/>
      </w:rPr>
      <w:t>仕様書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0DE52" w14:textId="77777777" w:rsidR="005246A1" w:rsidRDefault="005246A1">
    <w:pPr>
      <w:pStyle w:val="Header"/>
      <w:tabs>
        <w:tab w:val="clear" w:pos="4252"/>
        <w:tab w:val="clear" w:pos="8504"/>
        <w:tab w:val="right" w:pos="9923"/>
      </w:tabs>
      <w:autoSpaceDE w:val="0"/>
      <w:autoSpaceDN w:val="0"/>
      <w:spacing w:line="300" w:lineRule="atLeast"/>
      <w:textAlignment w:val="bottom"/>
      <w:rPr>
        <w:rFonts w:ascii="標準ゴシック" w:eastAsia="標準ゴシック"/>
        <w:b/>
        <w:sz w:val="24"/>
      </w:rPr>
    </w:pPr>
  </w:p>
  <w:p w14:paraId="5C1DAFDA" w14:textId="77777777" w:rsidR="005246A1" w:rsidRDefault="005246A1">
    <w:pPr>
      <w:pStyle w:val="Header"/>
      <w:tabs>
        <w:tab w:val="clear" w:pos="4252"/>
        <w:tab w:val="clear" w:pos="8504"/>
        <w:tab w:val="right" w:pos="9923"/>
      </w:tabs>
      <w:autoSpaceDE w:val="0"/>
      <w:autoSpaceDN w:val="0"/>
      <w:spacing w:line="300" w:lineRule="atLeast"/>
      <w:textAlignment w:val="bottom"/>
      <w:rPr>
        <w:rFonts w:ascii="標準ゴシック" w:eastAsia="標準ゴシック"/>
        <w:b/>
        <w:sz w:val="24"/>
      </w:rPr>
    </w:pPr>
  </w:p>
  <w:p w14:paraId="79F023A5" w14:textId="77777777" w:rsidR="005246A1" w:rsidRDefault="005246A1">
    <w:pPr>
      <w:pStyle w:val="Header"/>
      <w:tabs>
        <w:tab w:val="clear" w:pos="4252"/>
        <w:tab w:val="clear" w:pos="8504"/>
        <w:tab w:val="right" w:pos="9923"/>
      </w:tabs>
      <w:autoSpaceDE w:val="0"/>
      <w:autoSpaceDN w:val="0"/>
      <w:spacing w:after="240" w:line="300" w:lineRule="atLeast"/>
      <w:textAlignment w:val="bottom"/>
      <w:rPr>
        <w:rFonts w:ascii="MS PGothic" w:eastAsia="MS PGothic" w:hAnsi="Algerian"/>
        <w:b/>
        <w:i/>
        <w:spacing w:val="-20"/>
        <w:sz w:val="20"/>
      </w:rPr>
    </w:pPr>
    <w:r>
      <w:rPr>
        <w:rFonts w:ascii="MS PGothic" w:eastAsia="MS PGothic"/>
        <w:b/>
        <w:sz w:val="20"/>
      </w:rPr>
      <w:tab/>
    </w:r>
    <w:r>
      <w:rPr>
        <w:rFonts w:ascii="MS PGothic" w:eastAsia="MS PGothic" w:hint="eastAsia"/>
        <w:vanish/>
        <w:sz w:val="20"/>
      </w:rP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88E4E6"/>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39A8591A"/>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EF0EA892"/>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1996EFB0"/>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4B903852"/>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73AC2D4A"/>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A434E84E"/>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F9082E9C"/>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00AAF538"/>
    <w:lvl w:ilvl="0">
      <w:start w:val="1"/>
      <w:numFmt w:val="decimal"/>
      <w:pStyle w:val="ListNumber"/>
      <w:lvlText w:val="%1."/>
      <w:lvlJc w:val="left"/>
      <w:pPr>
        <w:tabs>
          <w:tab w:val="num" w:pos="24798"/>
        </w:tabs>
        <w:ind w:left="24798" w:hanging="360"/>
      </w:pPr>
    </w:lvl>
  </w:abstractNum>
  <w:abstractNum w:abstractNumId="9" w15:restartNumberingAfterBreak="0">
    <w:nsid w:val="FFFFFF89"/>
    <w:multiLevelType w:val="singleLevel"/>
    <w:tmpl w:val="9BE427E4"/>
    <w:lvl w:ilvl="0">
      <w:start w:val="1"/>
      <w:numFmt w:val="bullet"/>
      <w:pStyle w:val="ListBullet"/>
      <w:lvlText w:val=""/>
      <w:lvlJc w:val="left"/>
      <w:pPr>
        <w:tabs>
          <w:tab w:val="num" w:pos="360"/>
        </w:tabs>
        <w:ind w:left="360" w:hanging="360"/>
      </w:pPr>
      <w:rPr>
        <w:rFonts w:ascii="Wingdings" w:hAnsi="Wingdings" w:hint="default"/>
      </w:rPr>
    </w:lvl>
  </w:abstractNum>
  <w:abstractNum w:abstractNumId="10" w15:restartNumberingAfterBreak="0">
    <w:nsid w:val="FFFFFFFB"/>
    <w:multiLevelType w:val="multilevel"/>
    <w:tmpl w:val="BA9A2004"/>
    <w:lvl w:ilvl="0">
      <w:start w:val="1"/>
      <w:numFmt w:val="decimalFullWidth"/>
      <w:pStyle w:val="Heading1"/>
      <w:lvlText w:val="第%1章"/>
      <w:lvlJc w:val="left"/>
      <w:pPr>
        <w:ind w:left="425" w:hanging="425"/>
      </w:pPr>
    </w:lvl>
    <w:lvl w:ilvl="1">
      <w:start w:val="1"/>
      <w:numFmt w:val="decimalFullWidth"/>
      <w:pStyle w:val="Heading2"/>
      <w:lvlText w:val="第%2節"/>
      <w:lvlJc w:val="left"/>
      <w:pPr>
        <w:ind w:left="994" w:hanging="426"/>
      </w:pPr>
      <w:rPr>
        <w:rFonts w:ascii="Meiryo UI" w:eastAsia="Meiryo UI" w:hAnsi="Meiryo UI"/>
        <w:b w:val="0"/>
        <w:bCs w:val="0"/>
        <w:i w:val="0"/>
        <w:iCs w:val="0"/>
        <w:caps w:val="0"/>
        <w:smallCaps w:val="0"/>
        <w:strike w:val="0"/>
        <w:dstrike w:val="0"/>
        <w:color w:val="auto"/>
        <w:spacing w:val="-9"/>
        <w:w w:val="100"/>
        <w:kern w:val="0"/>
        <w:position w:val="0"/>
        <w:sz w:val="22"/>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Heading3"/>
      <w:lvlText w:val="第%3項"/>
      <w:lvlJc w:val="left"/>
      <w:pPr>
        <w:ind w:left="1276" w:hanging="425"/>
      </w:pPr>
      <w:rPr>
        <w:rFonts w:ascii="Meiryo UI" w:eastAsia="Meiryo UI" w:hAnsi="Meiryo UI"/>
        <w:b w:val="0"/>
        <w:bCs w:val="0"/>
        <w:i w:val="0"/>
        <w:iCs w:val="0"/>
        <w:caps w:val="0"/>
        <w:smallCaps w:val="0"/>
        <w:strike w:val="0"/>
        <w:dstrike w:val="0"/>
        <w:color w:val="auto"/>
        <w:spacing w:val="-9"/>
        <w:w w:val="100"/>
        <w:kern w:val="0"/>
        <w:position w:val="0"/>
        <w:sz w:val="20"/>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ind w:left="1701" w:hanging="425"/>
      </w:pPr>
    </w:lvl>
    <w:lvl w:ilvl="4">
      <w:start w:val="1"/>
      <w:numFmt w:val="none"/>
      <w:pStyle w:val="Heading5"/>
      <w:suff w:val="nothing"/>
      <w:lvlText w:val=""/>
      <w:lvlJc w:val="left"/>
      <w:pPr>
        <w:ind w:left="2126" w:hanging="425"/>
      </w:pPr>
    </w:lvl>
    <w:lvl w:ilvl="5">
      <w:start w:val="1"/>
      <w:numFmt w:val="none"/>
      <w:pStyle w:val="Heading6"/>
      <w:suff w:val="nothing"/>
      <w:lvlText w:val=""/>
      <w:lvlJc w:val="left"/>
      <w:pPr>
        <w:ind w:left="2551" w:hanging="425"/>
      </w:pPr>
    </w:lvl>
    <w:lvl w:ilvl="6">
      <w:start w:val="1"/>
      <w:numFmt w:val="none"/>
      <w:pStyle w:val="Heading7"/>
      <w:suff w:val="nothing"/>
      <w:lvlText w:val=""/>
      <w:lvlJc w:val="left"/>
      <w:pPr>
        <w:ind w:left="2976" w:hanging="425"/>
      </w:pPr>
    </w:lvl>
    <w:lvl w:ilvl="7">
      <w:start w:val="1"/>
      <w:numFmt w:val="none"/>
      <w:pStyle w:val="Heading8"/>
      <w:suff w:val="nothing"/>
      <w:lvlText w:val=""/>
      <w:lvlJc w:val="left"/>
      <w:pPr>
        <w:ind w:left="3402" w:hanging="426"/>
      </w:pPr>
    </w:lvl>
    <w:lvl w:ilvl="8">
      <w:start w:val="1"/>
      <w:numFmt w:val="none"/>
      <w:pStyle w:val="Heading9"/>
      <w:suff w:val="nothing"/>
      <w:lvlText w:val=""/>
      <w:lvlJc w:val="left"/>
      <w:pPr>
        <w:ind w:left="3827" w:hanging="425"/>
      </w:pPr>
    </w:lvl>
  </w:abstractNum>
  <w:abstractNum w:abstractNumId="11" w15:restartNumberingAfterBreak="0">
    <w:nsid w:val="13BF395B"/>
    <w:multiLevelType w:val="hybridMultilevel"/>
    <w:tmpl w:val="79EA6708"/>
    <w:lvl w:ilvl="0" w:tplc="0409000B">
      <w:start w:val="1"/>
      <w:numFmt w:val="bullet"/>
      <w:lvlText w:val=""/>
      <w:lvlJc w:val="left"/>
      <w:pPr>
        <w:ind w:left="997" w:hanging="360"/>
      </w:pPr>
      <w:rPr>
        <w:rFonts w:ascii="Wingdings" w:hAnsi="Wingdings" w:hint="default"/>
      </w:rPr>
    </w:lvl>
    <w:lvl w:ilvl="1" w:tplc="0409000B" w:tentative="1">
      <w:start w:val="1"/>
      <w:numFmt w:val="bullet"/>
      <w:lvlText w:val=""/>
      <w:lvlJc w:val="left"/>
      <w:pPr>
        <w:ind w:left="1222" w:hanging="420"/>
      </w:pPr>
      <w:rPr>
        <w:rFonts w:ascii="Wingdings" w:hAnsi="Wingdings" w:hint="default"/>
      </w:rPr>
    </w:lvl>
    <w:lvl w:ilvl="2" w:tplc="0409000D" w:tentative="1">
      <w:start w:val="1"/>
      <w:numFmt w:val="bullet"/>
      <w:lvlText w:val=""/>
      <w:lvlJc w:val="left"/>
      <w:pPr>
        <w:ind w:left="1642" w:hanging="420"/>
      </w:pPr>
      <w:rPr>
        <w:rFonts w:ascii="Wingdings" w:hAnsi="Wingdings" w:hint="default"/>
      </w:rPr>
    </w:lvl>
    <w:lvl w:ilvl="3" w:tplc="04090001" w:tentative="1">
      <w:start w:val="1"/>
      <w:numFmt w:val="bullet"/>
      <w:lvlText w:val=""/>
      <w:lvlJc w:val="left"/>
      <w:pPr>
        <w:ind w:left="2062" w:hanging="420"/>
      </w:pPr>
      <w:rPr>
        <w:rFonts w:ascii="Wingdings" w:hAnsi="Wingdings" w:hint="default"/>
      </w:rPr>
    </w:lvl>
    <w:lvl w:ilvl="4" w:tplc="0409000B" w:tentative="1">
      <w:start w:val="1"/>
      <w:numFmt w:val="bullet"/>
      <w:lvlText w:val=""/>
      <w:lvlJc w:val="left"/>
      <w:pPr>
        <w:ind w:left="2482" w:hanging="420"/>
      </w:pPr>
      <w:rPr>
        <w:rFonts w:ascii="Wingdings" w:hAnsi="Wingdings" w:hint="default"/>
      </w:rPr>
    </w:lvl>
    <w:lvl w:ilvl="5" w:tplc="0409000D" w:tentative="1">
      <w:start w:val="1"/>
      <w:numFmt w:val="bullet"/>
      <w:lvlText w:val=""/>
      <w:lvlJc w:val="left"/>
      <w:pPr>
        <w:ind w:left="2902" w:hanging="420"/>
      </w:pPr>
      <w:rPr>
        <w:rFonts w:ascii="Wingdings" w:hAnsi="Wingdings" w:hint="default"/>
      </w:rPr>
    </w:lvl>
    <w:lvl w:ilvl="6" w:tplc="04090001" w:tentative="1">
      <w:start w:val="1"/>
      <w:numFmt w:val="bullet"/>
      <w:lvlText w:val=""/>
      <w:lvlJc w:val="left"/>
      <w:pPr>
        <w:ind w:left="3322" w:hanging="420"/>
      </w:pPr>
      <w:rPr>
        <w:rFonts w:ascii="Wingdings" w:hAnsi="Wingdings" w:hint="default"/>
      </w:rPr>
    </w:lvl>
    <w:lvl w:ilvl="7" w:tplc="0409000B" w:tentative="1">
      <w:start w:val="1"/>
      <w:numFmt w:val="bullet"/>
      <w:lvlText w:val=""/>
      <w:lvlJc w:val="left"/>
      <w:pPr>
        <w:ind w:left="3742" w:hanging="420"/>
      </w:pPr>
      <w:rPr>
        <w:rFonts w:ascii="Wingdings" w:hAnsi="Wingdings" w:hint="default"/>
      </w:rPr>
    </w:lvl>
    <w:lvl w:ilvl="8" w:tplc="0409000D" w:tentative="1">
      <w:start w:val="1"/>
      <w:numFmt w:val="bullet"/>
      <w:lvlText w:val=""/>
      <w:lvlJc w:val="left"/>
      <w:pPr>
        <w:ind w:left="4162" w:hanging="420"/>
      </w:pPr>
      <w:rPr>
        <w:rFonts w:ascii="Wingdings" w:hAnsi="Wingdings" w:hint="default"/>
      </w:rPr>
    </w:lvl>
  </w:abstractNum>
  <w:abstractNum w:abstractNumId="12" w15:restartNumberingAfterBreak="0">
    <w:nsid w:val="1D700966"/>
    <w:multiLevelType w:val="hybridMultilevel"/>
    <w:tmpl w:val="792AA714"/>
    <w:lvl w:ilvl="0" w:tplc="7F64806E">
      <w:numFmt w:val="bullet"/>
      <w:lvlText w:val="・"/>
      <w:lvlJc w:val="left"/>
      <w:pPr>
        <w:ind w:left="615" w:hanging="360"/>
      </w:pPr>
      <w:rPr>
        <w:rFonts w:ascii="Meiryo UI" w:eastAsia="Meiryo UI" w:hAnsi="Meiryo UI" w:cs="Times New Roman" w:hint="eastAsia"/>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3" w15:restartNumberingAfterBreak="0">
    <w:nsid w:val="536D3C85"/>
    <w:multiLevelType w:val="hybridMultilevel"/>
    <w:tmpl w:val="4732D838"/>
    <w:lvl w:ilvl="0" w:tplc="15E0A2FC">
      <w:numFmt w:val="bullet"/>
      <w:lvlText w:val="・"/>
      <w:lvlJc w:val="left"/>
      <w:pPr>
        <w:ind w:left="615" w:hanging="360"/>
      </w:pPr>
      <w:rPr>
        <w:rFonts w:ascii="Meiryo UI" w:eastAsia="Meiryo UI" w:hAnsi="Meiryo UI" w:cs="Times New Roman" w:hint="eastAsia"/>
      </w:rPr>
    </w:lvl>
    <w:lvl w:ilvl="1" w:tplc="0409000B" w:tentative="1">
      <w:start w:val="1"/>
      <w:numFmt w:val="bullet"/>
      <w:lvlText w:val=""/>
      <w:lvlJc w:val="left"/>
      <w:pPr>
        <w:ind w:left="1095" w:hanging="420"/>
      </w:pPr>
      <w:rPr>
        <w:rFonts w:ascii="Wingdings" w:hAnsi="Wingdings" w:hint="default"/>
      </w:rPr>
    </w:lvl>
    <w:lvl w:ilvl="2" w:tplc="0409000D" w:tentative="1">
      <w:start w:val="1"/>
      <w:numFmt w:val="bullet"/>
      <w:lvlText w:val=""/>
      <w:lvlJc w:val="left"/>
      <w:pPr>
        <w:ind w:left="1515" w:hanging="420"/>
      </w:pPr>
      <w:rPr>
        <w:rFonts w:ascii="Wingdings" w:hAnsi="Wingdings" w:hint="default"/>
      </w:rPr>
    </w:lvl>
    <w:lvl w:ilvl="3" w:tplc="04090001" w:tentative="1">
      <w:start w:val="1"/>
      <w:numFmt w:val="bullet"/>
      <w:lvlText w:val=""/>
      <w:lvlJc w:val="left"/>
      <w:pPr>
        <w:ind w:left="1935" w:hanging="420"/>
      </w:pPr>
      <w:rPr>
        <w:rFonts w:ascii="Wingdings" w:hAnsi="Wingdings" w:hint="default"/>
      </w:rPr>
    </w:lvl>
    <w:lvl w:ilvl="4" w:tplc="0409000B" w:tentative="1">
      <w:start w:val="1"/>
      <w:numFmt w:val="bullet"/>
      <w:lvlText w:val=""/>
      <w:lvlJc w:val="left"/>
      <w:pPr>
        <w:ind w:left="2355" w:hanging="420"/>
      </w:pPr>
      <w:rPr>
        <w:rFonts w:ascii="Wingdings" w:hAnsi="Wingdings" w:hint="default"/>
      </w:rPr>
    </w:lvl>
    <w:lvl w:ilvl="5" w:tplc="0409000D" w:tentative="1">
      <w:start w:val="1"/>
      <w:numFmt w:val="bullet"/>
      <w:lvlText w:val=""/>
      <w:lvlJc w:val="left"/>
      <w:pPr>
        <w:ind w:left="2775" w:hanging="420"/>
      </w:pPr>
      <w:rPr>
        <w:rFonts w:ascii="Wingdings" w:hAnsi="Wingdings" w:hint="default"/>
      </w:rPr>
    </w:lvl>
    <w:lvl w:ilvl="6" w:tplc="04090001" w:tentative="1">
      <w:start w:val="1"/>
      <w:numFmt w:val="bullet"/>
      <w:lvlText w:val=""/>
      <w:lvlJc w:val="left"/>
      <w:pPr>
        <w:ind w:left="3195" w:hanging="420"/>
      </w:pPr>
      <w:rPr>
        <w:rFonts w:ascii="Wingdings" w:hAnsi="Wingdings" w:hint="default"/>
      </w:rPr>
    </w:lvl>
    <w:lvl w:ilvl="7" w:tplc="0409000B" w:tentative="1">
      <w:start w:val="1"/>
      <w:numFmt w:val="bullet"/>
      <w:lvlText w:val=""/>
      <w:lvlJc w:val="left"/>
      <w:pPr>
        <w:ind w:left="3615" w:hanging="420"/>
      </w:pPr>
      <w:rPr>
        <w:rFonts w:ascii="Wingdings" w:hAnsi="Wingdings" w:hint="default"/>
      </w:rPr>
    </w:lvl>
    <w:lvl w:ilvl="8" w:tplc="0409000D" w:tentative="1">
      <w:start w:val="1"/>
      <w:numFmt w:val="bullet"/>
      <w:lvlText w:val=""/>
      <w:lvlJc w:val="left"/>
      <w:pPr>
        <w:ind w:left="4035" w:hanging="420"/>
      </w:pPr>
      <w:rPr>
        <w:rFonts w:ascii="Wingdings" w:hAnsi="Wingdings" w:hint="default"/>
      </w:rPr>
    </w:lvl>
  </w:abstractNum>
  <w:abstractNum w:abstractNumId="14" w15:restartNumberingAfterBreak="0">
    <w:nsid w:val="6F2114A8"/>
    <w:multiLevelType w:val="hybridMultilevel"/>
    <w:tmpl w:val="9FCE3BDC"/>
    <w:lvl w:ilvl="0" w:tplc="0409000B">
      <w:start w:val="1"/>
      <w:numFmt w:val="bullet"/>
      <w:lvlText w:val=""/>
      <w:lvlJc w:val="left"/>
      <w:pPr>
        <w:ind w:left="615" w:hanging="360"/>
      </w:pPr>
      <w:rPr>
        <w:rFonts w:ascii="Wingdings" w:hAnsi="Wingdings" w:hint="default"/>
      </w:rPr>
    </w:lvl>
    <w:lvl w:ilvl="1" w:tplc="0409000B" w:tentative="1">
      <w:start w:val="1"/>
      <w:numFmt w:val="bullet"/>
      <w:lvlText w:val=""/>
      <w:lvlJc w:val="left"/>
      <w:pPr>
        <w:ind w:left="1095" w:hanging="420"/>
      </w:pPr>
      <w:rPr>
        <w:rFonts w:ascii="Wingdings" w:hAnsi="Wingdings" w:hint="default"/>
      </w:rPr>
    </w:lvl>
    <w:lvl w:ilvl="2" w:tplc="0409000D" w:tentative="1">
      <w:start w:val="1"/>
      <w:numFmt w:val="bullet"/>
      <w:lvlText w:val=""/>
      <w:lvlJc w:val="left"/>
      <w:pPr>
        <w:ind w:left="1515" w:hanging="420"/>
      </w:pPr>
      <w:rPr>
        <w:rFonts w:ascii="Wingdings" w:hAnsi="Wingdings" w:hint="default"/>
      </w:rPr>
    </w:lvl>
    <w:lvl w:ilvl="3" w:tplc="04090001" w:tentative="1">
      <w:start w:val="1"/>
      <w:numFmt w:val="bullet"/>
      <w:lvlText w:val=""/>
      <w:lvlJc w:val="left"/>
      <w:pPr>
        <w:ind w:left="1935" w:hanging="420"/>
      </w:pPr>
      <w:rPr>
        <w:rFonts w:ascii="Wingdings" w:hAnsi="Wingdings" w:hint="default"/>
      </w:rPr>
    </w:lvl>
    <w:lvl w:ilvl="4" w:tplc="0409000B" w:tentative="1">
      <w:start w:val="1"/>
      <w:numFmt w:val="bullet"/>
      <w:lvlText w:val=""/>
      <w:lvlJc w:val="left"/>
      <w:pPr>
        <w:ind w:left="2355" w:hanging="420"/>
      </w:pPr>
      <w:rPr>
        <w:rFonts w:ascii="Wingdings" w:hAnsi="Wingdings" w:hint="default"/>
      </w:rPr>
    </w:lvl>
    <w:lvl w:ilvl="5" w:tplc="0409000D" w:tentative="1">
      <w:start w:val="1"/>
      <w:numFmt w:val="bullet"/>
      <w:lvlText w:val=""/>
      <w:lvlJc w:val="left"/>
      <w:pPr>
        <w:ind w:left="2775" w:hanging="420"/>
      </w:pPr>
      <w:rPr>
        <w:rFonts w:ascii="Wingdings" w:hAnsi="Wingdings" w:hint="default"/>
      </w:rPr>
    </w:lvl>
    <w:lvl w:ilvl="6" w:tplc="04090001" w:tentative="1">
      <w:start w:val="1"/>
      <w:numFmt w:val="bullet"/>
      <w:lvlText w:val=""/>
      <w:lvlJc w:val="left"/>
      <w:pPr>
        <w:ind w:left="3195" w:hanging="420"/>
      </w:pPr>
      <w:rPr>
        <w:rFonts w:ascii="Wingdings" w:hAnsi="Wingdings" w:hint="default"/>
      </w:rPr>
    </w:lvl>
    <w:lvl w:ilvl="7" w:tplc="0409000B" w:tentative="1">
      <w:start w:val="1"/>
      <w:numFmt w:val="bullet"/>
      <w:lvlText w:val=""/>
      <w:lvlJc w:val="left"/>
      <w:pPr>
        <w:ind w:left="3615" w:hanging="420"/>
      </w:pPr>
      <w:rPr>
        <w:rFonts w:ascii="Wingdings" w:hAnsi="Wingdings" w:hint="default"/>
      </w:rPr>
    </w:lvl>
    <w:lvl w:ilvl="8" w:tplc="0409000D" w:tentative="1">
      <w:start w:val="1"/>
      <w:numFmt w:val="bullet"/>
      <w:lvlText w:val=""/>
      <w:lvlJc w:val="left"/>
      <w:pPr>
        <w:ind w:left="4035" w:hanging="420"/>
      </w:pPr>
      <w:rPr>
        <w:rFonts w:ascii="Wingdings" w:hAnsi="Wingdings" w:hint="default"/>
      </w:rPr>
    </w:lvl>
  </w:abstractNum>
  <w:abstractNum w:abstractNumId="15" w15:restartNumberingAfterBreak="0">
    <w:nsid w:val="74FA6E12"/>
    <w:multiLevelType w:val="hybridMultilevel"/>
    <w:tmpl w:val="02CCCBA8"/>
    <w:lvl w:ilvl="0" w:tplc="2768471A">
      <w:start w:val="1"/>
      <w:numFmt w:val="decimalFullWidth"/>
      <w:lvlText w:val="（%1）"/>
      <w:lvlJc w:val="left"/>
      <w:pPr>
        <w:ind w:left="1102" w:hanging="720"/>
      </w:pPr>
      <w:rPr>
        <w:rFonts w:hint="default"/>
      </w:rPr>
    </w:lvl>
    <w:lvl w:ilvl="1" w:tplc="04090017" w:tentative="1">
      <w:start w:val="1"/>
      <w:numFmt w:val="aiueoFullWidth"/>
      <w:lvlText w:val="(%2)"/>
      <w:lvlJc w:val="left"/>
      <w:pPr>
        <w:ind w:left="1222" w:hanging="420"/>
      </w:pPr>
    </w:lvl>
    <w:lvl w:ilvl="2" w:tplc="04090011" w:tentative="1">
      <w:start w:val="1"/>
      <w:numFmt w:val="decimalEnclosedCircle"/>
      <w:lvlText w:val="%3"/>
      <w:lvlJc w:val="left"/>
      <w:pPr>
        <w:ind w:left="1642" w:hanging="420"/>
      </w:pPr>
    </w:lvl>
    <w:lvl w:ilvl="3" w:tplc="0409000F" w:tentative="1">
      <w:start w:val="1"/>
      <w:numFmt w:val="decimal"/>
      <w:lvlText w:val="%4."/>
      <w:lvlJc w:val="left"/>
      <w:pPr>
        <w:ind w:left="2062" w:hanging="420"/>
      </w:pPr>
    </w:lvl>
    <w:lvl w:ilvl="4" w:tplc="04090017" w:tentative="1">
      <w:start w:val="1"/>
      <w:numFmt w:val="aiueoFullWidth"/>
      <w:lvlText w:val="(%5)"/>
      <w:lvlJc w:val="left"/>
      <w:pPr>
        <w:ind w:left="2482" w:hanging="420"/>
      </w:pPr>
    </w:lvl>
    <w:lvl w:ilvl="5" w:tplc="04090011" w:tentative="1">
      <w:start w:val="1"/>
      <w:numFmt w:val="decimalEnclosedCircle"/>
      <w:lvlText w:val="%6"/>
      <w:lvlJc w:val="left"/>
      <w:pPr>
        <w:ind w:left="2902" w:hanging="420"/>
      </w:pPr>
    </w:lvl>
    <w:lvl w:ilvl="6" w:tplc="0409000F" w:tentative="1">
      <w:start w:val="1"/>
      <w:numFmt w:val="decimal"/>
      <w:lvlText w:val="%7."/>
      <w:lvlJc w:val="left"/>
      <w:pPr>
        <w:ind w:left="3322" w:hanging="420"/>
      </w:pPr>
    </w:lvl>
    <w:lvl w:ilvl="7" w:tplc="04090017" w:tentative="1">
      <w:start w:val="1"/>
      <w:numFmt w:val="aiueoFullWidth"/>
      <w:lvlText w:val="(%8)"/>
      <w:lvlJc w:val="left"/>
      <w:pPr>
        <w:ind w:left="3742" w:hanging="420"/>
      </w:pPr>
    </w:lvl>
    <w:lvl w:ilvl="8" w:tplc="04090011" w:tentative="1">
      <w:start w:val="1"/>
      <w:numFmt w:val="decimalEnclosedCircle"/>
      <w:lvlText w:val="%9"/>
      <w:lvlJc w:val="left"/>
      <w:pPr>
        <w:ind w:left="4162" w:hanging="42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1"/>
  </w:num>
  <w:num w:numId="15">
    <w:abstractNumId w:val="15"/>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90"/>
  <w:bordersDoNotSurroundHeader/>
  <w:bordersDoNotSurroundFooter/>
  <w:hideSpelling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68"/>
  <w:drawingGridHorizontalSpacing w:val="2"/>
  <w:drawingGridVerticalSpacing w:val="2"/>
  <w:characterSpacingControl w:val="compressPunctuation"/>
  <w:noLineBreaksAfter w:lang="ja-JP" w:val="$([\{‘“〈《「『【〔＄（［｛｢￡￥"/>
  <w:noLineBreaksBefore w:lang="ja-JP" w:val="!%),.:;?]}°’”‰′″℃、。々〉》」』】〕゛゜ゝゞ・ヽヾ！％），．：；？］｝｡｣､･ﾞﾟ￠"/>
  <w:hdrShapeDefaults>
    <o:shapedefaults v:ext="edit" spidmax="2049" fill="f" fillcolor="white">
      <v:fill color="white" on="f"/>
      <v:stroke weight="1pt"/>
      <v:textbox inset="5.85pt,.7pt,5.85pt,.7pt"/>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15.9 mm,8.2 pt"/>
    <w:docVar w:name="CharSpaceMode" w:val=" 0"/>
    <w:docVar w:name="HeaderDateTimeMode" w:val=" 0"/>
    <w:docVar w:name="HeaderDateTimeOpt" w:val=" 0"/>
    <w:docVar w:name="HeaderDocInfoMode" w:val=" 0"/>
    <w:docVar w:name="HeaderDocInfoOpt" w:val=" 0"/>
    <w:docVar w:name="HeaderPageNumberMode" w:val=" 0"/>
    <w:docVar w:name="OverlayMode" w:val=" 0"/>
    <w:docVar w:name="PageNUp" w:val=" 1"/>
  </w:docVars>
  <w:rsids>
    <w:rsidRoot w:val="00424045"/>
    <w:rsid w:val="00001765"/>
    <w:rsid w:val="00003786"/>
    <w:rsid w:val="00003CFA"/>
    <w:rsid w:val="000042E9"/>
    <w:rsid w:val="00004757"/>
    <w:rsid w:val="000100F2"/>
    <w:rsid w:val="00011F81"/>
    <w:rsid w:val="00013024"/>
    <w:rsid w:val="0001667E"/>
    <w:rsid w:val="0001703D"/>
    <w:rsid w:val="00017411"/>
    <w:rsid w:val="00021AD2"/>
    <w:rsid w:val="000220B9"/>
    <w:rsid w:val="00024C3B"/>
    <w:rsid w:val="00026ED1"/>
    <w:rsid w:val="000305EE"/>
    <w:rsid w:val="00030E7D"/>
    <w:rsid w:val="00031658"/>
    <w:rsid w:val="00031FDF"/>
    <w:rsid w:val="00033296"/>
    <w:rsid w:val="00034463"/>
    <w:rsid w:val="00035C05"/>
    <w:rsid w:val="00036529"/>
    <w:rsid w:val="0003692E"/>
    <w:rsid w:val="00036D87"/>
    <w:rsid w:val="00037412"/>
    <w:rsid w:val="000416F7"/>
    <w:rsid w:val="0004174D"/>
    <w:rsid w:val="00042726"/>
    <w:rsid w:val="00051FAD"/>
    <w:rsid w:val="00052015"/>
    <w:rsid w:val="00053D8A"/>
    <w:rsid w:val="00057125"/>
    <w:rsid w:val="00061062"/>
    <w:rsid w:val="00061302"/>
    <w:rsid w:val="00061751"/>
    <w:rsid w:val="00061AC8"/>
    <w:rsid w:val="00061B5B"/>
    <w:rsid w:val="00063584"/>
    <w:rsid w:val="00063C75"/>
    <w:rsid w:val="00065CA3"/>
    <w:rsid w:val="0006759B"/>
    <w:rsid w:val="000707E9"/>
    <w:rsid w:val="00071226"/>
    <w:rsid w:val="000722FC"/>
    <w:rsid w:val="00072606"/>
    <w:rsid w:val="00072D6B"/>
    <w:rsid w:val="00083869"/>
    <w:rsid w:val="00084905"/>
    <w:rsid w:val="00087508"/>
    <w:rsid w:val="00090024"/>
    <w:rsid w:val="000913EA"/>
    <w:rsid w:val="00091EC9"/>
    <w:rsid w:val="0009281D"/>
    <w:rsid w:val="00093E01"/>
    <w:rsid w:val="00093F27"/>
    <w:rsid w:val="00094128"/>
    <w:rsid w:val="00094C16"/>
    <w:rsid w:val="000A0D79"/>
    <w:rsid w:val="000A2BDB"/>
    <w:rsid w:val="000A6FBB"/>
    <w:rsid w:val="000A75A9"/>
    <w:rsid w:val="000A7C15"/>
    <w:rsid w:val="000B05F8"/>
    <w:rsid w:val="000B28CE"/>
    <w:rsid w:val="000B431D"/>
    <w:rsid w:val="000C06E2"/>
    <w:rsid w:val="000C12C9"/>
    <w:rsid w:val="000C18AF"/>
    <w:rsid w:val="000C1D9F"/>
    <w:rsid w:val="000C484E"/>
    <w:rsid w:val="000C5164"/>
    <w:rsid w:val="000C51AA"/>
    <w:rsid w:val="000C7FC6"/>
    <w:rsid w:val="000D2A50"/>
    <w:rsid w:val="000D2F03"/>
    <w:rsid w:val="000D3B29"/>
    <w:rsid w:val="000D511E"/>
    <w:rsid w:val="000D5442"/>
    <w:rsid w:val="000D7333"/>
    <w:rsid w:val="000E0F66"/>
    <w:rsid w:val="000E2261"/>
    <w:rsid w:val="000E43F6"/>
    <w:rsid w:val="000E4888"/>
    <w:rsid w:val="000E4D9F"/>
    <w:rsid w:val="000E5FE2"/>
    <w:rsid w:val="000E6453"/>
    <w:rsid w:val="000E6907"/>
    <w:rsid w:val="000E7025"/>
    <w:rsid w:val="000E7027"/>
    <w:rsid w:val="000E7A83"/>
    <w:rsid w:val="000F044F"/>
    <w:rsid w:val="000F0CD3"/>
    <w:rsid w:val="000F1230"/>
    <w:rsid w:val="000F2135"/>
    <w:rsid w:val="000F7242"/>
    <w:rsid w:val="000F7C32"/>
    <w:rsid w:val="0010010D"/>
    <w:rsid w:val="00100EB8"/>
    <w:rsid w:val="00102EDC"/>
    <w:rsid w:val="00103313"/>
    <w:rsid w:val="0010458F"/>
    <w:rsid w:val="00106011"/>
    <w:rsid w:val="00106DDF"/>
    <w:rsid w:val="00107C3D"/>
    <w:rsid w:val="00111591"/>
    <w:rsid w:val="00112982"/>
    <w:rsid w:val="0011449F"/>
    <w:rsid w:val="00114913"/>
    <w:rsid w:val="001156C1"/>
    <w:rsid w:val="001156E7"/>
    <w:rsid w:val="001200A1"/>
    <w:rsid w:val="0012266F"/>
    <w:rsid w:val="00122706"/>
    <w:rsid w:val="00130DA2"/>
    <w:rsid w:val="0013173E"/>
    <w:rsid w:val="0013293E"/>
    <w:rsid w:val="0013453F"/>
    <w:rsid w:val="00135D43"/>
    <w:rsid w:val="0013777B"/>
    <w:rsid w:val="00144F41"/>
    <w:rsid w:val="00151A54"/>
    <w:rsid w:val="0015256F"/>
    <w:rsid w:val="001525C0"/>
    <w:rsid w:val="001549D2"/>
    <w:rsid w:val="00155B1C"/>
    <w:rsid w:val="00155DEC"/>
    <w:rsid w:val="00157124"/>
    <w:rsid w:val="00157573"/>
    <w:rsid w:val="00160DC1"/>
    <w:rsid w:val="001624A2"/>
    <w:rsid w:val="00162DFF"/>
    <w:rsid w:val="001637B3"/>
    <w:rsid w:val="00163B35"/>
    <w:rsid w:val="00165095"/>
    <w:rsid w:val="0016525A"/>
    <w:rsid w:val="0016664C"/>
    <w:rsid w:val="00167FD9"/>
    <w:rsid w:val="00170BE3"/>
    <w:rsid w:val="0017120B"/>
    <w:rsid w:val="00172B62"/>
    <w:rsid w:val="001735DF"/>
    <w:rsid w:val="00174EF5"/>
    <w:rsid w:val="001777C1"/>
    <w:rsid w:val="001800BA"/>
    <w:rsid w:val="00180D6A"/>
    <w:rsid w:val="00182892"/>
    <w:rsid w:val="00182DF0"/>
    <w:rsid w:val="00183679"/>
    <w:rsid w:val="00185CCA"/>
    <w:rsid w:val="00186868"/>
    <w:rsid w:val="0019198F"/>
    <w:rsid w:val="0019259F"/>
    <w:rsid w:val="00193B14"/>
    <w:rsid w:val="001944AB"/>
    <w:rsid w:val="00195280"/>
    <w:rsid w:val="001975B0"/>
    <w:rsid w:val="001A08BE"/>
    <w:rsid w:val="001A243B"/>
    <w:rsid w:val="001A2B26"/>
    <w:rsid w:val="001A2FB0"/>
    <w:rsid w:val="001A50C1"/>
    <w:rsid w:val="001B0CE6"/>
    <w:rsid w:val="001B0E19"/>
    <w:rsid w:val="001B2E87"/>
    <w:rsid w:val="001B38B2"/>
    <w:rsid w:val="001B480A"/>
    <w:rsid w:val="001B6C60"/>
    <w:rsid w:val="001B7DD3"/>
    <w:rsid w:val="001C2427"/>
    <w:rsid w:val="001C34D6"/>
    <w:rsid w:val="001C3EB4"/>
    <w:rsid w:val="001C4592"/>
    <w:rsid w:val="001C4899"/>
    <w:rsid w:val="001C5EBD"/>
    <w:rsid w:val="001C6A38"/>
    <w:rsid w:val="001D010B"/>
    <w:rsid w:val="001D01B3"/>
    <w:rsid w:val="001D0330"/>
    <w:rsid w:val="001D06B8"/>
    <w:rsid w:val="001D0841"/>
    <w:rsid w:val="001D0C65"/>
    <w:rsid w:val="001D2481"/>
    <w:rsid w:val="001D314F"/>
    <w:rsid w:val="001D5064"/>
    <w:rsid w:val="001D5EB9"/>
    <w:rsid w:val="001D7297"/>
    <w:rsid w:val="001E412C"/>
    <w:rsid w:val="001E462B"/>
    <w:rsid w:val="001E5185"/>
    <w:rsid w:val="001E51B6"/>
    <w:rsid w:val="001E76D7"/>
    <w:rsid w:val="001F01B4"/>
    <w:rsid w:val="001F11AC"/>
    <w:rsid w:val="001F14CC"/>
    <w:rsid w:val="001F4643"/>
    <w:rsid w:val="001F4A11"/>
    <w:rsid w:val="001F5273"/>
    <w:rsid w:val="001F77E5"/>
    <w:rsid w:val="00201458"/>
    <w:rsid w:val="00201528"/>
    <w:rsid w:val="00203CC3"/>
    <w:rsid w:val="00203F91"/>
    <w:rsid w:val="00204C11"/>
    <w:rsid w:val="002059E6"/>
    <w:rsid w:val="00206A67"/>
    <w:rsid w:val="00212283"/>
    <w:rsid w:val="002137B8"/>
    <w:rsid w:val="00215570"/>
    <w:rsid w:val="002155C5"/>
    <w:rsid w:val="002157F0"/>
    <w:rsid w:val="00215FF5"/>
    <w:rsid w:val="002164C0"/>
    <w:rsid w:val="002165C4"/>
    <w:rsid w:val="00216B1A"/>
    <w:rsid w:val="00216D4D"/>
    <w:rsid w:val="002201E0"/>
    <w:rsid w:val="00220CF9"/>
    <w:rsid w:val="00221F86"/>
    <w:rsid w:val="002225CD"/>
    <w:rsid w:val="0022273D"/>
    <w:rsid w:val="00223CD3"/>
    <w:rsid w:val="002264F4"/>
    <w:rsid w:val="00227D24"/>
    <w:rsid w:val="0023084E"/>
    <w:rsid w:val="002311F4"/>
    <w:rsid w:val="002322E0"/>
    <w:rsid w:val="00234B9C"/>
    <w:rsid w:val="00235C9B"/>
    <w:rsid w:val="00237CB7"/>
    <w:rsid w:val="00242878"/>
    <w:rsid w:val="00245720"/>
    <w:rsid w:val="002465F8"/>
    <w:rsid w:val="00247645"/>
    <w:rsid w:val="00250339"/>
    <w:rsid w:val="00251CFC"/>
    <w:rsid w:val="00252EAC"/>
    <w:rsid w:val="002537A2"/>
    <w:rsid w:val="00253E73"/>
    <w:rsid w:val="00255F35"/>
    <w:rsid w:val="002560D3"/>
    <w:rsid w:val="00256925"/>
    <w:rsid w:val="002600BA"/>
    <w:rsid w:val="0026099E"/>
    <w:rsid w:val="0026145E"/>
    <w:rsid w:val="0026195E"/>
    <w:rsid w:val="00263788"/>
    <w:rsid w:val="0026388E"/>
    <w:rsid w:val="00263D9E"/>
    <w:rsid w:val="00264F2E"/>
    <w:rsid w:val="0026694A"/>
    <w:rsid w:val="00267514"/>
    <w:rsid w:val="002678C2"/>
    <w:rsid w:val="00270A01"/>
    <w:rsid w:val="00270A24"/>
    <w:rsid w:val="00270B3C"/>
    <w:rsid w:val="0027188C"/>
    <w:rsid w:val="00272537"/>
    <w:rsid w:val="00272E67"/>
    <w:rsid w:val="00273C26"/>
    <w:rsid w:val="00275145"/>
    <w:rsid w:val="002759C7"/>
    <w:rsid w:val="002811D6"/>
    <w:rsid w:val="00282893"/>
    <w:rsid w:val="00283C4A"/>
    <w:rsid w:val="00290BE6"/>
    <w:rsid w:val="00291905"/>
    <w:rsid w:val="00293163"/>
    <w:rsid w:val="002968B9"/>
    <w:rsid w:val="002969F6"/>
    <w:rsid w:val="0029722A"/>
    <w:rsid w:val="0029723D"/>
    <w:rsid w:val="00297ADC"/>
    <w:rsid w:val="002A22E5"/>
    <w:rsid w:val="002A2641"/>
    <w:rsid w:val="002A2DE3"/>
    <w:rsid w:val="002A353D"/>
    <w:rsid w:val="002A4B55"/>
    <w:rsid w:val="002A57E2"/>
    <w:rsid w:val="002A594C"/>
    <w:rsid w:val="002A6722"/>
    <w:rsid w:val="002A6785"/>
    <w:rsid w:val="002A7FAD"/>
    <w:rsid w:val="002B19A4"/>
    <w:rsid w:val="002B21B7"/>
    <w:rsid w:val="002B2854"/>
    <w:rsid w:val="002B2971"/>
    <w:rsid w:val="002B2A9F"/>
    <w:rsid w:val="002B2D7E"/>
    <w:rsid w:val="002B5064"/>
    <w:rsid w:val="002B7755"/>
    <w:rsid w:val="002C027E"/>
    <w:rsid w:val="002C1FE3"/>
    <w:rsid w:val="002C309D"/>
    <w:rsid w:val="002C30A5"/>
    <w:rsid w:val="002C30DF"/>
    <w:rsid w:val="002C44F0"/>
    <w:rsid w:val="002C594D"/>
    <w:rsid w:val="002C59F4"/>
    <w:rsid w:val="002C6AF7"/>
    <w:rsid w:val="002D4A2F"/>
    <w:rsid w:val="002D791D"/>
    <w:rsid w:val="002E07C6"/>
    <w:rsid w:val="002E1158"/>
    <w:rsid w:val="002E2928"/>
    <w:rsid w:val="002E2B1C"/>
    <w:rsid w:val="002E3083"/>
    <w:rsid w:val="002E49E0"/>
    <w:rsid w:val="002E4EEE"/>
    <w:rsid w:val="002F30D2"/>
    <w:rsid w:val="002F334E"/>
    <w:rsid w:val="002F3EBE"/>
    <w:rsid w:val="002F47AA"/>
    <w:rsid w:val="002F4AA6"/>
    <w:rsid w:val="002F58C8"/>
    <w:rsid w:val="002F704E"/>
    <w:rsid w:val="0030086C"/>
    <w:rsid w:val="00302D17"/>
    <w:rsid w:val="0030377A"/>
    <w:rsid w:val="0030377C"/>
    <w:rsid w:val="00306745"/>
    <w:rsid w:val="0030737A"/>
    <w:rsid w:val="00307F78"/>
    <w:rsid w:val="00311A58"/>
    <w:rsid w:val="0031447F"/>
    <w:rsid w:val="00314FCB"/>
    <w:rsid w:val="00316337"/>
    <w:rsid w:val="0032011A"/>
    <w:rsid w:val="003212B3"/>
    <w:rsid w:val="003225F7"/>
    <w:rsid w:val="00322DDF"/>
    <w:rsid w:val="00323D45"/>
    <w:rsid w:val="0032614D"/>
    <w:rsid w:val="00326DA6"/>
    <w:rsid w:val="00327887"/>
    <w:rsid w:val="00331609"/>
    <w:rsid w:val="00332095"/>
    <w:rsid w:val="00332457"/>
    <w:rsid w:val="003342BE"/>
    <w:rsid w:val="00337ED7"/>
    <w:rsid w:val="00341C43"/>
    <w:rsid w:val="00343113"/>
    <w:rsid w:val="00345F72"/>
    <w:rsid w:val="0035235C"/>
    <w:rsid w:val="0035350B"/>
    <w:rsid w:val="00357587"/>
    <w:rsid w:val="00363324"/>
    <w:rsid w:val="0036415E"/>
    <w:rsid w:val="00364619"/>
    <w:rsid w:val="003647C0"/>
    <w:rsid w:val="00367BD1"/>
    <w:rsid w:val="00370086"/>
    <w:rsid w:val="00371AE7"/>
    <w:rsid w:val="003729A0"/>
    <w:rsid w:val="00373705"/>
    <w:rsid w:val="003741FA"/>
    <w:rsid w:val="00375448"/>
    <w:rsid w:val="003767B7"/>
    <w:rsid w:val="00376AF8"/>
    <w:rsid w:val="00376B16"/>
    <w:rsid w:val="003806AD"/>
    <w:rsid w:val="00380F06"/>
    <w:rsid w:val="00382AD9"/>
    <w:rsid w:val="00383995"/>
    <w:rsid w:val="003840D7"/>
    <w:rsid w:val="003842EE"/>
    <w:rsid w:val="00385069"/>
    <w:rsid w:val="0038526F"/>
    <w:rsid w:val="003904B5"/>
    <w:rsid w:val="003909DD"/>
    <w:rsid w:val="0039214C"/>
    <w:rsid w:val="00392EBB"/>
    <w:rsid w:val="003935BE"/>
    <w:rsid w:val="0039483D"/>
    <w:rsid w:val="00394F50"/>
    <w:rsid w:val="003951C6"/>
    <w:rsid w:val="00395955"/>
    <w:rsid w:val="00395B63"/>
    <w:rsid w:val="00396774"/>
    <w:rsid w:val="00397B64"/>
    <w:rsid w:val="00397C70"/>
    <w:rsid w:val="003A0661"/>
    <w:rsid w:val="003A0A7F"/>
    <w:rsid w:val="003A11F1"/>
    <w:rsid w:val="003A27B9"/>
    <w:rsid w:val="003A2B00"/>
    <w:rsid w:val="003A45C5"/>
    <w:rsid w:val="003A5CC6"/>
    <w:rsid w:val="003B0804"/>
    <w:rsid w:val="003B2E1B"/>
    <w:rsid w:val="003B43CB"/>
    <w:rsid w:val="003B4BC8"/>
    <w:rsid w:val="003B56FC"/>
    <w:rsid w:val="003B6513"/>
    <w:rsid w:val="003B6B14"/>
    <w:rsid w:val="003B6B44"/>
    <w:rsid w:val="003C1E5B"/>
    <w:rsid w:val="003C32A9"/>
    <w:rsid w:val="003C3616"/>
    <w:rsid w:val="003C44EB"/>
    <w:rsid w:val="003C5A1F"/>
    <w:rsid w:val="003C64F3"/>
    <w:rsid w:val="003C76B1"/>
    <w:rsid w:val="003C7D0D"/>
    <w:rsid w:val="003C7DD7"/>
    <w:rsid w:val="003D0369"/>
    <w:rsid w:val="003D187B"/>
    <w:rsid w:val="003D25BE"/>
    <w:rsid w:val="003D75AD"/>
    <w:rsid w:val="003D7D94"/>
    <w:rsid w:val="003E0A0A"/>
    <w:rsid w:val="003E1859"/>
    <w:rsid w:val="003E27A4"/>
    <w:rsid w:val="003E377D"/>
    <w:rsid w:val="003E3FE1"/>
    <w:rsid w:val="003E40F7"/>
    <w:rsid w:val="003E5F8F"/>
    <w:rsid w:val="003E79C1"/>
    <w:rsid w:val="003F1A4F"/>
    <w:rsid w:val="003F417F"/>
    <w:rsid w:val="003F4B82"/>
    <w:rsid w:val="003F4FA9"/>
    <w:rsid w:val="003F6B44"/>
    <w:rsid w:val="004008C2"/>
    <w:rsid w:val="004017A8"/>
    <w:rsid w:val="004018E8"/>
    <w:rsid w:val="00401DCE"/>
    <w:rsid w:val="004040F9"/>
    <w:rsid w:val="00405A5C"/>
    <w:rsid w:val="00407BD6"/>
    <w:rsid w:val="0041404E"/>
    <w:rsid w:val="00414FD3"/>
    <w:rsid w:val="00421258"/>
    <w:rsid w:val="00422558"/>
    <w:rsid w:val="00422E41"/>
    <w:rsid w:val="00424045"/>
    <w:rsid w:val="0042428F"/>
    <w:rsid w:val="00424D65"/>
    <w:rsid w:val="00425669"/>
    <w:rsid w:val="00425B98"/>
    <w:rsid w:val="00431F28"/>
    <w:rsid w:val="0043308C"/>
    <w:rsid w:val="00434212"/>
    <w:rsid w:val="00434B30"/>
    <w:rsid w:val="00435308"/>
    <w:rsid w:val="00437C87"/>
    <w:rsid w:val="00440055"/>
    <w:rsid w:val="00440691"/>
    <w:rsid w:val="00441DA8"/>
    <w:rsid w:val="00443746"/>
    <w:rsid w:val="00443C55"/>
    <w:rsid w:val="00444200"/>
    <w:rsid w:val="004466A9"/>
    <w:rsid w:val="00446774"/>
    <w:rsid w:val="00450CF4"/>
    <w:rsid w:val="00451921"/>
    <w:rsid w:val="00454709"/>
    <w:rsid w:val="004626E0"/>
    <w:rsid w:val="00462D5E"/>
    <w:rsid w:val="00462E0D"/>
    <w:rsid w:val="004631AF"/>
    <w:rsid w:val="00466812"/>
    <w:rsid w:val="00467E67"/>
    <w:rsid w:val="0047021C"/>
    <w:rsid w:val="00471DA5"/>
    <w:rsid w:val="00473367"/>
    <w:rsid w:val="00473A9D"/>
    <w:rsid w:val="00477227"/>
    <w:rsid w:val="00480739"/>
    <w:rsid w:val="00480E61"/>
    <w:rsid w:val="004811C5"/>
    <w:rsid w:val="00481962"/>
    <w:rsid w:val="00481ED5"/>
    <w:rsid w:val="0048329A"/>
    <w:rsid w:val="004843CA"/>
    <w:rsid w:val="0048451F"/>
    <w:rsid w:val="00484B8F"/>
    <w:rsid w:val="00486113"/>
    <w:rsid w:val="00486367"/>
    <w:rsid w:val="004871F1"/>
    <w:rsid w:val="004875FD"/>
    <w:rsid w:val="004877DF"/>
    <w:rsid w:val="00490A86"/>
    <w:rsid w:val="00490F09"/>
    <w:rsid w:val="00491103"/>
    <w:rsid w:val="00491415"/>
    <w:rsid w:val="00493B32"/>
    <w:rsid w:val="00494594"/>
    <w:rsid w:val="00494AA5"/>
    <w:rsid w:val="00495030"/>
    <w:rsid w:val="004952EF"/>
    <w:rsid w:val="00495C54"/>
    <w:rsid w:val="004973C5"/>
    <w:rsid w:val="004A1B23"/>
    <w:rsid w:val="004A31C1"/>
    <w:rsid w:val="004A3C77"/>
    <w:rsid w:val="004A557D"/>
    <w:rsid w:val="004A5902"/>
    <w:rsid w:val="004A5D96"/>
    <w:rsid w:val="004A6625"/>
    <w:rsid w:val="004A669A"/>
    <w:rsid w:val="004A6AD7"/>
    <w:rsid w:val="004A74B1"/>
    <w:rsid w:val="004B16BA"/>
    <w:rsid w:val="004B2129"/>
    <w:rsid w:val="004B475B"/>
    <w:rsid w:val="004B5AE5"/>
    <w:rsid w:val="004B610C"/>
    <w:rsid w:val="004B66AF"/>
    <w:rsid w:val="004B7DCC"/>
    <w:rsid w:val="004B7FC4"/>
    <w:rsid w:val="004C34C8"/>
    <w:rsid w:val="004C38A1"/>
    <w:rsid w:val="004C41AC"/>
    <w:rsid w:val="004C41BA"/>
    <w:rsid w:val="004C5777"/>
    <w:rsid w:val="004C707E"/>
    <w:rsid w:val="004C7550"/>
    <w:rsid w:val="004C764E"/>
    <w:rsid w:val="004D008A"/>
    <w:rsid w:val="004D01BE"/>
    <w:rsid w:val="004D088A"/>
    <w:rsid w:val="004D09D6"/>
    <w:rsid w:val="004D5E83"/>
    <w:rsid w:val="004E3FF7"/>
    <w:rsid w:val="004E70A7"/>
    <w:rsid w:val="004F0E9F"/>
    <w:rsid w:val="004F1925"/>
    <w:rsid w:val="004F1A10"/>
    <w:rsid w:val="004F283E"/>
    <w:rsid w:val="004F294D"/>
    <w:rsid w:val="004F29DB"/>
    <w:rsid w:val="004F3607"/>
    <w:rsid w:val="004F3823"/>
    <w:rsid w:val="004F48DD"/>
    <w:rsid w:val="004F580B"/>
    <w:rsid w:val="004F683A"/>
    <w:rsid w:val="004F7323"/>
    <w:rsid w:val="00500BBF"/>
    <w:rsid w:val="00500E2B"/>
    <w:rsid w:val="00501133"/>
    <w:rsid w:val="00502E5F"/>
    <w:rsid w:val="00505A26"/>
    <w:rsid w:val="00505CB4"/>
    <w:rsid w:val="00506D7E"/>
    <w:rsid w:val="005078C6"/>
    <w:rsid w:val="005118FA"/>
    <w:rsid w:val="005122BA"/>
    <w:rsid w:val="00513A62"/>
    <w:rsid w:val="005140C8"/>
    <w:rsid w:val="00515CDD"/>
    <w:rsid w:val="005176EA"/>
    <w:rsid w:val="00517DEC"/>
    <w:rsid w:val="00520608"/>
    <w:rsid w:val="00520664"/>
    <w:rsid w:val="00524373"/>
    <w:rsid w:val="005246A1"/>
    <w:rsid w:val="0053083B"/>
    <w:rsid w:val="0053145B"/>
    <w:rsid w:val="00532220"/>
    <w:rsid w:val="005324E6"/>
    <w:rsid w:val="00532825"/>
    <w:rsid w:val="005330F9"/>
    <w:rsid w:val="0053378C"/>
    <w:rsid w:val="005344C7"/>
    <w:rsid w:val="0053732D"/>
    <w:rsid w:val="005375D1"/>
    <w:rsid w:val="00540BA1"/>
    <w:rsid w:val="00540C28"/>
    <w:rsid w:val="00540C4F"/>
    <w:rsid w:val="0054256E"/>
    <w:rsid w:val="00542DFD"/>
    <w:rsid w:val="005434D4"/>
    <w:rsid w:val="005446D9"/>
    <w:rsid w:val="0054557B"/>
    <w:rsid w:val="005455A8"/>
    <w:rsid w:val="005470F7"/>
    <w:rsid w:val="005509BB"/>
    <w:rsid w:val="00551771"/>
    <w:rsid w:val="00555B03"/>
    <w:rsid w:val="005564F3"/>
    <w:rsid w:val="00557833"/>
    <w:rsid w:val="005613CF"/>
    <w:rsid w:val="00565AC0"/>
    <w:rsid w:val="00566B9E"/>
    <w:rsid w:val="00567414"/>
    <w:rsid w:val="005703D8"/>
    <w:rsid w:val="00574785"/>
    <w:rsid w:val="00574ED8"/>
    <w:rsid w:val="005750AD"/>
    <w:rsid w:val="005755E1"/>
    <w:rsid w:val="00575ED6"/>
    <w:rsid w:val="005760A2"/>
    <w:rsid w:val="0057694C"/>
    <w:rsid w:val="00576C1F"/>
    <w:rsid w:val="00577A8E"/>
    <w:rsid w:val="005826FF"/>
    <w:rsid w:val="005838FE"/>
    <w:rsid w:val="00583F22"/>
    <w:rsid w:val="005840B3"/>
    <w:rsid w:val="00586115"/>
    <w:rsid w:val="00591E43"/>
    <w:rsid w:val="00591E9B"/>
    <w:rsid w:val="00592167"/>
    <w:rsid w:val="005929E2"/>
    <w:rsid w:val="005932C2"/>
    <w:rsid w:val="005939CD"/>
    <w:rsid w:val="005942AA"/>
    <w:rsid w:val="00595C7E"/>
    <w:rsid w:val="005960C2"/>
    <w:rsid w:val="0059633E"/>
    <w:rsid w:val="005965A9"/>
    <w:rsid w:val="00596E43"/>
    <w:rsid w:val="005A2ED7"/>
    <w:rsid w:val="005A3B04"/>
    <w:rsid w:val="005A3C04"/>
    <w:rsid w:val="005A4A31"/>
    <w:rsid w:val="005A65D9"/>
    <w:rsid w:val="005A6F27"/>
    <w:rsid w:val="005B0727"/>
    <w:rsid w:val="005B0A19"/>
    <w:rsid w:val="005B0A64"/>
    <w:rsid w:val="005B0E75"/>
    <w:rsid w:val="005B27BD"/>
    <w:rsid w:val="005B52B1"/>
    <w:rsid w:val="005B5BA3"/>
    <w:rsid w:val="005B605F"/>
    <w:rsid w:val="005B6EBD"/>
    <w:rsid w:val="005C1DDB"/>
    <w:rsid w:val="005C720E"/>
    <w:rsid w:val="005C7F15"/>
    <w:rsid w:val="005D0BCE"/>
    <w:rsid w:val="005D106F"/>
    <w:rsid w:val="005D147E"/>
    <w:rsid w:val="005D18FC"/>
    <w:rsid w:val="005D2DAA"/>
    <w:rsid w:val="005D5C60"/>
    <w:rsid w:val="005D633A"/>
    <w:rsid w:val="005D6C0F"/>
    <w:rsid w:val="005E01DA"/>
    <w:rsid w:val="005E1E41"/>
    <w:rsid w:val="005E3BB2"/>
    <w:rsid w:val="005E598D"/>
    <w:rsid w:val="005E5FF8"/>
    <w:rsid w:val="005E7DF3"/>
    <w:rsid w:val="005F05AF"/>
    <w:rsid w:val="005F0CF0"/>
    <w:rsid w:val="005F36BD"/>
    <w:rsid w:val="005F3802"/>
    <w:rsid w:val="005F4C51"/>
    <w:rsid w:val="005F53D5"/>
    <w:rsid w:val="005F65F1"/>
    <w:rsid w:val="0060174A"/>
    <w:rsid w:val="006042BD"/>
    <w:rsid w:val="006130BE"/>
    <w:rsid w:val="006132C9"/>
    <w:rsid w:val="006139FF"/>
    <w:rsid w:val="0061404B"/>
    <w:rsid w:val="006142E1"/>
    <w:rsid w:val="006149A7"/>
    <w:rsid w:val="00615325"/>
    <w:rsid w:val="006160FA"/>
    <w:rsid w:val="0061762D"/>
    <w:rsid w:val="0061790E"/>
    <w:rsid w:val="00617F5D"/>
    <w:rsid w:val="00621C28"/>
    <w:rsid w:val="00624685"/>
    <w:rsid w:val="0062525F"/>
    <w:rsid w:val="0062587F"/>
    <w:rsid w:val="00625F1B"/>
    <w:rsid w:val="00626795"/>
    <w:rsid w:val="00627BD8"/>
    <w:rsid w:val="006308CD"/>
    <w:rsid w:val="00631FA3"/>
    <w:rsid w:val="0063449D"/>
    <w:rsid w:val="0063499C"/>
    <w:rsid w:val="00634AF6"/>
    <w:rsid w:val="006355D5"/>
    <w:rsid w:val="006359B9"/>
    <w:rsid w:val="00640478"/>
    <w:rsid w:val="00641D1D"/>
    <w:rsid w:val="0064247B"/>
    <w:rsid w:val="006434F2"/>
    <w:rsid w:val="00643844"/>
    <w:rsid w:val="0064707F"/>
    <w:rsid w:val="006503D6"/>
    <w:rsid w:val="00653F10"/>
    <w:rsid w:val="0065480D"/>
    <w:rsid w:val="00654D55"/>
    <w:rsid w:val="00657143"/>
    <w:rsid w:val="00661FDB"/>
    <w:rsid w:val="006639EC"/>
    <w:rsid w:val="006640F9"/>
    <w:rsid w:val="00664979"/>
    <w:rsid w:val="0066611B"/>
    <w:rsid w:val="00672FA7"/>
    <w:rsid w:val="006743B2"/>
    <w:rsid w:val="00674744"/>
    <w:rsid w:val="00674FCC"/>
    <w:rsid w:val="00676351"/>
    <w:rsid w:val="00681347"/>
    <w:rsid w:val="006817A7"/>
    <w:rsid w:val="00681928"/>
    <w:rsid w:val="006843A9"/>
    <w:rsid w:val="00685FB0"/>
    <w:rsid w:val="0069164C"/>
    <w:rsid w:val="0069344C"/>
    <w:rsid w:val="00693A8A"/>
    <w:rsid w:val="006947D8"/>
    <w:rsid w:val="00695084"/>
    <w:rsid w:val="0069577D"/>
    <w:rsid w:val="00695B6E"/>
    <w:rsid w:val="00696055"/>
    <w:rsid w:val="006A0BEA"/>
    <w:rsid w:val="006A0EFD"/>
    <w:rsid w:val="006A46AE"/>
    <w:rsid w:val="006A55D8"/>
    <w:rsid w:val="006A654A"/>
    <w:rsid w:val="006A785E"/>
    <w:rsid w:val="006A7C63"/>
    <w:rsid w:val="006B1DF6"/>
    <w:rsid w:val="006B25EB"/>
    <w:rsid w:val="006B4459"/>
    <w:rsid w:val="006B7FC8"/>
    <w:rsid w:val="006C1F09"/>
    <w:rsid w:val="006C2070"/>
    <w:rsid w:val="006C7164"/>
    <w:rsid w:val="006C7F60"/>
    <w:rsid w:val="006D1F01"/>
    <w:rsid w:val="006D4801"/>
    <w:rsid w:val="006D4E64"/>
    <w:rsid w:val="006D51ED"/>
    <w:rsid w:val="006D61CB"/>
    <w:rsid w:val="006E2D21"/>
    <w:rsid w:val="006E4856"/>
    <w:rsid w:val="006E5064"/>
    <w:rsid w:val="006E65DD"/>
    <w:rsid w:val="006F2CEC"/>
    <w:rsid w:val="006F3052"/>
    <w:rsid w:val="006F3507"/>
    <w:rsid w:val="006F52AA"/>
    <w:rsid w:val="006F54D4"/>
    <w:rsid w:val="006F5AFE"/>
    <w:rsid w:val="006F7326"/>
    <w:rsid w:val="006F75C2"/>
    <w:rsid w:val="006F773F"/>
    <w:rsid w:val="006F7C46"/>
    <w:rsid w:val="00700CF3"/>
    <w:rsid w:val="00703A15"/>
    <w:rsid w:val="00703F4A"/>
    <w:rsid w:val="00704526"/>
    <w:rsid w:val="00705C4D"/>
    <w:rsid w:val="007060AF"/>
    <w:rsid w:val="00710D7E"/>
    <w:rsid w:val="007111E0"/>
    <w:rsid w:val="00713167"/>
    <w:rsid w:val="00713322"/>
    <w:rsid w:val="007145A4"/>
    <w:rsid w:val="00714F27"/>
    <w:rsid w:val="007152ED"/>
    <w:rsid w:val="00715C19"/>
    <w:rsid w:val="00717331"/>
    <w:rsid w:val="00720452"/>
    <w:rsid w:val="0072158B"/>
    <w:rsid w:val="00721B46"/>
    <w:rsid w:val="007241BB"/>
    <w:rsid w:val="007246BF"/>
    <w:rsid w:val="00724879"/>
    <w:rsid w:val="0072775F"/>
    <w:rsid w:val="00731D1A"/>
    <w:rsid w:val="00731DC4"/>
    <w:rsid w:val="00732BEE"/>
    <w:rsid w:val="00733C71"/>
    <w:rsid w:val="0073750D"/>
    <w:rsid w:val="00737B82"/>
    <w:rsid w:val="00740BED"/>
    <w:rsid w:val="00741110"/>
    <w:rsid w:val="007412D0"/>
    <w:rsid w:val="0074547E"/>
    <w:rsid w:val="00747373"/>
    <w:rsid w:val="00747536"/>
    <w:rsid w:val="00747B68"/>
    <w:rsid w:val="00747E29"/>
    <w:rsid w:val="00747E6C"/>
    <w:rsid w:val="00750F97"/>
    <w:rsid w:val="00751BB6"/>
    <w:rsid w:val="007524F7"/>
    <w:rsid w:val="00753878"/>
    <w:rsid w:val="007545F4"/>
    <w:rsid w:val="007606C2"/>
    <w:rsid w:val="00761E7D"/>
    <w:rsid w:val="007624A5"/>
    <w:rsid w:val="00762918"/>
    <w:rsid w:val="00762D68"/>
    <w:rsid w:val="007636D5"/>
    <w:rsid w:val="00763BB1"/>
    <w:rsid w:val="00766229"/>
    <w:rsid w:val="007671C8"/>
    <w:rsid w:val="00772DDC"/>
    <w:rsid w:val="0077437A"/>
    <w:rsid w:val="00775312"/>
    <w:rsid w:val="0077574B"/>
    <w:rsid w:val="00782A0A"/>
    <w:rsid w:val="007846F4"/>
    <w:rsid w:val="00784920"/>
    <w:rsid w:val="007906C7"/>
    <w:rsid w:val="0079201F"/>
    <w:rsid w:val="00792DDB"/>
    <w:rsid w:val="00793A61"/>
    <w:rsid w:val="007A0515"/>
    <w:rsid w:val="007A0FBD"/>
    <w:rsid w:val="007A237B"/>
    <w:rsid w:val="007A4570"/>
    <w:rsid w:val="007A6DE7"/>
    <w:rsid w:val="007A771C"/>
    <w:rsid w:val="007A7B31"/>
    <w:rsid w:val="007B04CB"/>
    <w:rsid w:val="007B3327"/>
    <w:rsid w:val="007B41A6"/>
    <w:rsid w:val="007B6099"/>
    <w:rsid w:val="007B62DD"/>
    <w:rsid w:val="007B6E3F"/>
    <w:rsid w:val="007C19BA"/>
    <w:rsid w:val="007C2502"/>
    <w:rsid w:val="007C5508"/>
    <w:rsid w:val="007C6200"/>
    <w:rsid w:val="007C6236"/>
    <w:rsid w:val="007C692D"/>
    <w:rsid w:val="007C72E4"/>
    <w:rsid w:val="007D0C84"/>
    <w:rsid w:val="007D1F43"/>
    <w:rsid w:val="007D60F3"/>
    <w:rsid w:val="007E0585"/>
    <w:rsid w:val="007E39E2"/>
    <w:rsid w:val="007E41B2"/>
    <w:rsid w:val="007E5235"/>
    <w:rsid w:val="007E57E5"/>
    <w:rsid w:val="007E6250"/>
    <w:rsid w:val="007E6DFC"/>
    <w:rsid w:val="007E7D19"/>
    <w:rsid w:val="007E7EE9"/>
    <w:rsid w:val="007F0D21"/>
    <w:rsid w:val="007F4C0B"/>
    <w:rsid w:val="007F4E69"/>
    <w:rsid w:val="007F6F42"/>
    <w:rsid w:val="007F7813"/>
    <w:rsid w:val="00800042"/>
    <w:rsid w:val="00800E66"/>
    <w:rsid w:val="00801317"/>
    <w:rsid w:val="00801E9E"/>
    <w:rsid w:val="0080296F"/>
    <w:rsid w:val="00802BFD"/>
    <w:rsid w:val="00804C77"/>
    <w:rsid w:val="0080598F"/>
    <w:rsid w:val="00805EBD"/>
    <w:rsid w:val="008076B8"/>
    <w:rsid w:val="00807F58"/>
    <w:rsid w:val="00810F3F"/>
    <w:rsid w:val="00810FBD"/>
    <w:rsid w:val="00812AA0"/>
    <w:rsid w:val="0081353A"/>
    <w:rsid w:val="008157F3"/>
    <w:rsid w:val="008200EB"/>
    <w:rsid w:val="00820818"/>
    <w:rsid w:val="008243C0"/>
    <w:rsid w:val="00824CF8"/>
    <w:rsid w:val="00824EB4"/>
    <w:rsid w:val="00824EDA"/>
    <w:rsid w:val="00825ED6"/>
    <w:rsid w:val="0083306D"/>
    <w:rsid w:val="0083454F"/>
    <w:rsid w:val="008348D8"/>
    <w:rsid w:val="00835503"/>
    <w:rsid w:val="00841FF1"/>
    <w:rsid w:val="00842EA3"/>
    <w:rsid w:val="008437A5"/>
    <w:rsid w:val="00845261"/>
    <w:rsid w:val="00851627"/>
    <w:rsid w:val="0085226B"/>
    <w:rsid w:val="00854C38"/>
    <w:rsid w:val="00854D35"/>
    <w:rsid w:val="00854DC9"/>
    <w:rsid w:val="00856222"/>
    <w:rsid w:val="00857F0B"/>
    <w:rsid w:val="00863498"/>
    <w:rsid w:val="0086350F"/>
    <w:rsid w:val="00864109"/>
    <w:rsid w:val="0086522D"/>
    <w:rsid w:val="00870184"/>
    <w:rsid w:val="008702F7"/>
    <w:rsid w:val="008738FD"/>
    <w:rsid w:val="008801B1"/>
    <w:rsid w:val="0088720A"/>
    <w:rsid w:val="00890AE9"/>
    <w:rsid w:val="0089104B"/>
    <w:rsid w:val="008937AF"/>
    <w:rsid w:val="008958B0"/>
    <w:rsid w:val="008977B4"/>
    <w:rsid w:val="008A114B"/>
    <w:rsid w:val="008A2BE2"/>
    <w:rsid w:val="008A2D8D"/>
    <w:rsid w:val="008A4144"/>
    <w:rsid w:val="008A4AA2"/>
    <w:rsid w:val="008A51F2"/>
    <w:rsid w:val="008A5558"/>
    <w:rsid w:val="008A67DA"/>
    <w:rsid w:val="008A7BB8"/>
    <w:rsid w:val="008B0499"/>
    <w:rsid w:val="008B2132"/>
    <w:rsid w:val="008B5863"/>
    <w:rsid w:val="008B5A2C"/>
    <w:rsid w:val="008B7C9C"/>
    <w:rsid w:val="008C178F"/>
    <w:rsid w:val="008C3B62"/>
    <w:rsid w:val="008C4D84"/>
    <w:rsid w:val="008C6D75"/>
    <w:rsid w:val="008D296E"/>
    <w:rsid w:val="008D3DBB"/>
    <w:rsid w:val="008D3DCB"/>
    <w:rsid w:val="008D3E05"/>
    <w:rsid w:val="008D45C8"/>
    <w:rsid w:val="008D4B5A"/>
    <w:rsid w:val="008D4B76"/>
    <w:rsid w:val="008D58C2"/>
    <w:rsid w:val="008D638E"/>
    <w:rsid w:val="008D69E9"/>
    <w:rsid w:val="008E13F9"/>
    <w:rsid w:val="008E3555"/>
    <w:rsid w:val="008E3624"/>
    <w:rsid w:val="008E37E3"/>
    <w:rsid w:val="008E3B09"/>
    <w:rsid w:val="008E43D4"/>
    <w:rsid w:val="008E53FB"/>
    <w:rsid w:val="008E6A5E"/>
    <w:rsid w:val="008E7D0C"/>
    <w:rsid w:val="008E7EE7"/>
    <w:rsid w:val="008F5CFB"/>
    <w:rsid w:val="00902F98"/>
    <w:rsid w:val="00903467"/>
    <w:rsid w:val="00904066"/>
    <w:rsid w:val="009047F0"/>
    <w:rsid w:val="00904A8B"/>
    <w:rsid w:val="009054E0"/>
    <w:rsid w:val="009057A7"/>
    <w:rsid w:val="00905BD4"/>
    <w:rsid w:val="009068F5"/>
    <w:rsid w:val="00907D30"/>
    <w:rsid w:val="009125F0"/>
    <w:rsid w:val="00913507"/>
    <w:rsid w:val="00914FA4"/>
    <w:rsid w:val="009155C2"/>
    <w:rsid w:val="00916DEB"/>
    <w:rsid w:val="009200DD"/>
    <w:rsid w:val="00921385"/>
    <w:rsid w:val="0092185D"/>
    <w:rsid w:val="00923B25"/>
    <w:rsid w:val="0092502D"/>
    <w:rsid w:val="00926CDE"/>
    <w:rsid w:val="0092726E"/>
    <w:rsid w:val="00933192"/>
    <w:rsid w:val="00934107"/>
    <w:rsid w:val="00934F11"/>
    <w:rsid w:val="00935425"/>
    <w:rsid w:val="009367A8"/>
    <w:rsid w:val="00937C11"/>
    <w:rsid w:val="009408FE"/>
    <w:rsid w:val="009413C2"/>
    <w:rsid w:val="00941C73"/>
    <w:rsid w:val="00941C7A"/>
    <w:rsid w:val="00941D02"/>
    <w:rsid w:val="00942CE5"/>
    <w:rsid w:val="00943959"/>
    <w:rsid w:val="00945FDB"/>
    <w:rsid w:val="00946C91"/>
    <w:rsid w:val="00947F83"/>
    <w:rsid w:val="00953174"/>
    <w:rsid w:val="009533F0"/>
    <w:rsid w:val="0095453F"/>
    <w:rsid w:val="009549CA"/>
    <w:rsid w:val="009557D5"/>
    <w:rsid w:val="00957AD1"/>
    <w:rsid w:val="00957BF4"/>
    <w:rsid w:val="009611C0"/>
    <w:rsid w:val="0096383F"/>
    <w:rsid w:val="009646B8"/>
    <w:rsid w:val="0096657E"/>
    <w:rsid w:val="00967899"/>
    <w:rsid w:val="00971727"/>
    <w:rsid w:val="00971A8A"/>
    <w:rsid w:val="00972003"/>
    <w:rsid w:val="00972B9B"/>
    <w:rsid w:val="009739AA"/>
    <w:rsid w:val="00975439"/>
    <w:rsid w:val="009757A8"/>
    <w:rsid w:val="00976215"/>
    <w:rsid w:val="009772ED"/>
    <w:rsid w:val="00980ADF"/>
    <w:rsid w:val="00981695"/>
    <w:rsid w:val="009828AB"/>
    <w:rsid w:val="00983AC6"/>
    <w:rsid w:val="0098410F"/>
    <w:rsid w:val="00984677"/>
    <w:rsid w:val="00984EA9"/>
    <w:rsid w:val="00985505"/>
    <w:rsid w:val="00985A12"/>
    <w:rsid w:val="00985A96"/>
    <w:rsid w:val="00985CE7"/>
    <w:rsid w:val="009864AA"/>
    <w:rsid w:val="00986AE2"/>
    <w:rsid w:val="00987543"/>
    <w:rsid w:val="009877AD"/>
    <w:rsid w:val="00990160"/>
    <w:rsid w:val="009913DC"/>
    <w:rsid w:val="00992516"/>
    <w:rsid w:val="00993049"/>
    <w:rsid w:val="00994A3D"/>
    <w:rsid w:val="009964A6"/>
    <w:rsid w:val="009969D9"/>
    <w:rsid w:val="00996D67"/>
    <w:rsid w:val="009A02D2"/>
    <w:rsid w:val="009A1028"/>
    <w:rsid w:val="009A4F3A"/>
    <w:rsid w:val="009B10DB"/>
    <w:rsid w:val="009B3D61"/>
    <w:rsid w:val="009B4EF6"/>
    <w:rsid w:val="009B72EB"/>
    <w:rsid w:val="009C16B5"/>
    <w:rsid w:val="009C183A"/>
    <w:rsid w:val="009C569F"/>
    <w:rsid w:val="009C609A"/>
    <w:rsid w:val="009C6955"/>
    <w:rsid w:val="009D4095"/>
    <w:rsid w:val="009D623C"/>
    <w:rsid w:val="009D6DD0"/>
    <w:rsid w:val="009D7C67"/>
    <w:rsid w:val="009E0FB6"/>
    <w:rsid w:val="009E1D64"/>
    <w:rsid w:val="009E1DF2"/>
    <w:rsid w:val="009E3EC2"/>
    <w:rsid w:val="009E3F25"/>
    <w:rsid w:val="009E4120"/>
    <w:rsid w:val="009E4712"/>
    <w:rsid w:val="009F162D"/>
    <w:rsid w:val="009F5489"/>
    <w:rsid w:val="009F5B44"/>
    <w:rsid w:val="009F724B"/>
    <w:rsid w:val="009F7C72"/>
    <w:rsid w:val="00A00E32"/>
    <w:rsid w:val="00A0185C"/>
    <w:rsid w:val="00A043B1"/>
    <w:rsid w:val="00A04888"/>
    <w:rsid w:val="00A06274"/>
    <w:rsid w:val="00A06F85"/>
    <w:rsid w:val="00A0711B"/>
    <w:rsid w:val="00A1292D"/>
    <w:rsid w:val="00A14452"/>
    <w:rsid w:val="00A15AFE"/>
    <w:rsid w:val="00A17CCB"/>
    <w:rsid w:val="00A228ED"/>
    <w:rsid w:val="00A24429"/>
    <w:rsid w:val="00A27B3C"/>
    <w:rsid w:val="00A3374B"/>
    <w:rsid w:val="00A3388D"/>
    <w:rsid w:val="00A346A5"/>
    <w:rsid w:val="00A34A2A"/>
    <w:rsid w:val="00A35EAD"/>
    <w:rsid w:val="00A366A3"/>
    <w:rsid w:val="00A378A8"/>
    <w:rsid w:val="00A42BD5"/>
    <w:rsid w:val="00A45F69"/>
    <w:rsid w:val="00A47BBB"/>
    <w:rsid w:val="00A516D1"/>
    <w:rsid w:val="00A51CCB"/>
    <w:rsid w:val="00A52F65"/>
    <w:rsid w:val="00A60259"/>
    <w:rsid w:val="00A6087F"/>
    <w:rsid w:val="00A62B1B"/>
    <w:rsid w:val="00A63BB3"/>
    <w:rsid w:val="00A64D05"/>
    <w:rsid w:val="00A657D2"/>
    <w:rsid w:val="00A671C1"/>
    <w:rsid w:val="00A67537"/>
    <w:rsid w:val="00A6758E"/>
    <w:rsid w:val="00A704A7"/>
    <w:rsid w:val="00A717A3"/>
    <w:rsid w:val="00A718F7"/>
    <w:rsid w:val="00A72BCC"/>
    <w:rsid w:val="00A748EA"/>
    <w:rsid w:val="00A75943"/>
    <w:rsid w:val="00A76C8E"/>
    <w:rsid w:val="00A808DC"/>
    <w:rsid w:val="00A8155E"/>
    <w:rsid w:val="00A82D55"/>
    <w:rsid w:val="00A83CF0"/>
    <w:rsid w:val="00A84052"/>
    <w:rsid w:val="00A8774F"/>
    <w:rsid w:val="00A91C1D"/>
    <w:rsid w:val="00A927CE"/>
    <w:rsid w:val="00A92EE9"/>
    <w:rsid w:val="00A9450C"/>
    <w:rsid w:val="00A95816"/>
    <w:rsid w:val="00A95A11"/>
    <w:rsid w:val="00A97341"/>
    <w:rsid w:val="00A97E18"/>
    <w:rsid w:val="00AA13CA"/>
    <w:rsid w:val="00AA204F"/>
    <w:rsid w:val="00AA4176"/>
    <w:rsid w:val="00AA603B"/>
    <w:rsid w:val="00AA764E"/>
    <w:rsid w:val="00AA770C"/>
    <w:rsid w:val="00AB15FF"/>
    <w:rsid w:val="00AB2BE2"/>
    <w:rsid w:val="00AB419C"/>
    <w:rsid w:val="00AB42AA"/>
    <w:rsid w:val="00AB522B"/>
    <w:rsid w:val="00AB5382"/>
    <w:rsid w:val="00AB7B70"/>
    <w:rsid w:val="00AC0068"/>
    <w:rsid w:val="00AC12A3"/>
    <w:rsid w:val="00AC1C18"/>
    <w:rsid w:val="00AC2B9E"/>
    <w:rsid w:val="00AC308B"/>
    <w:rsid w:val="00AC4160"/>
    <w:rsid w:val="00AC4587"/>
    <w:rsid w:val="00AC4C92"/>
    <w:rsid w:val="00AC58F8"/>
    <w:rsid w:val="00AC6DF3"/>
    <w:rsid w:val="00AC792F"/>
    <w:rsid w:val="00AC7A7B"/>
    <w:rsid w:val="00AD117C"/>
    <w:rsid w:val="00AD20D4"/>
    <w:rsid w:val="00AD2895"/>
    <w:rsid w:val="00AD4E21"/>
    <w:rsid w:val="00AD6A42"/>
    <w:rsid w:val="00AE00C1"/>
    <w:rsid w:val="00AE00D9"/>
    <w:rsid w:val="00AE0BA0"/>
    <w:rsid w:val="00AE0EDD"/>
    <w:rsid w:val="00AE10B6"/>
    <w:rsid w:val="00AE2B34"/>
    <w:rsid w:val="00AE6996"/>
    <w:rsid w:val="00AE769F"/>
    <w:rsid w:val="00AF0387"/>
    <w:rsid w:val="00AF219F"/>
    <w:rsid w:val="00AF2AEB"/>
    <w:rsid w:val="00AF44DA"/>
    <w:rsid w:val="00B0014E"/>
    <w:rsid w:val="00B00CB1"/>
    <w:rsid w:val="00B02923"/>
    <w:rsid w:val="00B02D87"/>
    <w:rsid w:val="00B04BDA"/>
    <w:rsid w:val="00B0508D"/>
    <w:rsid w:val="00B05CD7"/>
    <w:rsid w:val="00B068C7"/>
    <w:rsid w:val="00B10068"/>
    <w:rsid w:val="00B12386"/>
    <w:rsid w:val="00B12B1D"/>
    <w:rsid w:val="00B13B5D"/>
    <w:rsid w:val="00B14E13"/>
    <w:rsid w:val="00B1596B"/>
    <w:rsid w:val="00B16006"/>
    <w:rsid w:val="00B16474"/>
    <w:rsid w:val="00B168B0"/>
    <w:rsid w:val="00B16D42"/>
    <w:rsid w:val="00B17872"/>
    <w:rsid w:val="00B204F9"/>
    <w:rsid w:val="00B21271"/>
    <w:rsid w:val="00B24044"/>
    <w:rsid w:val="00B24BF3"/>
    <w:rsid w:val="00B25647"/>
    <w:rsid w:val="00B26414"/>
    <w:rsid w:val="00B26994"/>
    <w:rsid w:val="00B318DD"/>
    <w:rsid w:val="00B32418"/>
    <w:rsid w:val="00B34232"/>
    <w:rsid w:val="00B35046"/>
    <w:rsid w:val="00B37F8F"/>
    <w:rsid w:val="00B40313"/>
    <w:rsid w:val="00B40C8B"/>
    <w:rsid w:val="00B41543"/>
    <w:rsid w:val="00B41A9D"/>
    <w:rsid w:val="00B430DD"/>
    <w:rsid w:val="00B4399E"/>
    <w:rsid w:val="00B445CB"/>
    <w:rsid w:val="00B45014"/>
    <w:rsid w:val="00B458EC"/>
    <w:rsid w:val="00B4706C"/>
    <w:rsid w:val="00B47F62"/>
    <w:rsid w:val="00B50383"/>
    <w:rsid w:val="00B50DAD"/>
    <w:rsid w:val="00B51770"/>
    <w:rsid w:val="00B524BB"/>
    <w:rsid w:val="00B524F7"/>
    <w:rsid w:val="00B5250F"/>
    <w:rsid w:val="00B53133"/>
    <w:rsid w:val="00B53FE4"/>
    <w:rsid w:val="00B54520"/>
    <w:rsid w:val="00B54A7C"/>
    <w:rsid w:val="00B5553A"/>
    <w:rsid w:val="00B57861"/>
    <w:rsid w:val="00B60E7F"/>
    <w:rsid w:val="00B62629"/>
    <w:rsid w:val="00B64E6E"/>
    <w:rsid w:val="00B65525"/>
    <w:rsid w:val="00B6552B"/>
    <w:rsid w:val="00B6592D"/>
    <w:rsid w:val="00B669B7"/>
    <w:rsid w:val="00B7027D"/>
    <w:rsid w:val="00B7332D"/>
    <w:rsid w:val="00B746B4"/>
    <w:rsid w:val="00B7553F"/>
    <w:rsid w:val="00B7599E"/>
    <w:rsid w:val="00B766FF"/>
    <w:rsid w:val="00B77B05"/>
    <w:rsid w:val="00B813A3"/>
    <w:rsid w:val="00B8200B"/>
    <w:rsid w:val="00B8247C"/>
    <w:rsid w:val="00B82878"/>
    <w:rsid w:val="00B82B43"/>
    <w:rsid w:val="00B82E0C"/>
    <w:rsid w:val="00B84591"/>
    <w:rsid w:val="00B85664"/>
    <w:rsid w:val="00B908F3"/>
    <w:rsid w:val="00B910EF"/>
    <w:rsid w:val="00B915C1"/>
    <w:rsid w:val="00B92614"/>
    <w:rsid w:val="00B926FA"/>
    <w:rsid w:val="00B93F95"/>
    <w:rsid w:val="00B944AE"/>
    <w:rsid w:val="00B94AE6"/>
    <w:rsid w:val="00B94B15"/>
    <w:rsid w:val="00B94EB1"/>
    <w:rsid w:val="00B9574A"/>
    <w:rsid w:val="00B95E88"/>
    <w:rsid w:val="00BA0BEB"/>
    <w:rsid w:val="00BA1EED"/>
    <w:rsid w:val="00BA43C9"/>
    <w:rsid w:val="00BA5569"/>
    <w:rsid w:val="00BA651E"/>
    <w:rsid w:val="00BB0609"/>
    <w:rsid w:val="00BB0DB2"/>
    <w:rsid w:val="00BB15AD"/>
    <w:rsid w:val="00BB1968"/>
    <w:rsid w:val="00BB5203"/>
    <w:rsid w:val="00BB7CC7"/>
    <w:rsid w:val="00BC1B88"/>
    <w:rsid w:val="00BC30D8"/>
    <w:rsid w:val="00BC437C"/>
    <w:rsid w:val="00BC44C6"/>
    <w:rsid w:val="00BC6976"/>
    <w:rsid w:val="00BC6E9E"/>
    <w:rsid w:val="00BC7CD4"/>
    <w:rsid w:val="00BD1C06"/>
    <w:rsid w:val="00BD1C49"/>
    <w:rsid w:val="00BD30D7"/>
    <w:rsid w:val="00BD457C"/>
    <w:rsid w:val="00BD6897"/>
    <w:rsid w:val="00BE02AC"/>
    <w:rsid w:val="00BE05ED"/>
    <w:rsid w:val="00BE2137"/>
    <w:rsid w:val="00BE2695"/>
    <w:rsid w:val="00BE3639"/>
    <w:rsid w:val="00BE5795"/>
    <w:rsid w:val="00BE5832"/>
    <w:rsid w:val="00BE749E"/>
    <w:rsid w:val="00BF0F64"/>
    <w:rsid w:val="00BF11DA"/>
    <w:rsid w:val="00BF1DBC"/>
    <w:rsid w:val="00BF402D"/>
    <w:rsid w:val="00BF46D6"/>
    <w:rsid w:val="00BF4C8B"/>
    <w:rsid w:val="00BF72EF"/>
    <w:rsid w:val="00C0160C"/>
    <w:rsid w:val="00C01B98"/>
    <w:rsid w:val="00C04658"/>
    <w:rsid w:val="00C058FB"/>
    <w:rsid w:val="00C05B88"/>
    <w:rsid w:val="00C12736"/>
    <w:rsid w:val="00C12DA9"/>
    <w:rsid w:val="00C138B8"/>
    <w:rsid w:val="00C13C09"/>
    <w:rsid w:val="00C14256"/>
    <w:rsid w:val="00C1441C"/>
    <w:rsid w:val="00C14D44"/>
    <w:rsid w:val="00C15408"/>
    <w:rsid w:val="00C15772"/>
    <w:rsid w:val="00C16CED"/>
    <w:rsid w:val="00C179B2"/>
    <w:rsid w:val="00C211C7"/>
    <w:rsid w:val="00C21AC1"/>
    <w:rsid w:val="00C21F63"/>
    <w:rsid w:val="00C22557"/>
    <w:rsid w:val="00C23305"/>
    <w:rsid w:val="00C249BC"/>
    <w:rsid w:val="00C266FE"/>
    <w:rsid w:val="00C2736E"/>
    <w:rsid w:val="00C314EA"/>
    <w:rsid w:val="00C348A4"/>
    <w:rsid w:val="00C3599B"/>
    <w:rsid w:val="00C406E9"/>
    <w:rsid w:val="00C40AE4"/>
    <w:rsid w:val="00C439DB"/>
    <w:rsid w:val="00C44A71"/>
    <w:rsid w:val="00C4519F"/>
    <w:rsid w:val="00C47A5B"/>
    <w:rsid w:val="00C53B15"/>
    <w:rsid w:val="00C55948"/>
    <w:rsid w:val="00C62664"/>
    <w:rsid w:val="00C64BE7"/>
    <w:rsid w:val="00C64F01"/>
    <w:rsid w:val="00C65A35"/>
    <w:rsid w:val="00C6620E"/>
    <w:rsid w:val="00C66AFD"/>
    <w:rsid w:val="00C67EFA"/>
    <w:rsid w:val="00C7222C"/>
    <w:rsid w:val="00C725BB"/>
    <w:rsid w:val="00C73A49"/>
    <w:rsid w:val="00C73CC1"/>
    <w:rsid w:val="00C740C4"/>
    <w:rsid w:val="00C748DC"/>
    <w:rsid w:val="00C7698C"/>
    <w:rsid w:val="00C81B80"/>
    <w:rsid w:val="00C81C31"/>
    <w:rsid w:val="00C8281D"/>
    <w:rsid w:val="00C83A38"/>
    <w:rsid w:val="00C83BAE"/>
    <w:rsid w:val="00C83DD2"/>
    <w:rsid w:val="00C83E01"/>
    <w:rsid w:val="00C85D32"/>
    <w:rsid w:val="00C8779E"/>
    <w:rsid w:val="00C87BA6"/>
    <w:rsid w:val="00C912AC"/>
    <w:rsid w:val="00C9219D"/>
    <w:rsid w:val="00C92771"/>
    <w:rsid w:val="00C9393A"/>
    <w:rsid w:val="00C95996"/>
    <w:rsid w:val="00C95E5C"/>
    <w:rsid w:val="00C96266"/>
    <w:rsid w:val="00CA0F90"/>
    <w:rsid w:val="00CA14DB"/>
    <w:rsid w:val="00CA178B"/>
    <w:rsid w:val="00CA3770"/>
    <w:rsid w:val="00CA3E95"/>
    <w:rsid w:val="00CA523B"/>
    <w:rsid w:val="00CA5807"/>
    <w:rsid w:val="00CB0599"/>
    <w:rsid w:val="00CB1FD6"/>
    <w:rsid w:val="00CB4007"/>
    <w:rsid w:val="00CB4097"/>
    <w:rsid w:val="00CB6A0E"/>
    <w:rsid w:val="00CB7728"/>
    <w:rsid w:val="00CB7E96"/>
    <w:rsid w:val="00CC04A3"/>
    <w:rsid w:val="00CC0562"/>
    <w:rsid w:val="00CC0C09"/>
    <w:rsid w:val="00CC29A9"/>
    <w:rsid w:val="00CC30DB"/>
    <w:rsid w:val="00CC4787"/>
    <w:rsid w:val="00CC4DEE"/>
    <w:rsid w:val="00CC7AEE"/>
    <w:rsid w:val="00CD27B5"/>
    <w:rsid w:val="00CD2B0B"/>
    <w:rsid w:val="00CD2B82"/>
    <w:rsid w:val="00CD4C77"/>
    <w:rsid w:val="00CD4E10"/>
    <w:rsid w:val="00CD7974"/>
    <w:rsid w:val="00CE26C9"/>
    <w:rsid w:val="00CE49E9"/>
    <w:rsid w:val="00CE74F8"/>
    <w:rsid w:val="00CE77A2"/>
    <w:rsid w:val="00CF0FF8"/>
    <w:rsid w:val="00CF1D31"/>
    <w:rsid w:val="00CF2A69"/>
    <w:rsid w:val="00CF3C84"/>
    <w:rsid w:val="00CF447B"/>
    <w:rsid w:val="00CF4825"/>
    <w:rsid w:val="00D00129"/>
    <w:rsid w:val="00D01ABF"/>
    <w:rsid w:val="00D04DD9"/>
    <w:rsid w:val="00D102CD"/>
    <w:rsid w:val="00D1052F"/>
    <w:rsid w:val="00D117D2"/>
    <w:rsid w:val="00D12525"/>
    <w:rsid w:val="00D129E4"/>
    <w:rsid w:val="00D12C1A"/>
    <w:rsid w:val="00D1317E"/>
    <w:rsid w:val="00D132FF"/>
    <w:rsid w:val="00D13656"/>
    <w:rsid w:val="00D13D1E"/>
    <w:rsid w:val="00D150C1"/>
    <w:rsid w:val="00D1780A"/>
    <w:rsid w:val="00D17C53"/>
    <w:rsid w:val="00D2166B"/>
    <w:rsid w:val="00D24C9A"/>
    <w:rsid w:val="00D259F2"/>
    <w:rsid w:val="00D26405"/>
    <w:rsid w:val="00D31893"/>
    <w:rsid w:val="00D31C87"/>
    <w:rsid w:val="00D32C3D"/>
    <w:rsid w:val="00D3353C"/>
    <w:rsid w:val="00D33C02"/>
    <w:rsid w:val="00D33CC0"/>
    <w:rsid w:val="00D33E1F"/>
    <w:rsid w:val="00D345AF"/>
    <w:rsid w:val="00D4018B"/>
    <w:rsid w:val="00D404D6"/>
    <w:rsid w:val="00D426FC"/>
    <w:rsid w:val="00D428E9"/>
    <w:rsid w:val="00D433FF"/>
    <w:rsid w:val="00D43829"/>
    <w:rsid w:val="00D44534"/>
    <w:rsid w:val="00D468F8"/>
    <w:rsid w:val="00D50F41"/>
    <w:rsid w:val="00D51033"/>
    <w:rsid w:val="00D523B1"/>
    <w:rsid w:val="00D52C09"/>
    <w:rsid w:val="00D53562"/>
    <w:rsid w:val="00D544AB"/>
    <w:rsid w:val="00D55264"/>
    <w:rsid w:val="00D56B1C"/>
    <w:rsid w:val="00D56D98"/>
    <w:rsid w:val="00D57539"/>
    <w:rsid w:val="00D57829"/>
    <w:rsid w:val="00D60DC3"/>
    <w:rsid w:val="00D662C4"/>
    <w:rsid w:val="00D66674"/>
    <w:rsid w:val="00D66D89"/>
    <w:rsid w:val="00D66DF5"/>
    <w:rsid w:val="00D675F4"/>
    <w:rsid w:val="00D70D84"/>
    <w:rsid w:val="00D724B8"/>
    <w:rsid w:val="00D728F5"/>
    <w:rsid w:val="00D754CD"/>
    <w:rsid w:val="00D754D5"/>
    <w:rsid w:val="00D804CB"/>
    <w:rsid w:val="00D823E2"/>
    <w:rsid w:val="00D82593"/>
    <w:rsid w:val="00D82D8F"/>
    <w:rsid w:val="00D86E59"/>
    <w:rsid w:val="00D86E65"/>
    <w:rsid w:val="00D938FC"/>
    <w:rsid w:val="00D95171"/>
    <w:rsid w:val="00D97CA3"/>
    <w:rsid w:val="00DA0A45"/>
    <w:rsid w:val="00DA16F7"/>
    <w:rsid w:val="00DA226B"/>
    <w:rsid w:val="00DA2942"/>
    <w:rsid w:val="00DA366D"/>
    <w:rsid w:val="00DA4049"/>
    <w:rsid w:val="00DA5447"/>
    <w:rsid w:val="00DA64A7"/>
    <w:rsid w:val="00DA66A4"/>
    <w:rsid w:val="00DA7309"/>
    <w:rsid w:val="00DB0104"/>
    <w:rsid w:val="00DB054E"/>
    <w:rsid w:val="00DB0EAF"/>
    <w:rsid w:val="00DB1606"/>
    <w:rsid w:val="00DB2078"/>
    <w:rsid w:val="00DB2193"/>
    <w:rsid w:val="00DB220B"/>
    <w:rsid w:val="00DB65FD"/>
    <w:rsid w:val="00DB7225"/>
    <w:rsid w:val="00DB76AA"/>
    <w:rsid w:val="00DC03C0"/>
    <w:rsid w:val="00DC13E0"/>
    <w:rsid w:val="00DC2BF3"/>
    <w:rsid w:val="00DC2F6D"/>
    <w:rsid w:val="00DC4ED1"/>
    <w:rsid w:val="00DC4F0A"/>
    <w:rsid w:val="00DC5E97"/>
    <w:rsid w:val="00DC7696"/>
    <w:rsid w:val="00DC7B46"/>
    <w:rsid w:val="00DD0440"/>
    <w:rsid w:val="00DD17D6"/>
    <w:rsid w:val="00DD3DEF"/>
    <w:rsid w:val="00DD4D3E"/>
    <w:rsid w:val="00DD72C8"/>
    <w:rsid w:val="00DE1309"/>
    <w:rsid w:val="00DE193E"/>
    <w:rsid w:val="00DE1A1F"/>
    <w:rsid w:val="00DE1AA9"/>
    <w:rsid w:val="00DE241A"/>
    <w:rsid w:val="00DE27AC"/>
    <w:rsid w:val="00DE33A8"/>
    <w:rsid w:val="00DE43BB"/>
    <w:rsid w:val="00DE5269"/>
    <w:rsid w:val="00DE5E42"/>
    <w:rsid w:val="00DE7818"/>
    <w:rsid w:val="00DF03EB"/>
    <w:rsid w:val="00DF0674"/>
    <w:rsid w:val="00DF14DF"/>
    <w:rsid w:val="00DF15E7"/>
    <w:rsid w:val="00DF2EE7"/>
    <w:rsid w:val="00DF2FF1"/>
    <w:rsid w:val="00DF40BA"/>
    <w:rsid w:val="00DF443E"/>
    <w:rsid w:val="00DF5DC8"/>
    <w:rsid w:val="00DF6847"/>
    <w:rsid w:val="00E002B1"/>
    <w:rsid w:val="00E0073A"/>
    <w:rsid w:val="00E039E8"/>
    <w:rsid w:val="00E0458D"/>
    <w:rsid w:val="00E04B4F"/>
    <w:rsid w:val="00E052E3"/>
    <w:rsid w:val="00E06CA1"/>
    <w:rsid w:val="00E06F90"/>
    <w:rsid w:val="00E1145E"/>
    <w:rsid w:val="00E123BB"/>
    <w:rsid w:val="00E1488C"/>
    <w:rsid w:val="00E15816"/>
    <w:rsid w:val="00E15E73"/>
    <w:rsid w:val="00E206BF"/>
    <w:rsid w:val="00E224FE"/>
    <w:rsid w:val="00E22E98"/>
    <w:rsid w:val="00E23573"/>
    <w:rsid w:val="00E24540"/>
    <w:rsid w:val="00E24706"/>
    <w:rsid w:val="00E24BA0"/>
    <w:rsid w:val="00E25FE4"/>
    <w:rsid w:val="00E26089"/>
    <w:rsid w:val="00E26B67"/>
    <w:rsid w:val="00E276D0"/>
    <w:rsid w:val="00E31B2B"/>
    <w:rsid w:val="00E31C6E"/>
    <w:rsid w:val="00E33048"/>
    <w:rsid w:val="00E35B1E"/>
    <w:rsid w:val="00E35BAE"/>
    <w:rsid w:val="00E36B08"/>
    <w:rsid w:val="00E4033F"/>
    <w:rsid w:val="00E42B72"/>
    <w:rsid w:val="00E43E92"/>
    <w:rsid w:val="00E44365"/>
    <w:rsid w:val="00E44F31"/>
    <w:rsid w:val="00E45CE0"/>
    <w:rsid w:val="00E477B1"/>
    <w:rsid w:val="00E51B76"/>
    <w:rsid w:val="00E5209D"/>
    <w:rsid w:val="00E52C6A"/>
    <w:rsid w:val="00E53E1F"/>
    <w:rsid w:val="00E56321"/>
    <w:rsid w:val="00E57ECC"/>
    <w:rsid w:val="00E60C35"/>
    <w:rsid w:val="00E63D68"/>
    <w:rsid w:val="00E67383"/>
    <w:rsid w:val="00E7043B"/>
    <w:rsid w:val="00E721D4"/>
    <w:rsid w:val="00E761DA"/>
    <w:rsid w:val="00E77081"/>
    <w:rsid w:val="00E7742C"/>
    <w:rsid w:val="00E80429"/>
    <w:rsid w:val="00E80761"/>
    <w:rsid w:val="00E80FBA"/>
    <w:rsid w:val="00E81EF1"/>
    <w:rsid w:val="00E81F05"/>
    <w:rsid w:val="00E838D7"/>
    <w:rsid w:val="00E83BF9"/>
    <w:rsid w:val="00E84096"/>
    <w:rsid w:val="00E84189"/>
    <w:rsid w:val="00E84FCF"/>
    <w:rsid w:val="00E85899"/>
    <w:rsid w:val="00E873AD"/>
    <w:rsid w:val="00E8765B"/>
    <w:rsid w:val="00E90307"/>
    <w:rsid w:val="00E91F81"/>
    <w:rsid w:val="00E93B18"/>
    <w:rsid w:val="00E93E8B"/>
    <w:rsid w:val="00E94510"/>
    <w:rsid w:val="00E949D2"/>
    <w:rsid w:val="00E9728B"/>
    <w:rsid w:val="00E972DF"/>
    <w:rsid w:val="00EA0300"/>
    <w:rsid w:val="00EA03D7"/>
    <w:rsid w:val="00EA39D1"/>
    <w:rsid w:val="00EA4751"/>
    <w:rsid w:val="00EA5048"/>
    <w:rsid w:val="00EA7286"/>
    <w:rsid w:val="00EA73B5"/>
    <w:rsid w:val="00EB2049"/>
    <w:rsid w:val="00EB5F9B"/>
    <w:rsid w:val="00EB6A93"/>
    <w:rsid w:val="00EB6DAE"/>
    <w:rsid w:val="00EC16E2"/>
    <w:rsid w:val="00EC1C6C"/>
    <w:rsid w:val="00EC2DDE"/>
    <w:rsid w:val="00EC5F27"/>
    <w:rsid w:val="00EC65D0"/>
    <w:rsid w:val="00EC6E86"/>
    <w:rsid w:val="00ED0D9A"/>
    <w:rsid w:val="00ED1687"/>
    <w:rsid w:val="00ED2FE4"/>
    <w:rsid w:val="00ED31D4"/>
    <w:rsid w:val="00ED406B"/>
    <w:rsid w:val="00ED5257"/>
    <w:rsid w:val="00ED671F"/>
    <w:rsid w:val="00EE09F3"/>
    <w:rsid w:val="00EE4BFF"/>
    <w:rsid w:val="00EE52AC"/>
    <w:rsid w:val="00EE58F2"/>
    <w:rsid w:val="00EE6A76"/>
    <w:rsid w:val="00EF324B"/>
    <w:rsid w:val="00EF3677"/>
    <w:rsid w:val="00EF41B4"/>
    <w:rsid w:val="00EF5C46"/>
    <w:rsid w:val="00EF687D"/>
    <w:rsid w:val="00EF6FEF"/>
    <w:rsid w:val="00EF70E8"/>
    <w:rsid w:val="00F0001F"/>
    <w:rsid w:val="00F003D1"/>
    <w:rsid w:val="00F00679"/>
    <w:rsid w:val="00F02246"/>
    <w:rsid w:val="00F02B21"/>
    <w:rsid w:val="00F03CEA"/>
    <w:rsid w:val="00F04305"/>
    <w:rsid w:val="00F04919"/>
    <w:rsid w:val="00F0739A"/>
    <w:rsid w:val="00F07778"/>
    <w:rsid w:val="00F11EB8"/>
    <w:rsid w:val="00F125B7"/>
    <w:rsid w:val="00F12E26"/>
    <w:rsid w:val="00F144B9"/>
    <w:rsid w:val="00F15966"/>
    <w:rsid w:val="00F15DE5"/>
    <w:rsid w:val="00F16BBA"/>
    <w:rsid w:val="00F176E1"/>
    <w:rsid w:val="00F17878"/>
    <w:rsid w:val="00F201DF"/>
    <w:rsid w:val="00F204AF"/>
    <w:rsid w:val="00F20EC4"/>
    <w:rsid w:val="00F22FAC"/>
    <w:rsid w:val="00F2317F"/>
    <w:rsid w:val="00F248BA"/>
    <w:rsid w:val="00F24B00"/>
    <w:rsid w:val="00F25894"/>
    <w:rsid w:val="00F26971"/>
    <w:rsid w:val="00F26F29"/>
    <w:rsid w:val="00F3129F"/>
    <w:rsid w:val="00F34165"/>
    <w:rsid w:val="00F34F2A"/>
    <w:rsid w:val="00F364C5"/>
    <w:rsid w:val="00F36E65"/>
    <w:rsid w:val="00F371BA"/>
    <w:rsid w:val="00F401BF"/>
    <w:rsid w:val="00F42C33"/>
    <w:rsid w:val="00F42DDB"/>
    <w:rsid w:val="00F43CD8"/>
    <w:rsid w:val="00F450E2"/>
    <w:rsid w:val="00F47E42"/>
    <w:rsid w:val="00F509C4"/>
    <w:rsid w:val="00F51550"/>
    <w:rsid w:val="00F53143"/>
    <w:rsid w:val="00F53CCA"/>
    <w:rsid w:val="00F54C45"/>
    <w:rsid w:val="00F5785E"/>
    <w:rsid w:val="00F61415"/>
    <w:rsid w:val="00F62DDC"/>
    <w:rsid w:val="00F63461"/>
    <w:rsid w:val="00F63A3B"/>
    <w:rsid w:val="00F658F7"/>
    <w:rsid w:val="00F66E1C"/>
    <w:rsid w:val="00F70CBF"/>
    <w:rsid w:val="00F7124F"/>
    <w:rsid w:val="00F72845"/>
    <w:rsid w:val="00F741F2"/>
    <w:rsid w:val="00F75C2C"/>
    <w:rsid w:val="00F82858"/>
    <w:rsid w:val="00F82FA1"/>
    <w:rsid w:val="00F83250"/>
    <w:rsid w:val="00F832F7"/>
    <w:rsid w:val="00F84934"/>
    <w:rsid w:val="00F85790"/>
    <w:rsid w:val="00F9056D"/>
    <w:rsid w:val="00F90D91"/>
    <w:rsid w:val="00F92FC7"/>
    <w:rsid w:val="00F97ECC"/>
    <w:rsid w:val="00FA4447"/>
    <w:rsid w:val="00FA4E62"/>
    <w:rsid w:val="00FB11ED"/>
    <w:rsid w:val="00FB14C4"/>
    <w:rsid w:val="00FB7AE1"/>
    <w:rsid w:val="00FC00BE"/>
    <w:rsid w:val="00FC30B6"/>
    <w:rsid w:val="00FC37F3"/>
    <w:rsid w:val="00FC448F"/>
    <w:rsid w:val="00FC55DF"/>
    <w:rsid w:val="00FC6479"/>
    <w:rsid w:val="00FC7BA1"/>
    <w:rsid w:val="00FD166C"/>
    <w:rsid w:val="00FD2A73"/>
    <w:rsid w:val="00FD637D"/>
    <w:rsid w:val="00FD68C6"/>
    <w:rsid w:val="00FE01A4"/>
    <w:rsid w:val="00FE0908"/>
    <w:rsid w:val="00FE1886"/>
    <w:rsid w:val="00FE2FC9"/>
    <w:rsid w:val="00FE347E"/>
    <w:rsid w:val="00FE4A8E"/>
    <w:rsid w:val="00FE6E2C"/>
    <w:rsid w:val="00FF046D"/>
    <w:rsid w:val="00FF10BC"/>
    <w:rsid w:val="00FF23AA"/>
    <w:rsid w:val="00FF2C95"/>
    <w:rsid w:val="00FF30DB"/>
    <w:rsid w:val="00FF317E"/>
    <w:rsid w:val="00FF3365"/>
    <w:rsid w:val="00FF4FD7"/>
    <w:rsid w:val="00FF676E"/>
    <w:rsid w:val="00FF7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stroke weight="1pt"/>
      <v:textbox inset="5.85pt,.7pt,5.85pt,.7pt"/>
      <o:colormru v:ext="edit" colors="#ddd"/>
    </o:shapedefaults>
    <o:shapelayout v:ext="edit">
      <o:idmap v:ext="edit" data="1"/>
    </o:shapelayout>
  </w:shapeDefaults>
  <w:decimalSymbol w:val="."/>
  <w:listSeparator w:val=","/>
  <w14:docId w14:val="6B6308FC"/>
  <w15:docId w15:val="{1EFDDE88-993E-48DA-86AF-82B90014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line="288" w:lineRule="exact"/>
      <w:jc w:val="both"/>
      <w:textAlignment w:val="baseline"/>
    </w:pPr>
    <w:rPr>
      <w:spacing w:val="-9"/>
    </w:rPr>
  </w:style>
  <w:style w:type="paragraph" w:styleId="Heading1">
    <w:name w:val="heading 1"/>
    <w:basedOn w:val="Normal"/>
    <w:next w:val="a"/>
    <w:qFormat/>
    <w:pPr>
      <w:keepNext/>
      <w:pageBreakBefore/>
      <w:numPr>
        <w:numId w:val="1"/>
      </w:numPr>
      <w:tabs>
        <w:tab w:val="left" w:pos="910"/>
      </w:tabs>
      <w:spacing w:after="120"/>
      <w:outlineLvl w:val="0"/>
    </w:pPr>
    <w:rPr>
      <w:rFonts w:ascii="MS Gothic" w:eastAsia="MS Gothic" w:hAnsi="Arial"/>
      <w:b/>
      <w:kern w:val="24"/>
      <w:sz w:val="24"/>
    </w:rPr>
  </w:style>
  <w:style w:type="paragraph" w:styleId="Heading2">
    <w:name w:val="heading 2"/>
    <w:basedOn w:val="Normal"/>
    <w:next w:val="a0"/>
    <w:rsid w:val="00C66AFD"/>
    <w:pPr>
      <w:keepNext/>
      <w:numPr>
        <w:ilvl w:val="1"/>
        <w:numId w:val="1"/>
      </w:numPr>
      <w:autoSpaceDE w:val="0"/>
      <w:autoSpaceDN w:val="0"/>
      <w:spacing w:after="120"/>
      <w:textAlignment w:val="bottom"/>
      <w:outlineLvl w:val="1"/>
    </w:pPr>
    <w:rPr>
      <w:rFonts w:ascii="MS Gothic" w:eastAsia="Meiryo UI" w:hAnsi="Arial"/>
      <w:sz w:val="22"/>
    </w:rPr>
  </w:style>
  <w:style w:type="paragraph" w:styleId="Heading3">
    <w:name w:val="heading 3"/>
    <w:basedOn w:val="Normal"/>
    <w:next w:val="a1"/>
    <w:qFormat/>
    <w:pPr>
      <w:keepNext/>
      <w:numPr>
        <w:ilvl w:val="2"/>
        <w:numId w:val="1"/>
      </w:numPr>
      <w:autoSpaceDE w:val="0"/>
      <w:autoSpaceDN w:val="0"/>
      <w:textAlignment w:val="bottom"/>
      <w:outlineLvl w:val="2"/>
    </w:pPr>
    <w:rPr>
      <w:rFonts w:ascii="Arial" w:eastAsia="MS Gothic" w:hAnsi="Arial"/>
    </w:rPr>
  </w:style>
  <w:style w:type="paragraph" w:styleId="Heading4">
    <w:name w:val="heading 4"/>
    <w:basedOn w:val="Normal"/>
    <w:next w:val="NormalIndent"/>
    <w:qFormat/>
    <w:pPr>
      <w:keepNext/>
      <w:numPr>
        <w:ilvl w:val="3"/>
        <w:numId w:val="1"/>
      </w:numPr>
      <w:outlineLvl w:val="3"/>
    </w:pPr>
    <w:rPr>
      <w:b/>
    </w:rPr>
  </w:style>
  <w:style w:type="paragraph" w:styleId="Heading5">
    <w:name w:val="heading 5"/>
    <w:basedOn w:val="Normal"/>
    <w:next w:val="NormalIndent"/>
    <w:qFormat/>
    <w:pPr>
      <w:keepNext/>
      <w:numPr>
        <w:ilvl w:val="4"/>
        <w:numId w:val="1"/>
      </w:numPr>
      <w:outlineLvl w:val="4"/>
    </w:pPr>
    <w:rPr>
      <w:rFonts w:ascii="Arial" w:eastAsia="MS Gothic" w:hAnsi="Arial"/>
    </w:rPr>
  </w:style>
  <w:style w:type="paragraph" w:styleId="Heading6">
    <w:name w:val="heading 6"/>
    <w:basedOn w:val="Normal"/>
    <w:next w:val="NormalIndent"/>
    <w:qFormat/>
    <w:pPr>
      <w:keepNext/>
      <w:numPr>
        <w:ilvl w:val="5"/>
        <w:numId w:val="1"/>
      </w:numPr>
      <w:outlineLvl w:val="5"/>
    </w:pPr>
    <w:rPr>
      <w:b/>
    </w:rPr>
  </w:style>
  <w:style w:type="paragraph" w:styleId="Heading7">
    <w:name w:val="heading 7"/>
    <w:basedOn w:val="Normal"/>
    <w:next w:val="NormalIndent"/>
    <w:qFormat/>
    <w:pPr>
      <w:keepNext/>
      <w:numPr>
        <w:ilvl w:val="6"/>
        <w:numId w:val="1"/>
      </w:numPr>
      <w:outlineLvl w:val="6"/>
    </w:pPr>
  </w:style>
  <w:style w:type="paragraph" w:styleId="Heading8">
    <w:name w:val="heading 8"/>
    <w:basedOn w:val="Normal"/>
    <w:next w:val="NormalIndent"/>
    <w:qFormat/>
    <w:pPr>
      <w:keepNext/>
      <w:numPr>
        <w:ilvl w:val="7"/>
        <w:numId w:val="1"/>
      </w:numPr>
      <w:outlineLvl w:val="7"/>
    </w:pPr>
  </w:style>
  <w:style w:type="paragraph" w:styleId="Heading9">
    <w:name w:val="heading 9"/>
    <w:basedOn w:val="Normal"/>
    <w:next w:val="NormalIndent"/>
    <w:qFormat/>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本文．章"/>
    <w:pPr>
      <w:widowControl w:val="0"/>
      <w:adjustRightInd w:val="0"/>
      <w:spacing w:line="240" w:lineRule="atLeast"/>
      <w:ind w:left="227" w:firstLine="170"/>
      <w:jc w:val="both"/>
      <w:textAlignment w:val="baseline"/>
    </w:pPr>
    <w:rPr>
      <w:rFonts w:ascii="MS Mincho" w:eastAsia="MS Mincho"/>
      <w:sz w:val="21"/>
    </w:rPr>
  </w:style>
  <w:style w:type="paragraph" w:customStyle="1" w:styleId="a0">
    <w:name w:val="本文.節"/>
    <w:basedOn w:val="Normal"/>
    <w:pPr>
      <w:ind w:left="454" w:firstLine="227"/>
    </w:pPr>
    <w:rPr>
      <w:rFonts w:ascii="MS Mincho" w:eastAsia="MS Mincho"/>
    </w:rPr>
  </w:style>
  <w:style w:type="paragraph" w:customStyle="1" w:styleId="a1">
    <w:name w:val="本文.項"/>
    <w:basedOn w:val="a0"/>
    <w:pPr>
      <w:ind w:left="1134"/>
    </w:pPr>
  </w:style>
  <w:style w:type="paragraph" w:styleId="NormalIndent">
    <w:name w:val="Normal Indent"/>
    <w:basedOn w:val="Normal"/>
    <w:pPr>
      <w:ind w:left="851"/>
    </w:pPr>
  </w:style>
  <w:style w:type="paragraph" w:styleId="Header">
    <w:name w:val="header"/>
    <w:basedOn w:val="Normal"/>
    <w:pPr>
      <w:tabs>
        <w:tab w:val="center" w:pos="4252"/>
        <w:tab w:val="right" w:pos="8504"/>
      </w:tabs>
      <w:spacing w:line="360" w:lineRule="auto"/>
    </w:pPr>
    <w:rPr>
      <w:spacing w:val="0"/>
      <w:sz w:val="18"/>
    </w:rPr>
  </w:style>
  <w:style w:type="paragraph" w:styleId="Footer">
    <w:name w:val="footer"/>
    <w:basedOn w:val="Normal"/>
    <w:pPr>
      <w:tabs>
        <w:tab w:val="center" w:pos="4252"/>
        <w:tab w:val="right" w:pos="8504"/>
      </w:tabs>
      <w:spacing w:line="360" w:lineRule="auto"/>
    </w:pPr>
    <w:rPr>
      <w:spacing w:val="0"/>
      <w:sz w:val="18"/>
    </w:rPr>
  </w:style>
  <w:style w:type="character" w:styleId="PageNumber">
    <w:name w:val="page number"/>
    <w:basedOn w:val="DefaultParagraphFont"/>
  </w:style>
  <w:style w:type="paragraph" w:customStyle="1" w:styleId="a2">
    <w:name w:val="前書き見出し"/>
    <w:pPr>
      <w:pageBreakBefore/>
      <w:widowControl w:val="0"/>
      <w:adjustRightInd w:val="0"/>
      <w:spacing w:before="240" w:after="240" w:line="360" w:lineRule="atLeast"/>
      <w:jc w:val="center"/>
      <w:textAlignment w:val="baseline"/>
    </w:pPr>
    <w:rPr>
      <w:rFonts w:ascii="MS Mincho" w:eastAsia="MS Mincho"/>
      <w:sz w:val="36"/>
    </w:rPr>
  </w:style>
  <w:style w:type="paragraph" w:customStyle="1" w:styleId="a3">
    <w:name w:val="前書き本文"/>
    <w:pPr>
      <w:widowControl w:val="0"/>
      <w:adjustRightInd w:val="0"/>
      <w:spacing w:line="240" w:lineRule="atLeast"/>
      <w:ind w:firstLine="227"/>
      <w:textAlignment w:val="baseline"/>
    </w:pPr>
    <w:rPr>
      <w:rFonts w:ascii="Mincho"/>
      <w:sz w:val="21"/>
    </w:rPr>
  </w:style>
  <w:style w:type="paragraph" w:styleId="TOC3">
    <w:name w:val="toc 3"/>
    <w:basedOn w:val="Normal"/>
    <w:next w:val="Normal"/>
    <w:uiPriority w:val="39"/>
    <w:pPr>
      <w:ind w:left="400"/>
      <w:jc w:val="left"/>
    </w:pPr>
    <w:rPr>
      <w:i/>
      <w:iCs/>
      <w:szCs w:val="24"/>
    </w:rPr>
  </w:style>
  <w:style w:type="paragraph" w:styleId="TOC2">
    <w:name w:val="toc 2"/>
    <w:basedOn w:val="Normal"/>
    <w:next w:val="Normal"/>
    <w:uiPriority w:val="39"/>
    <w:pPr>
      <w:ind w:left="200"/>
      <w:jc w:val="left"/>
    </w:pPr>
    <w:rPr>
      <w:smallCaps/>
      <w:szCs w:val="24"/>
    </w:rPr>
  </w:style>
  <w:style w:type="paragraph" w:styleId="TOC1">
    <w:name w:val="toc 1"/>
    <w:basedOn w:val="Normal"/>
    <w:next w:val="Normal"/>
    <w:uiPriority w:val="39"/>
    <w:pPr>
      <w:spacing w:before="120" w:after="120"/>
      <w:jc w:val="left"/>
    </w:pPr>
    <w:rPr>
      <w:b/>
      <w:bCs/>
      <w:caps/>
      <w:szCs w:val="24"/>
    </w:rPr>
  </w:style>
  <w:style w:type="paragraph" w:customStyle="1" w:styleId="a4">
    <w:name w:val="目次見出し"/>
    <w:pPr>
      <w:pageBreakBefore/>
      <w:widowControl w:val="0"/>
      <w:adjustRightInd w:val="0"/>
      <w:spacing w:before="240" w:after="240" w:line="360" w:lineRule="atLeast"/>
      <w:jc w:val="center"/>
      <w:textAlignment w:val="baseline"/>
    </w:pPr>
    <w:rPr>
      <w:rFonts w:ascii="標準明朝" w:eastAsia="標準明朝"/>
      <w:sz w:val="36"/>
    </w:rPr>
  </w:style>
  <w:style w:type="paragraph" w:styleId="TOC4">
    <w:name w:val="toc 4"/>
    <w:basedOn w:val="Normal"/>
    <w:next w:val="Normal"/>
    <w:semiHidden/>
    <w:pPr>
      <w:ind w:left="600"/>
      <w:jc w:val="left"/>
    </w:pPr>
    <w:rPr>
      <w:szCs w:val="21"/>
    </w:rPr>
  </w:style>
  <w:style w:type="paragraph" w:styleId="TOC5">
    <w:name w:val="toc 5"/>
    <w:basedOn w:val="Normal"/>
    <w:next w:val="Normal"/>
    <w:semiHidden/>
    <w:pPr>
      <w:ind w:left="800"/>
      <w:jc w:val="left"/>
    </w:pPr>
    <w:rPr>
      <w:szCs w:val="21"/>
    </w:rPr>
  </w:style>
  <w:style w:type="paragraph" w:styleId="TOC6">
    <w:name w:val="toc 6"/>
    <w:basedOn w:val="Normal"/>
    <w:next w:val="Normal"/>
    <w:semiHidden/>
    <w:pPr>
      <w:ind w:left="1000"/>
      <w:jc w:val="left"/>
    </w:pPr>
    <w:rPr>
      <w:szCs w:val="21"/>
    </w:rPr>
  </w:style>
  <w:style w:type="paragraph" w:styleId="TOC7">
    <w:name w:val="toc 7"/>
    <w:basedOn w:val="Normal"/>
    <w:next w:val="Normal"/>
    <w:semiHidden/>
    <w:pPr>
      <w:ind w:left="1200"/>
      <w:jc w:val="left"/>
    </w:pPr>
    <w:rPr>
      <w:szCs w:val="21"/>
    </w:rPr>
  </w:style>
  <w:style w:type="paragraph" w:styleId="TOC8">
    <w:name w:val="toc 8"/>
    <w:basedOn w:val="Normal"/>
    <w:next w:val="Normal"/>
    <w:semiHidden/>
    <w:pPr>
      <w:ind w:left="1400"/>
      <w:jc w:val="left"/>
    </w:pPr>
    <w:rPr>
      <w:szCs w:val="21"/>
    </w:rPr>
  </w:style>
  <w:style w:type="paragraph" w:styleId="TOC9">
    <w:name w:val="toc 9"/>
    <w:basedOn w:val="Normal"/>
    <w:next w:val="Normal"/>
    <w:semiHidden/>
    <w:pPr>
      <w:ind w:left="1600"/>
      <w:jc w:val="left"/>
    </w:pPr>
    <w:rPr>
      <w:szCs w:val="21"/>
    </w:rPr>
  </w:style>
  <w:style w:type="paragraph" w:customStyle="1" w:styleId="a5">
    <w:name w:val="本文.節.説明"/>
    <w:basedOn w:val="a0"/>
    <w:pPr>
      <w:tabs>
        <w:tab w:val="left" w:leader="middleDot" w:pos="3094"/>
      </w:tabs>
      <w:ind w:left="907"/>
    </w:pPr>
  </w:style>
  <w:style w:type="paragraph" w:customStyle="1" w:styleId="a6">
    <w:name w:val="箇条"/>
    <w:basedOn w:val="a"/>
    <w:pPr>
      <w:ind w:left="681" w:hanging="227"/>
    </w:pPr>
  </w:style>
  <w:style w:type="paragraph" w:customStyle="1" w:styleId="a7">
    <w:name w:val="本文．節"/>
    <w:pPr>
      <w:widowControl w:val="0"/>
      <w:adjustRightInd w:val="0"/>
      <w:spacing w:line="240" w:lineRule="atLeast"/>
      <w:ind w:left="454" w:firstLine="170"/>
      <w:jc w:val="both"/>
      <w:textAlignment w:val="baseline"/>
    </w:pPr>
    <w:rPr>
      <w:rFonts w:ascii="MS Mincho" w:eastAsia="MS Mincho"/>
      <w:sz w:val="21"/>
    </w:rPr>
  </w:style>
  <w:style w:type="paragraph" w:customStyle="1" w:styleId="a8">
    <w:name w:val="本文．項"/>
    <w:pPr>
      <w:widowControl w:val="0"/>
      <w:adjustRightInd w:val="0"/>
      <w:spacing w:line="240" w:lineRule="atLeast"/>
      <w:ind w:left="680" w:firstLine="170"/>
      <w:jc w:val="both"/>
      <w:textAlignment w:val="baseline"/>
    </w:pPr>
    <w:rPr>
      <w:rFonts w:ascii="MS Mincho" w:eastAsia="MS Mincho"/>
      <w:sz w:val="21"/>
    </w:rPr>
  </w:style>
  <w:style w:type="paragraph" w:styleId="Date">
    <w:name w:val="Date"/>
    <w:basedOn w:val="Normal"/>
    <w:next w:val="Normal"/>
    <w:pPr>
      <w:jc w:val="right"/>
    </w:pPr>
    <w:rPr>
      <w:smallCaps/>
      <w:noProof/>
    </w:rPr>
  </w:style>
  <w:style w:type="paragraph" w:customStyle="1" w:styleId="a9">
    <w:name w:val="本文.項.説明"/>
    <w:basedOn w:val="a1"/>
    <w:pPr>
      <w:ind w:left="1588"/>
    </w:pPr>
  </w:style>
  <w:style w:type="paragraph" w:customStyle="1" w:styleId="aa">
    <w:name w:val="見出し１本文"/>
    <w:basedOn w:val="Normal"/>
    <w:pPr>
      <w:spacing w:line="200" w:lineRule="atLeast"/>
      <w:ind w:left="567" w:firstLine="227"/>
    </w:pPr>
    <w:rPr>
      <w:rFonts w:ascii="Times New Roman" w:eastAsia="MS Gothic"/>
      <w:spacing w:val="0"/>
    </w:rPr>
  </w:style>
  <w:style w:type="paragraph" w:customStyle="1" w:styleId="ab">
    <w:name w:val="見出し４本文"/>
    <w:basedOn w:val="Heading4"/>
    <w:pPr>
      <w:spacing w:line="200" w:lineRule="atLeast"/>
      <w:ind w:left="2268" w:firstLine="227"/>
      <w:outlineLvl w:val="9"/>
    </w:pPr>
    <w:rPr>
      <w:rFonts w:ascii="Times New Roman" w:eastAsia="MS Gothic"/>
      <w:b w:val="0"/>
      <w:spacing w:val="0"/>
    </w:rPr>
  </w:style>
  <w:style w:type="paragraph" w:customStyle="1" w:styleId="ac">
    <w:name w:val="操作項目"/>
    <w:basedOn w:val="ab"/>
    <w:pPr>
      <w:ind w:left="3005" w:hanging="737"/>
    </w:pPr>
  </w:style>
  <w:style w:type="paragraph" w:customStyle="1" w:styleId="ad">
    <w:name w:val="レビジョン番号"/>
    <w:basedOn w:val="Normal"/>
    <w:pPr>
      <w:spacing w:line="100" w:lineRule="atLeast"/>
    </w:pPr>
    <w:rPr>
      <w:rFonts w:ascii="Times New Roman" w:eastAsia="MS Gothic"/>
      <w:b/>
      <w:spacing w:val="0"/>
    </w:rPr>
  </w:style>
  <w:style w:type="paragraph" w:styleId="Index1">
    <w:name w:val="index 1"/>
    <w:basedOn w:val="Normal"/>
    <w:next w:val="Normal"/>
    <w:autoRedefine/>
    <w:semiHidden/>
    <w:rPr>
      <w:b/>
      <w:bCs/>
      <w:szCs w:val="26"/>
      <w:u w:val="single"/>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CommentText">
    <w:name w:val="annotation text"/>
    <w:basedOn w:val="Normal"/>
    <w:semiHidden/>
    <w:pPr>
      <w:jc w:val="left"/>
    </w:pPr>
  </w:style>
  <w:style w:type="paragraph" w:styleId="BlockText">
    <w:name w:val="Block Text"/>
    <w:basedOn w:val="Normal"/>
    <w:pPr>
      <w:ind w:left="1440" w:right="1440"/>
    </w:pPr>
  </w:style>
  <w:style w:type="paragraph" w:styleId="MacroText">
    <w:name w:val="macro"/>
    <w:semiHidden/>
    <w:pPr>
      <w:widowControl w:val="0"/>
      <w:kinsoku w:val="0"/>
      <w:overflowPunct w:val="0"/>
      <w:autoSpaceDE w:val="0"/>
      <w:autoSpaceDN w:val="0"/>
      <w:adjustRightInd w:val="0"/>
      <w:snapToGrid w:val="0"/>
      <w:textAlignment w:val="baseline"/>
    </w:pPr>
    <w:rPr>
      <w:rFonts w:ascii="Courier New" w:eastAsia="MS Mincho" w:hAnsi="Courier New"/>
      <w:spacing w:val="-9"/>
      <w:sz w:val="18"/>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851" w:hanging="851"/>
    </w:pPr>
    <w:rPr>
      <w:rFonts w:ascii="Arial" w:hAnsi="Arial"/>
      <w:sz w:val="24"/>
    </w:rPr>
  </w:style>
  <w:style w:type="paragraph" w:styleId="Salutation">
    <w:name w:val="Salutation"/>
    <w:basedOn w:val="Normal"/>
    <w:next w:val="Normal"/>
  </w:style>
  <w:style w:type="paragraph" w:styleId="EnvelopeAddress">
    <w:name w:val="envelope address"/>
    <w:basedOn w:val="Normal"/>
    <w:pPr>
      <w:framePr w:w="6804" w:h="2268" w:hRule="exact" w:hSpace="142" w:wrap="auto" w:hAnchor="page" w:xAlign="center" w:yAlign="bottom"/>
      <w:snapToGrid w:val="0"/>
      <w:ind w:left="2835"/>
    </w:pPr>
    <w:rPr>
      <w:rFonts w:ascii="Arial" w:hAnsi="Arial"/>
      <w:sz w:val="24"/>
    </w:rPr>
  </w:style>
  <w:style w:type="paragraph" w:styleId="List">
    <w:name w:val="List"/>
    <w:basedOn w:val="Normal"/>
    <w:pPr>
      <w:ind w:left="425" w:hanging="425"/>
    </w:pPr>
  </w:style>
  <w:style w:type="paragraph" w:styleId="List2">
    <w:name w:val="List 2"/>
    <w:basedOn w:val="Normal"/>
    <w:pPr>
      <w:ind w:left="851" w:hanging="425"/>
    </w:pPr>
  </w:style>
  <w:style w:type="paragraph" w:styleId="List3">
    <w:name w:val="List 3"/>
    <w:basedOn w:val="Normal"/>
    <w:pPr>
      <w:ind w:left="1276" w:hanging="425"/>
    </w:pPr>
  </w:style>
  <w:style w:type="paragraph" w:styleId="List4">
    <w:name w:val="List 4"/>
    <w:basedOn w:val="Normal"/>
    <w:pPr>
      <w:ind w:left="1701" w:hanging="425"/>
    </w:pPr>
  </w:style>
  <w:style w:type="paragraph" w:styleId="List5">
    <w:name w:val="List 5"/>
    <w:basedOn w:val="Normal"/>
    <w:pPr>
      <w:ind w:left="2126" w:hanging="425"/>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80"/>
      <w:ind w:left="425"/>
    </w:pPr>
  </w:style>
  <w:style w:type="paragraph" w:styleId="ListContinue2">
    <w:name w:val="List Continue 2"/>
    <w:basedOn w:val="Normal"/>
    <w:pPr>
      <w:spacing w:after="180"/>
      <w:ind w:left="850"/>
    </w:pPr>
  </w:style>
  <w:style w:type="paragraph" w:styleId="ListContinue3">
    <w:name w:val="List Continue 3"/>
    <w:basedOn w:val="Normal"/>
    <w:pPr>
      <w:spacing w:after="180"/>
      <w:ind w:left="1275"/>
    </w:pPr>
  </w:style>
  <w:style w:type="paragraph" w:styleId="ListContinue4">
    <w:name w:val="List Continue 4"/>
    <w:basedOn w:val="Normal"/>
    <w:pPr>
      <w:spacing w:after="180"/>
      <w:ind w:left="1700"/>
    </w:pPr>
  </w:style>
  <w:style w:type="paragraph" w:styleId="ListContinue5">
    <w:name w:val="List Continue 5"/>
    <w:basedOn w:val="Normal"/>
    <w:pPr>
      <w:spacing w:after="180"/>
      <w:ind w:left="2125"/>
    </w:pPr>
  </w:style>
  <w:style w:type="paragraph" w:styleId="NoteHeading">
    <w:name w:val="Note Heading"/>
    <w:basedOn w:val="Normal"/>
    <w:next w:val="Normal"/>
    <w:pPr>
      <w:jc w:val="center"/>
    </w:pPr>
  </w:style>
  <w:style w:type="paragraph" w:styleId="FootnoteText">
    <w:name w:val="footnote text"/>
    <w:basedOn w:val="Normal"/>
    <w:semiHidden/>
    <w:pPr>
      <w:snapToGrid w:val="0"/>
      <w:jc w:val="left"/>
    </w:pPr>
  </w:style>
  <w:style w:type="paragraph" w:styleId="Closing">
    <w:name w:val="Closing"/>
    <w:basedOn w:val="Normal"/>
    <w:next w:val="Normal"/>
    <w:pPr>
      <w:jc w:val="right"/>
    </w:pPr>
  </w:style>
  <w:style w:type="paragraph" w:styleId="DocumentMap">
    <w:name w:val="Document Map"/>
    <w:basedOn w:val="Normal"/>
    <w:semiHidden/>
    <w:pPr>
      <w:shd w:val="clear" w:color="auto" w:fill="000080"/>
    </w:pPr>
    <w:rPr>
      <w:rFonts w:ascii="Arial" w:eastAsia="MS Gothic" w:hAnsi="Arial"/>
    </w:rPr>
  </w:style>
  <w:style w:type="paragraph" w:styleId="EnvelopeReturn">
    <w:name w:val="envelope return"/>
    <w:basedOn w:val="Normal"/>
    <w:pPr>
      <w:snapToGrid w:val="0"/>
    </w:pPr>
    <w:rPr>
      <w:rFonts w:ascii="Arial" w:hAnsi="Arial"/>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80"/>
    </w:pPr>
    <w:rPr>
      <w:rFonts w:ascii="Arial" w:eastAsia="MS Gothic" w:hAnsi="Arial"/>
      <w:sz w:val="24"/>
    </w:rPr>
  </w:style>
  <w:style w:type="paragraph" w:styleId="Signature">
    <w:name w:val="Signature"/>
    <w:basedOn w:val="Normal"/>
    <w:pPr>
      <w:jc w:val="right"/>
    </w:pPr>
  </w:style>
  <w:style w:type="paragraph" w:styleId="PlainText">
    <w:name w:val="Plain Text"/>
    <w:basedOn w:val="Normal"/>
    <w:rPr>
      <w:rFonts w:ascii="MS Mincho" w:eastAsia="MS Mincho" w:hAnsi="Courier New"/>
      <w:sz w:val="21"/>
    </w:rPr>
  </w:style>
  <w:style w:type="paragraph" w:styleId="Caption">
    <w:name w:val="caption"/>
    <w:basedOn w:val="Normal"/>
    <w:next w:val="Normal"/>
    <w:qFormat/>
    <w:pPr>
      <w:spacing w:before="120" w:after="240"/>
    </w:pPr>
    <w:rPr>
      <w:b/>
    </w:rPr>
  </w:style>
  <w:style w:type="paragraph" w:styleId="TableofFigures">
    <w:name w:val="table of figures"/>
    <w:basedOn w:val="Normal"/>
    <w:next w:val="Normal"/>
    <w:uiPriority w:val="99"/>
    <w:pPr>
      <w:ind w:left="850" w:hanging="425"/>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Title">
    <w:name w:val="Title"/>
    <w:basedOn w:val="Normal"/>
    <w:qFormat/>
    <w:pPr>
      <w:spacing w:before="240" w:after="120"/>
      <w:jc w:val="center"/>
      <w:outlineLvl w:val="0"/>
    </w:pPr>
    <w:rPr>
      <w:rFonts w:ascii="Arial" w:eastAsia="MS Gothic" w:hAnsi="Arial"/>
      <w:sz w:val="32"/>
    </w:rPr>
  </w:style>
  <w:style w:type="paragraph" w:styleId="Subtitle">
    <w:name w:val="Subtitle"/>
    <w:basedOn w:val="Normal"/>
    <w:qFormat/>
    <w:pPr>
      <w:jc w:val="center"/>
      <w:outlineLvl w:val="1"/>
    </w:pPr>
    <w:rPr>
      <w:rFonts w:ascii="Arial" w:eastAsia="MS Gothic" w:hAnsi="Arial"/>
      <w:sz w:val="24"/>
    </w:rPr>
  </w:style>
  <w:style w:type="paragraph" w:styleId="EndnoteText">
    <w:name w:val="endnote text"/>
    <w:basedOn w:val="Normal"/>
    <w:semiHidden/>
    <w:pPr>
      <w:snapToGrid w:val="0"/>
      <w:jc w:val="left"/>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Indent">
    <w:name w:val="Body Text Indent"/>
    <w:basedOn w:val="Normal"/>
    <w:pPr>
      <w:ind w:left="851"/>
    </w:pPr>
  </w:style>
  <w:style w:type="paragraph" w:styleId="BodyTextIndent2">
    <w:name w:val="Body Text Indent 2"/>
    <w:basedOn w:val="Normal"/>
    <w:pPr>
      <w:spacing w:line="480" w:lineRule="auto"/>
      <w:ind w:left="851"/>
    </w:pPr>
  </w:style>
  <w:style w:type="paragraph" w:styleId="BodyTextIndent3">
    <w:name w:val="Body Text Indent 3"/>
    <w:basedOn w:val="Normal"/>
    <w:pPr>
      <w:ind w:left="851"/>
    </w:pPr>
    <w:rPr>
      <w:sz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Ver6">
    <w:name w:val="一太郎Ver6"/>
    <w:pPr>
      <w:widowControl w:val="0"/>
      <w:autoSpaceDE w:val="0"/>
      <w:autoSpaceDN w:val="0"/>
      <w:adjustRightInd w:val="0"/>
      <w:spacing w:line="275" w:lineRule="atLeast"/>
      <w:textAlignment w:val="baseline"/>
    </w:pPr>
    <w:rPr>
      <w:rFonts w:ascii="Mincho"/>
      <w:spacing w:val="5"/>
    </w:rPr>
  </w:style>
  <w:style w:type="character" w:styleId="FootnoteReference">
    <w:name w:val="footnote reference"/>
    <w:semiHidden/>
    <w:rPr>
      <w:vertAlign w:val="superscript"/>
    </w:rPr>
  </w:style>
  <w:style w:type="paragraph" w:customStyle="1" w:styleId="xl27">
    <w:name w:val="xl27"/>
    <w:basedOn w:val="Normal"/>
    <w:rsid w:val="00F144B9"/>
    <w:pPr>
      <w:widowControl/>
      <w:pBdr>
        <w:left w:val="single" w:sz="8"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MS PGothic" w:eastAsia="MS PGothic" w:hAnsi="MS PGothic" w:hint="eastAsia"/>
      <w:spacing w:val="0"/>
      <w:sz w:val="18"/>
      <w:szCs w:val="18"/>
    </w:rPr>
  </w:style>
  <w:style w:type="table" w:styleId="TableGrid">
    <w:name w:val="Table Grid"/>
    <w:basedOn w:val="TableNormal"/>
    <w:rsid w:val="003B6B44"/>
    <w:pPr>
      <w:widowControl w:val="0"/>
      <w:adjustRightInd w:val="0"/>
      <w:spacing w:line="288" w:lineRule="exac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07E9"/>
    <w:pPr>
      <w:widowControl/>
      <w:adjustRightInd/>
      <w:spacing w:before="100" w:beforeAutospacing="1" w:after="100" w:afterAutospacing="1" w:line="240" w:lineRule="auto"/>
      <w:jc w:val="left"/>
      <w:textAlignment w:val="auto"/>
    </w:pPr>
    <w:rPr>
      <w:rFonts w:ascii="MS PGothic" w:eastAsia="MS PGothic" w:hAnsi="MS PGothic" w:cs="MS PGothic"/>
      <w:spacing w:val="0"/>
      <w:sz w:val="24"/>
      <w:szCs w:val="24"/>
    </w:rPr>
  </w:style>
  <w:style w:type="paragraph" w:styleId="BalloonText">
    <w:name w:val="Balloon Text"/>
    <w:basedOn w:val="Normal"/>
    <w:link w:val="BalloonTextChar"/>
    <w:rsid w:val="00D662C4"/>
    <w:pPr>
      <w:spacing w:line="240" w:lineRule="auto"/>
    </w:pPr>
    <w:rPr>
      <w:rFonts w:ascii="Arial" w:eastAsia="MS Gothic" w:hAnsi="Arial"/>
      <w:sz w:val="18"/>
      <w:szCs w:val="18"/>
    </w:rPr>
  </w:style>
  <w:style w:type="character" w:customStyle="1" w:styleId="BalloonTextChar">
    <w:name w:val="Balloon Text Char"/>
    <w:link w:val="BalloonText"/>
    <w:rsid w:val="00D662C4"/>
    <w:rPr>
      <w:rFonts w:ascii="Arial" w:eastAsia="MS Gothic" w:hAnsi="Arial" w:cs="Times New Roman"/>
      <w:spacing w:val="-9"/>
      <w:sz w:val="18"/>
      <w:szCs w:val="18"/>
    </w:rPr>
  </w:style>
  <w:style w:type="paragraph" w:styleId="ListParagraph">
    <w:name w:val="List Paragraph"/>
    <w:basedOn w:val="Normal"/>
    <w:uiPriority w:val="34"/>
    <w:qFormat/>
    <w:rsid w:val="00CE77A2"/>
    <w:pPr>
      <w:ind w:leftChars="400" w:left="840"/>
    </w:pPr>
  </w:style>
  <w:style w:type="paragraph" w:customStyle="1" w:styleId="ae">
    <w:name w:val="規格用紙標準"/>
    <w:basedOn w:val="Normal"/>
    <w:rsid w:val="005C7F15"/>
    <w:pPr>
      <w:spacing w:line="284" w:lineRule="atLeast"/>
      <w:ind w:leftChars="400" w:left="400"/>
    </w:pPr>
    <w:rPr>
      <w:rFonts w:eastAsia="MS Mincho"/>
      <w:spacing w:val="0"/>
      <w:sz w:val="18"/>
    </w:rPr>
  </w:style>
  <w:style w:type="character" w:customStyle="1" w:styleId="1">
    <w:name w:val="未解決のメンション1"/>
    <w:basedOn w:val="DefaultParagraphFont"/>
    <w:uiPriority w:val="99"/>
    <w:semiHidden/>
    <w:unhideWhenUsed/>
    <w:rsid w:val="00E1145E"/>
    <w:rPr>
      <w:color w:val="605E5C"/>
      <w:shd w:val="clear" w:color="auto" w:fill="E1DFDD"/>
    </w:rPr>
  </w:style>
  <w:style w:type="character" w:styleId="Emphasis">
    <w:name w:val="Emphasis"/>
    <w:basedOn w:val="DefaultParagraphFont"/>
    <w:uiPriority w:val="20"/>
    <w:qFormat/>
    <w:rsid w:val="005246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3951">
      <w:bodyDiv w:val="1"/>
      <w:marLeft w:val="0"/>
      <w:marRight w:val="0"/>
      <w:marTop w:val="0"/>
      <w:marBottom w:val="0"/>
      <w:divBdr>
        <w:top w:val="none" w:sz="0" w:space="0" w:color="auto"/>
        <w:left w:val="none" w:sz="0" w:space="0" w:color="auto"/>
        <w:bottom w:val="none" w:sz="0" w:space="0" w:color="auto"/>
        <w:right w:val="none" w:sz="0" w:space="0" w:color="auto"/>
      </w:divBdr>
      <w:divsChild>
        <w:div w:id="9794204">
          <w:marLeft w:val="0"/>
          <w:marRight w:val="0"/>
          <w:marTop w:val="0"/>
          <w:marBottom w:val="0"/>
          <w:divBdr>
            <w:top w:val="none" w:sz="0" w:space="0" w:color="auto"/>
            <w:left w:val="none" w:sz="0" w:space="0" w:color="auto"/>
            <w:bottom w:val="none" w:sz="0" w:space="0" w:color="auto"/>
            <w:right w:val="none" w:sz="0" w:space="0" w:color="auto"/>
          </w:divBdr>
          <w:divsChild>
            <w:div w:id="12666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28259">
      <w:bodyDiv w:val="1"/>
      <w:marLeft w:val="0"/>
      <w:marRight w:val="0"/>
      <w:marTop w:val="0"/>
      <w:marBottom w:val="0"/>
      <w:divBdr>
        <w:top w:val="none" w:sz="0" w:space="0" w:color="auto"/>
        <w:left w:val="none" w:sz="0" w:space="0" w:color="auto"/>
        <w:bottom w:val="none" w:sz="0" w:space="0" w:color="auto"/>
        <w:right w:val="none" w:sz="0" w:space="0" w:color="auto"/>
      </w:divBdr>
      <w:divsChild>
        <w:div w:id="1809861442">
          <w:marLeft w:val="0"/>
          <w:marRight w:val="0"/>
          <w:marTop w:val="0"/>
          <w:marBottom w:val="0"/>
          <w:divBdr>
            <w:top w:val="none" w:sz="0" w:space="0" w:color="auto"/>
            <w:left w:val="none" w:sz="0" w:space="0" w:color="auto"/>
            <w:bottom w:val="none" w:sz="0" w:space="0" w:color="auto"/>
            <w:right w:val="none" w:sz="0" w:space="0" w:color="auto"/>
          </w:divBdr>
          <w:divsChild>
            <w:div w:id="13995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706">
      <w:bodyDiv w:val="1"/>
      <w:marLeft w:val="0"/>
      <w:marRight w:val="0"/>
      <w:marTop w:val="0"/>
      <w:marBottom w:val="0"/>
      <w:divBdr>
        <w:top w:val="none" w:sz="0" w:space="0" w:color="auto"/>
        <w:left w:val="none" w:sz="0" w:space="0" w:color="auto"/>
        <w:bottom w:val="none" w:sz="0" w:space="0" w:color="auto"/>
        <w:right w:val="none" w:sz="0" w:space="0" w:color="auto"/>
      </w:divBdr>
    </w:div>
    <w:div w:id="925923095">
      <w:bodyDiv w:val="1"/>
      <w:marLeft w:val="0"/>
      <w:marRight w:val="0"/>
      <w:marTop w:val="0"/>
      <w:marBottom w:val="0"/>
      <w:divBdr>
        <w:top w:val="none" w:sz="0" w:space="0" w:color="auto"/>
        <w:left w:val="none" w:sz="0" w:space="0" w:color="auto"/>
        <w:bottom w:val="none" w:sz="0" w:space="0" w:color="auto"/>
        <w:right w:val="none" w:sz="0" w:space="0" w:color="auto"/>
      </w:divBdr>
    </w:div>
    <w:div w:id="1136680014">
      <w:bodyDiv w:val="1"/>
      <w:marLeft w:val="0"/>
      <w:marRight w:val="0"/>
      <w:marTop w:val="0"/>
      <w:marBottom w:val="0"/>
      <w:divBdr>
        <w:top w:val="none" w:sz="0" w:space="0" w:color="auto"/>
        <w:left w:val="none" w:sz="0" w:space="0" w:color="auto"/>
        <w:bottom w:val="none" w:sz="0" w:space="0" w:color="auto"/>
        <w:right w:val="none" w:sz="0" w:space="0" w:color="auto"/>
      </w:divBdr>
    </w:div>
    <w:div w:id="1220046427">
      <w:bodyDiv w:val="1"/>
      <w:marLeft w:val="0"/>
      <w:marRight w:val="0"/>
      <w:marTop w:val="0"/>
      <w:marBottom w:val="0"/>
      <w:divBdr>
        <w:top w:val="none" w:sz="0" w:space="0" w:color="auto"/>
        <w:left w:val="none" w:sz="0" w:space="0" w:color="auto"/>
        <w:bottom w:val="none" w:sz="0" w:space="0" w:color="auto"/>
        <w:right w:val="none" w:sz="0" w:space="0" w:color="auto"/>
      </w:divBdr>
      <w:divsChild>
        <w:div w:id="2019119992">
          <w:marLeft w:val="0"/>
          <w:marRight w:val="0"/>
          <w:marTop w:val="0"/>
          <w:marBottom w:val="0"/>
          <w:divBdr>
            <w:top w:val="none" w:sz="0" w:space="0" w:color="auto"/>
            <w:left w:val="none" w:sz="0" w:space="0" w:color="auto"/>
            <w:bottom w:val="none" w:sz="0" w:space="0" w:color="auto"/>
            <w:right w:val="none" w:sz="0" w:space="0" w:color="auto"/>
          </w:divBdr>
          <w:divsChild>
            <w:div w:id="5272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1874">
      <w:bodyDiv w:val="1"/>
      <w:marLeft w:val="0"/>
      <w:marRight w:val="0"/>
      <w:marTop w:val="0"/>
      <w:marBottom w:val="0"/>
      <w:divBdr>
        <w:top w:val="none" w:sz="0" w:space="0" w:color="auto"/>
        <w:left w:val="none" w:sz="0" w:space="0" w:color="auto"/>
        <w:bottom w:val="none" w:sz="0" w:space="0" w:color="auto"/>
        <w:right w:val="none" w:sz="0" w:space="0" w:color="auto"/>
      </w:divBdr>
    </w:div>
    <w:div w:id="1766995936">
      <w:bodyDiv w:val="1"/>
      <w:marLeft w:val="0"/>
      <w:marRight w:val="0"/>
      <w:marTop w:val="0"/>
      <w:marBottom w:val="0"/>
      <w:divBdr>
        <w:top w:val="none" w:sz="0" w:space="0" w:color="auto"/>
        <w:left w:val="none" w:sz="0" w:space="0" w:color="auto"/>
        <w:bottom w:val="none" w:sz="0" w:space="0" w:color="auto"/>
        <w:right w:val="none" w:sz="0" w:space="0" w:color="auto"/>
      </w:divBdr>
    </w:div>
    <w:div w:id="182376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DOC5.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DOC5</Template>
  <TotalTime>0</TotalTime>
  <Pages>16</Pages>
  <Words>1733</Words>
  <Characters>9884</Characters>
  <Application>Microsoft Office Word</Application>
  <DocSecurity>2</DocSecurity>
  <Lines>82</Lines>
  <Paragraphs>23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Hewlett-Packard Company</Company>
  <LinksUpToDate>false</LinksUpToDate>
  <CharactersWithSpaces>11594</CharactersWithSpaces>
  <SharedDoc>false</SharedDoc>
  <HLinks>
    <vt:vector size="126" baseType="variant">
      <vt:variant>
        <vt:i4>1310780</vt:i4>
      </vt:variant>
      <vt:variant>
        <vt:i4>125</vt:i4>
      </vt:variant>
      <vt:variant>
        <vt:i4>0</vt:i4>
      </vt:variant>
      <vt:variant>
        <vt:i4>5</vt:i4>
      </vt:variant>
      <vt:variant>
        <vt:lpwstr/>
      </vt:variant>
      <vt:variant>
        <vt:lpwstr>_Toc529355571</vt:lpwstr>
      </vt:variant>
      <vt:variant>
        <vt:i4>1310780</vt:i4>
      </vt:variant>
      <vt:variant>
        <vt:i4>119</vt:i4>
      </vt:variant>
      <vt:variant>
        <vt:i4>0</vt:i4>
      </vt:variant>
      <vt:variant>
        <vt:i4>5</vt:i4>
      </vt:variant>
      <vt:variant>
        <vt:lpwstr/>
      </vt:variant>
      <vt:variant>
        <vt:lpwstr>_Toc529355570</vt:lpwstr>
      </vt:variant>
      <vt:variant>
        <vt:i4>1376316</vt:i4>
      </vt:variant>
      <vt:variant>
        <vt:i4>113</vt:i4>
      </vt:variant>
      <vt:variant>
        <vt:i4>0</vt:i4>
      </vt:variant>
      <vt:variant>
        <vt:i4>5</vt:i4>
      </vt:variant>
      <vt:variant>
        <vt:lpwstr/>
      </vt:variant>
      <vt:variant>
        <vt:lpwstr>_Toc529355569</vt:lpwstr>
      </vt:variant>
      <vt:variant>
        <vt:i4>1376316</vt:i4>
      </vt:variant>
      <vt:variant>
        <vt:i4>107</vt:i4>
      </vt:variant>
      <vt:variant>
        <vt:i4>0</vt:i4>
      </vt:variant>
      <vt:variant>
        <vt:i4>5</vt:i4>
      </vt:variant>
      <vt:variant>
        <vt:lpwstr/>
      </vt:variant>
      <vt:variant>
        <vt:lpwstr>_Toc529355568</vt:lpwstr>
      </vt:variant>
      <vt:variant>
        <vt:i4>1376316</vt:i4>
      </vt:variant>
      <vt:variant>
        <vt:i4>101</vt:i4>
      </vt:variant>
      <vt:variant>
        <vt:i4>0</vt:i4>
      </vt:variant>
      <vt:variant>
        <vt:i4>5</vt:i4>
      </vt:variant>
      <vt:variant>
        <vt:lpwstr/>
      </vt:variant>
      <vt:variant>
        <vt:lpwstr>_Toc529355567</vt:lpwstr>
      </vt:variant>
      <vt:variant>
        <vt:i4>1376316</vt:i4>
      </vt:variant>
      <vt:variant>
        <vt:i4>95</vt:i4>
      </vt:variant>
      <vt:variant>
        <vt:i4>0</vt:i4>
      </vt:variant>
      <vt:variant>
        <vt:i4>5</vt:i4>
      </vt:variant>
      <vt:variant>
        <vt:lpwstr/>
      </vt:variant>
      <vt:variant>
        <vt:lpwstr>_Toc529355566</vt:lpwstr>
      </vt:variant>
      <vt:variant>
        <vt:i4>1376316</vt:i4>
      </vt:variant>
      <vt:variant>
        <vt:i4>89</vt:i4>
      </vt:variant>
      <vt:variant>
        <vt:i4>0</vt:i4>
      </vt:variant>
      <vt:variant>
        <vt:i4>5</vt:i4>
      </vt:variant>
      <vt:variant>
        <vt:lpwstr/>
      </vt:variant>
      <vt:variant>
        <vt:lpwstr>_Toc529355565</vt:lpwstr>
      </vt:variant>
      <vt:variant>
        <vt:i4>1376316</vt:i4>
      </vt:variant>
      <vt:variant>
        <vt:i4>83</vt:i4>
      </vt:variant>
      <vt:variant>
        <vt:i4>0</vt:i4>
      </vt:variant>
      <vt:variant>
        <vt:i4>5</vt:i4>
      </vt:variant>
      <vt:variant>
        <vt:lpwstr/>
      </vt:variant>
      <vt:variant>
        <vt:lpwstr>_Toc529355564</vt:lpwstr>
      </vt:variant>
      <vt:variant>
        <vt:i4>1376316</vt:i4>
      </vt:variant>
      <vt:variant>
        <vt:i4>77</vt:i4>
      </vt:variant>
      <vt:variant>
        <vt:i4>0</vt:i4>
      </vt:variant>
      <vt:variant>
        <vt:i4>5</vt:i4>
      </vt:variant>
      <vt:variant>
        <vt:lpwstr/>
      </vt:variant>
      <vt:variant>
        <vt:lpwstr>_Toc529355563</vt:lpwstr>
      </vt:variant>
      <vt:variant>
        <vt:i4>1703997</vt:i4>
      </vt:variant>
      <vt:variant>
        <vt:i4>68</vt:i4>
      </vt:variant>
      <vt:variant>
        <vt:i4>0</vt:i4>
      </vt:variant>
      <vt:variant>
        <vt:i4>5</vt:i4>
      </vt:variant>
      <vt:variant>
        <vt:lpwstr/>
      </vt:variant>
      <vt:variant>
        <vt:lpwstr>_Toc529355499</vt:lpwstr>
      </vt:variant>
      <vt:variant>
        <vt:i4>1703997</vt:i4>
      </vt:variant>
      <vt:variant>
        <vt:i4>62</vt:i4>
      </vt:variant>
      <vt:variant>
        <vt:i4>0</vt:i4>
      </vt:variant>
      <vt:variant>
        <vt:i4>5</vt:i4>
      </vt:variant>
      <vt:variant>
        <vt:lpwstr/>
      </vt:variant>
      <vt:variant>
        <vt:lpwstr>_Toc529355498</vt:lpwstr>
      </vt:variant>
      <vt:variant>
        <vt:i4>1703997</vt:i4>
      </vt:variant>
      <vt:variant>
        <vt:i4>56</vt:i4>
      </vt:variant>
      <vt:variant>
        <vt:i4>0</vt:i4>
      </vt:variant>
      <vt:variant>
        <vt:i4>5</vt:i4>
      </vt:variant>
      <vt:variant>
        <vt:lpwstr/>
      </vt:variant>
      <vt:variant>
        <vt:lpwstr>_Toc529355497</vt:lpwstr>
      </vt:variant>
      <vt:variant>
        <vt:i4>1703997</vt:i4>
      </vt:variant>
      <vt:variant>
        <vt:i4>50</vt:i4>
      </vt:variant>
      <vt:variant>
        <vt:i4>0</vt:i4>
      </vt:variant>
      <vt:variant>
        <vt:i4>5</vt:i4>
      </vt:variant>
      <vt:variant>
        <vt:lpwstr/>
      </vt:variant>
      <vt:variant>
        <vt:lpwstr>_Toc529355496</vt:lpwstr>
      </vt:variant>
      <vt:variant>
        <vt:i4>1703997</vt:i4>
      </vt:variant>
      <vt:variant>
        <vt:i4>44</vt:i4>
      </vt:variant>
      <vt:variant>
        <vt:i4>0</vt:i4>
      </vt:variant>
      <vt:variant>
        <vt:i4>5</vt:i4>
      </vt:variant>
      <vt:variant>
        <vt:lpwstr/>
      </vt:variant>
      <vt:variant>
        <vt:lpwstr>_Toc529355495</vt:lpwstr>
      </vt:variant>
      <vt:variant>
        <vt:i4>1703997</vt:i4>
      </vt:variant>
      <vt:variant>
        <vt:i4>38</vt:i4>
      </vt:variant>
      <vt:variant>
        <vt:i4>0</vt:i4>
      </vt:variant>
      <vt:variant>
        <vt:i4>5</vt:i4>
      </vt:variant>
      <vt:variant>
        <vt:lpwstr/>
      </vt:variant>
      <vt:variant>
        <vt:lpwstr>_Toc529355494</vt:lpwstr>
      </vt:variant>
      <vt:variant>
        <vt:i4>1703997</vt:i4>
      </vt:variant>
      <vt:variant>
        <vt:i4>32</vt:i4>
      </vt:variant>
      <vt:variant>
        <vt:i4>0</vt:i4>
      </vt:variant>
      <vt:variant>
        <vt:i4>5</vt:i4>
      </vt:variant>
      <vt:variant>
        <vt:lpwstr/>
      </vt:variant>
      <vt:variant>
        <vt:lpwstr>_Toc529355493</vt:lpwstr>
      </vt:variant>
      <vt:variant>
        <vt:i4>1703997</vt:i4>
      </vt:variant>
      <vt:variant>
        <vt:i4>26</vt:i4>
      </vt:variant>
      <vt:variant>
        <vt:i4>0</vt:i4>
      </vt:variant>
      <vt:variant>
        <vt:i4>5</vt:i4>
      </vt:variant>
      <vt:variant>
        <vt:lpwstr/>
      </vt:variant>
      <vt:variant>
        <vt:lpwstr>_Toc529355492</vt:lpwstr>
      </vt:variant>
      <vt:variant>
        <vt:i4>1703997</vt:i4>
      </vt:variant>
      <vt:variant>
        <vt:i4>20</vt:i4>
      </vt:variant>
      <vt:variant>
        <vt:i4>0</vt:i4>
      </vt:variant>
      <vt:variant>
        <vt:i4>5</vt:i4>
      </vt:variant>
      <vt:variant>
        <vt:lpwstr/>
      </vt:variant>
      <vt:variant>
        <vt:lpwstr>_Toc529355491</vt:lpwstr>
      </vt:variant>
      <vt:variant>
        <vt:i4>1703997</vt:i4>
      </vt:variant>
      <vt:variant>
        <vt:i4>14</vt:i4>
      </vt:variant>
      <vt:variant>
        <vt:i4>0</vt:i4>
      </vt:variant>
      <vt:variant>
        <vt:i4>5</vt:i4>
      </vt:variant>
      <vt:variant>
        <vt:lpwstr/>
      </vt:variant>
      <vt:variant>
        <vt:lpwstr>_Toc529355490</vt:lpwstr>
      </vt:variant>
      <vt:variant>
        <vt:i4>1769533</vt:i4>
      </vt:variant>
      <vt:variant>
        <vt:i4>8</vt:i4>
      </vt:variant>
      <vt:variant>
        <vt:i4>0</vt:i4>
      </vt:variant>
      <vt:variant>
        <vt:i4>5</vt:i4>
      </vt:variant>
      <vt:variant>
        <vt:lpwstr/>
      </vt:variant>
      <vt:variant>
        <vt:lpwstr>_Toc529355489</vt:lpwstr>
      </vt:variant>
      <vt:variant>
        <vt:i4>1769533</vt:i4>
      </vt:variant>
      <vt:variant>
        <vt:i4>2</vt:i4>
      </vt:variant>
      <vt:variant>
        <vt:i4>0</vt:i4>
      </vt:variant>
      <vt:variant>
        <vt:i4>5</vt:i4>
      </vt:variant>
      <vt:variant>
        <vt:lpwstr/>
      </vt:variant>
      <vt:variant>
        <vt:lpwstr>_Toc529355488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kbsoft</dc:creator>
  <cp:lastModifiedBy>Huyen</cp:lastModifiedBy>
  <cp:revision>2</cp:revision>
  <cp:lastPrinted>2018-11-06T01:17:00Z</cp:lastPrinted>
  <dcterms:created xsi:type="dcterms:W3CDTF">2020-07-30T10:44:00Z</dcterms:created>
  <dcterms:modified xsi:type="dcterms:W3CDTF">2020-07-30T10:44:00Z</dcterms:modified>
</cp:coreProperties>
</file>